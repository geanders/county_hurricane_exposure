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A30D39" w14:textId="77777777" w:rsidR="000B6620" w:rsidRPr="00FA0741" w:rsidRDefault="000B6620" w:rsidP="000B6620">
      <w:pPr>
        <w:spacing w:line="480" w:lineRule="auto"/>
        <w:rPr>
          <w:rFonts w:ascii="Cambria" w:hAnsi="Cambria"/>
          <w:b/>
          <w:bCs/>
          <w:sz w:val="22"/>
          <w:szCs w:val="22"/>
        </w:rPr>
      </w:pPr>
      <w:r w:rsidRPr="00FA0741">
        <w:rPr>
          <w:rFonts w:ascii="Cambria" w:hAnsi="Cambria"/>
          <w:b/>
          <w:sz w:val="22"/>
          <w:szCs w:val="22"/>
        </w:rPr>
        <w:t xml:space="preserve">Title: </w:t>
      </w:r>
      <w:r w:rsidRPr="00FA0741">
        <w:rPr>
          <w:rFonts w:ascii="Cambria" w:hAnsi="Cambria"/>
          <w:bCs/>
          <w:sz w:val="22"/>
          <w:szCs w:val="22"/>
        </w:rPr>
        <w:t>Assessing United States county-level exposure for research on tropical cyclones and human health</w:t>
      </w:r>
    </w:p>
    <w:p w14:paraId="7F3F2A81" w14:textId="77777777" w:rsidR="000B6620" w:rsidRPr="00FA0741" w:rsidRDefault="000B6620" w:rsidP="000B6620">
      <w:pPr>
        <w:spacing w:line="480" w:lineRule="auto"/>
        <w:rPr>
          <w:rFonts w:ascii="Cambria" w:hAnsi="Cambria"/>
          <w:b/>
          <w:color w:val="548DD4" w:themeColor="text2" w:themeTint="99"/>
          <w:sz w:val="22"/>
          <w:szCs w:val="22"/>
        </w:rPr>
      </w:pPr>
    </w:p>
    <w:p w14:paraId="354E9F29" w14:textId="77777777" w:rsidR="000B6620" w:rsidRPr="00FA0741" w:rsidRDefault="000B6620" w:rsidP="000B6620">
      <w:pPr>
        <w:spacing w:line="480" w:lineRule="auto"/>
        <w:rPr>
          <w:rFonts w:ascii="Cambria" w:hAnsi="Cambria"/>
          <w:sz w:val="22"/>
          <w:szCs w:val="22"/>
          <w:vertAlign w:val="superscript"/>
        </w:rPr>
      </w:pPr>
      <w:r w:rsidRPr="00FA0741">
        <w:rPr>
          <w:rFonts w:ascii="Cambria" w:hAnsi="Cambria"/>
          <w:b/>
          <w:sz w:val="22"/>
          <w:szCs w:val="22"/>
        </w:rPr>
        <w:t xml:space="preserve">Authors: </w:t>
      </w:r>
      <w:r w:rsidRPr="00FA0741">
        <w:rPr>
          <w:rFonts w:ascii="Cambria" w:hAnsi="Cambria"/>
          <w:sz w:val="22"/>
          <w:szCs w:val="22"/>
        </w:rPr>
        <w:t>G. Brooke Anderson</w:t>
      </w:r>
      <w:proofErr w:type="gramStart"/>
      <w:r w:rsidRPr="00FA0741">
        <w:rPr>
          <w:rFonts w:ascii="Cambria" w:hAnsi="Cambria"/>
          <w:sz w:val="22"/>
          <w:szCs w:val="22"/>
          <w:vertAlign w:val="superscript"/>
        </w:rPr>
        <w:t>1,*</w:t>
      </w:r>
      <w:proofErr w:type="gramEnd"/>
      <w:r w:rsidRPr="00FA0741">
        <w:rPr>
          <w:rFonts w:ascii="Cambria" w:hAnsi="Cambria"/>
          <w:sz w:val="22"/>
          <w:szCs w:val="22"/>
        </w:rPr>
        <w:t>, Joshua Ferreri</w:t>
      </w:r>
      <w:r w:rsidRPr="00FA0741">
        <w:rPr>
          <w:rFonts w:ascii="Cambria" w:hAnsi="Cambria"/>
          <w:sz w:val="22"/>
          <w:szCs w:val="22"/>
          <w:vertAlign w:val="superscript"/>
        </w:rPr>
        <w:t>1,2</w:t>
      </w:r>
      <w:r w:rsidRPr="00FA0741">
        <w:rPr>
          <w:rFonts w:ascii="Cambria" w:hAnsi="Cambria"/>
          <w:sz w:val="22"/>
          <w:szCs w:val="22"/>
        </w:rPr>
        <w:t>, Mohammad Al-Hamdan</w:t>
      </w:r>
      <w:r w:rsidRPr="00FA0741">
        <w:rPr>
          <w:rFonts w:ascii="Cambria" w:hAnsi="Cambria"/>
          <w:sz w:val="22"/>
          <w:szCs w:val="22"/>
          <w:vertAlign w:val="superscript"/>
        </w:rPr>
        <w:t>3</w:t>
      </w:r>
      <w:r w:rsidRPr="00FA0741">
        <w:rPr>
          <w:rFonts w:ascii="Cambria" w:hAnsi="Cambria"/>
          <w:sz w:val="22"/>
          <w:szCs w:val="22"/>
        </w:rPr>
        <w:t>, William Crosson</w:t>
      </w:r>
      <w:r w:rsidRPr="00FA0741">
        <w:rPr>
          <w:rFonts w:ascii="Cambria" w:hAnsi="Cambria"/>
          <w:sz w:val="22"/>
          <w:szCs w:val="22"/>
          <w:vertAlign w:val="superscript"/>
        </w:rPr>
        <w:t>3</w:t>
      </w:r>
      <w:r w:rsidRPr="00FA0741">
        <w:rPr>
          <w:rFonts w:ascii="Cambria" w:hAnsi="Cambria"/>
          <w:sz w:val="22"/>
          <w:szCs w:val="22"/>
        </w:rPr>
        <w:t>, Andrea Schumacher</w:t>
      </w:r>
      <w:r w:rsidRPr="00FA0741">
        <w:rPr>
          <w:rFonts w:ascii="Cambria" w:hAnsi="Cambria"/>
          <w:sz w:val="22"/>
          <w:szCs w:val="22"/>
          <w:vertAlign w:val="superscript"/>
        </w:rPr>
        <w:t>4</w:t>
      </w:r>
      <w:r w:rsidRPr="00FA0741">
        <w:rPr>
          <w:rFonts w:ascii="Cambria" w:hAnsi="Cambria"/>
          <w:sz w:val="22"/>
          <w:szCs w:val="22"/>
        </w:rPr>
        <w:t>, Seth Guikema</w:t>
      </w:r>
      <w:r w:rsidRPr="00FA0741">
        <w:rPr>
          <w:rFonts w:ascii="Cambria" w:hAnsi="Cambria"/>
          <w:sz w:val="22"/>
          <w:szCs w:val="22"/>
          <w:vertAlign w:val="superscript"/>
        </w:rPr>
        <w:t>5</w:t>
      </w:r>
      <w:r w:rsidRPr="00FA0741">
        <w:rPr>
          <w:rFonts w:ascii="Cambria" w:hAnsi="Cambria"/>
          <w:sz w:val="22"/>
          <w:szCs w:val="22"/>
        </w:rPr>
        <w:t>, Steven Quiring</w:t>
      </w:r>
      <w:r w:rsidRPr="00FA0741">
        <w:rPr>
          <w:rFonts w:ascii="Cambria" w:hAnsi="Cambria"/>
          <w:sz w:val="22"/>
          <w:szCs w:val="22"/>
          <w:vertAlign w:val="superscript"/>
        </w:rPr>
        <w:t>6</w:t>
      </w:r>
      <w:r w:rsidRPr="00FA0741">
        <w:rPr>
          <w:rFonts w:ascii="Cambria" w:hAnsi="Cambria"/>
          <w:sz w:val="22"/>
          <w:szCs w:val="22"/>
        </w:rPr>
        <w:t>, Dirk Eddelbuettel</w:t>
      </w:r>
      <w:r w:rsidRPr="00FA0741">
        <w:rPr>
          <w:rFonts w:ascii="Cambria" w:hAnsi="Cambria"/>
          <w:sz w:val="22"/>
          <w:szCs w:val="22"/>
          <w:vertAlign w:val="superscript"/>
        </w:rPr>
        <w:t>7</w:t>
      </w:r>
      <w:r w:rsidRPr="00FA0741">
        <w:rPr>
          <w:rFonts w:ascii="Cambria" w:hAnsi="Cambria"/>
          <w:sz w:val="22"/>
          <w:szCs w:val="22"/>
        </w:rPr>
        <w:t xml:space="preserve">, </w:t>
      </w:r>
      <w:proofErr w:type="spellStart"/>
      <w:r w:rsidRPr="00FA0741">
        <w:rPr>
          <w:rFonts w:ascii="Cambria" w:hAnsi="Cambria"/>
          <w:sz w:val="22"/>
          <w:szCs w:val="22"/>
        </w:rPr>
        <w:t>Meilin</w:t>
      </w:r>
      <w:proofErr w:type="spellEnd"/>
      <w:r w:rsidRPr="00FA0741">
        <w:rPr>
          <w:rFonts w:ascii="Cambria" w:hAnsi="Cambria"/>
          <w:sz w:val="22"/>
          <w:szCs w:val="22"/>
        </w:rPr>
        <w:t xml:space="preserve"> Yan</w:t>
      </w:r>
      <w:r w:rsidRPr="00FA0741">
        <w:rPr>
          <w:rFonts w:ascii="Cambria" w:hAnsi="Cambria"/>
          <w:sz w:val="22"/>
          <w:szCs w:val="22"/>
          <w:vertAlign w:val="superscript"/>
        </w:rPr>
        <w:t>1,8</w:t>
      </w:r>
      <w:r w:rsidRPr="00FA0741">
        <w:rPr>
          <w:rFonts w:ascii="Cambria" w:hAnsi="Cambria"/>
          <w:sz w:val="22"/>
          <w:szCs w:val="22"/>
        </w:rPr>
        <w:t>, and Roger D. Peng</w:t>
      </w:r>
      <w:r w:rsidRPr="00FA0741">
        <w:rPr>
          <w:rFonts w:ascii="Cambria" w:hAnsi="Cambria"/>
          <w:sz w:val="22"/>
          <w:szCs w:val="22"/>
          <w:vertAlign w:val="superscript"/>
        </w:rPr>
        <w:t>9</w:t>
      </w:r>
    </w:p>
    <w:p w14:paraId="243CAAF5" w14:textId="77777777" w:rsidR="000B6620" w:rsidRPr="00FA0741" w:rsidRDefault="000B6620" w:rsidP="000B6620">
      <w:pPr>
        <w:spacing w:line="480" w:lineRule="auto"/>
        <w:rPr>
          <w:rFonts w:ascii="Cambria" w:hAnsi="Cambria"/>
          <w:color w:val="548DD4" w:themeColor="text2" w:themeTint="99"/>
          <w:sz w:val="22"/>
          <w:szCs w:val="22"/>
        </w:rPr>
      </w:pPr>
    </w:p>
    <w:p w14:paraId="46774249" w14:textId="77777777" w:rsidR="000B6620" w:rsidRPr="00FA0741" w:rsidRDefault="000B6620" w:rsidP="000B6620">
      <w:pPr>
        <w:spacing w:line="480" w:lineRule="auto"/>
        <w:rPr>
          <w:rFonts w:ascii="Cambria" w:hAnsi="Cambria"/>
          <w:sz w:val="22"/>
          <w:szCs w:val="22"/>
        </w:rPr>
      </w:pPr>
      <w:r w:rsidRPr="00FA0741">
        <w:rPr>
          <w:rFonts w:ascii="Cambria" w:hAnsi="Cambria"/>
          <w:b/>
          <w:sz w:val="22"/>
          <w:szCs w:val="22"/>
        </w:rPr>
        <w:t xml:space="preserve">Affiliations: </w:t>
      </w:r>
    </w:p>
    <w:p w14:paraId="6836B6B8" w14:textId="77777777" w:rsidR="000B6620" w:rsidRPr="00FA0741" w:rsidRDefault="000B6620" w:rsidP="000B6620">
      <w:pPr>
        <w:spacing w:line="480" w:lineRule="auto"/>
        <w:rPr>
          <w:rFonts w:ascii="Cambria" w:hAnsi="Cambria"/>
          <w:sz w:val="22"/>
          <w:szCs w:val="22"/>
        </w:rPr>
      </w:pPr>
      <w:r w:rsidRPr="00FA0741">
        <w:rPr>
          <w:rFonts w:ascii="Cambria" w:hAnsi="Cambria"/>
          <w:sz w:val="22"/>
          <w:szCs w:val="22"/>
          <w:vertAlign w:val="superscript"/>
        </w:rPr>
        <w:t>1</w:t>
      </w:r>
      <w:r w:rsidRPr="00FA0741">
        <w:rPr>
          <w:rFonts w:ascii="Cambria" w:hAnsi="Cambria"/>
          <w:sz w:val="22"/>
          <w:szCs w:val="22"/>
        </w:rPr>
        <w:t>Department of Environmental &amp; Radiological Health Sciences, Colorado State University, Fort Collins, CO, USA</w:t>
      </w:r>
    </w:p>
    <w:p w14:paraId="160CA6A2" w14:textId="77777777" w:rsidR="000B6620" w:rsidRPr="00FA0741" w:rsidRDefault="000B6620" w:rsidP="000B6620">
      <w:pPr>
        <w:spacing w:line="480" w:lineRule="auto"/>
        <w:rPr>
          <w:rFonts w:ascii="Cambria" w:hAnsi="Cambria"/>
          <w:sz w:val="22"/>
          <w:szCs w:val="22"/>
        </w:rPr>
      </w:pPr>
      <w:r w:rsidRPr="00FA0741">
        <w:rPr>
          <w:rFonts w:ascii="Cambria" w:hAnsi="Cambria"/>
          <w:sz w:val="22"/>
          <w:szCs w:val="22"/>
          <w:vertAlign w:val="superscript"/>
        </w:rPr>
        <w:t>22</w:t>
      </w:r>
      <w:r w:rsidRPr="00FA0741">
        <w:rPr>
          <w:rFonts w:ascii="Cambria" w:hAnsi="Cambria"/>
          <w:iCs/>
          <w:sz w:val="22"/>
          <w:szCs w:val="22"/>
        </w:rPr>
        <w:t>University of Colorado Anschutz Medical Campus, School of Medicine</w:t>
      </w:r>
      <w:r w:rsidRPr="00FA0741">
        <w:rPr>
          <w:rFonts w:ascii="Cambria" w:hAnsi="Cambria"/>
          <w:sz w:val="22"/>
          <w:szCs w:val="22"/>
        </w:rPr>
        <w:t>, Aurora, CO, USA</w:t>
      </w:r>
    </w:p>
    <w:p w14:paraId="7E615D01" w14:textId="77777777" w:rsidR="000B6620" w:rsidRPr="00FA0741" w:rsidRDefault="000B6620" w:rsidP="000B6620">
      <w:pPr>
        <w:spacing w:line="480" w:lineRule="auto"/>
        <w:rPr>
          <w:rFonts w:ascii="Cambria" w:hAnsi="Cambria"/>
          <w:sz w:val="22"/>
          <w:szCs w:val="22"/>
        </w:rPr>
      </w:pPr>
      <w:r w:rsidRPr="00FA0741">
        <w:rPr>
          <w:rFonts w:ascii="Cambria" w:hAnsi="Cambria"/>
          <w:sz w:val="22"/>
          <w:szCs w:val="22"/>
          <w:vertAlign w:val="superscript"/>
        </w:rPr>
        <w:t>3</w:t>
      </w:r>
      <w:r w:rsidRPr="00FA0741">
        <w:rPr>
          <w:rFonts w:ascii="Cambria" w:hAnsi="Cambria"/>
          <w:sz w:val="22"/>
          <w:szCs w:val="22"/>
        </w:rPr>
        <w:t>Universities Space Research Association, NASA Marshall Space Flight Center, Huntsville, AL, USA</w:t>
      </w:r>
    </w:p>
    <w:p w14:paraId="7839EC7E" w14:textId="77777777" w:rsidR="000B6620" w:rsidRPr="00FA0741" w:rsidRDefault="000B6620" w:rsidP="000B6620">
      <w:pPr>
        <w:spacing w:line="480" w:lineRule="auto"/>
        <w:rPr>
          <w:rFonts w:ascii="Cambria" w:hAnsi="Cambria"/>
          <w:sz w:val="22"/>
          <w:szCs w:val="22"/>
        </w:rPr>
      </w:pPr>
      <w:r w:rsidRPr="00FA0741">
        <w:rPr>
          <w:rFonts w:ascii="Cambria" w:hAnsi="Cambria"/>
          <w:sz w:val="22"/>
          <w:szCs w:val="22"/>
          <w:vertAlign w:val="superscript"/>
        </w:rPr>
        <w:t>4</w:t>
      </w:r>
      <w:r w:rsidRPr="00FA0741">
        <w:rPr>
          <w:rFonts w:ascii="Cambria" w:hAnsi="Cambria"/>
          <w:sz w:val="22"/>
          <w:szCs w:val="22"/>
        </w:rPr>
        <w:t>Cooperative Institute for Research in the Atmosphere, Colorado State University, Fort Collins, CO, USA</w:t>
      </w:r>
    </w:p>
    <w:p w14:paraId="613284CC" w14:textId="77777777" w:rsidR="000B6620" w:rsidRPr="00FA0741" w:rsidRDefault="000B6620" w:rsidP="000B6620">
      <w:pPr>
        <w:spacing w:line="480" w:lineRule="auto"/>
        <w:rPr>
          <w:rFonts w:ascii="Cambria" w:hAnsi="Cambria"/>
          <w:sz w:val="22"/>
          <w:szCs w:val="22"/>
        </w:rPr>
      </w:pPr>
      <w:r w:rsidRPr="00FA0741">
        <w:rPr>
          <w:rFonts w:ascii="Cambria" w:hAnsi="Cambria"/>
          <w:sz w:val="22"/>
          <w:szCs w:val="22"/>
          <w:vertAlign w:val="superscript"/>
        </w:rPr>
        <w:t>5</w:t>
      </w:r>
      <w:r w:rsidRPr="00FA0741">
        <w:rPr>
          <w:rFonts w:ascii="Cambria" w:hAnsi="Cambria"/>
          <w:sz w:val="22"/>
          <w:szCs w:val="22"/>
        </w:rPr>
        <w:t>Department of Industrial and Operations Engineering, University of Michigan, Ann Arbor, MI, USA</w:t>
      </w:r>
    </w:p>
    <w:p w14:paraId="6A1D7D05" w14:textId="77777777" w:rsidR="000B6620" w:rsidRPr="00FA0741" w:rsidRDefault="000B6620" w:rsidP="000B6620">
      <w:pPr>
        <w:spacing w:line="480" w:lineRule="auto"/>
        <w:rPr>
          <w:rFonts w:ascii="Cambria" w:hAnsi="Cambria"/>
          <w:sz w:val="22"/>
          <w:szCs w:val="22"/>
        </w:rPr>
      </w:pPr>
      <w:r w:rsidRPr="00FA0741">
        <w:rPr>
          <w:rFonts w:ascii="Cambria" w:hAnsi="Cambria"/>
          <w:sz w:val="22"/>
          <w:szCs w:val="22"/>
          <w:vertAlign w:val="superscript"/>
        </w:rPr>
        <w:t>6</w:t>
      </w:r>
      <w:r w:rsidRPr="00FA0741">
        <w:rPr>
          <w:rFonts w:ascii="Cambria" w:hAnsi="Cambria"/>
          <w:sz w:val="22"/>
          <w:szCs w:val="22"/>
        </w:rPr>
        <w:t>Department of Geography, Ohio State University, Columbus, OH, USA</w:t>
      </w:r>
    </w:p>
    <w:p w14:paraId="08520CC6" w14:textId="77777777" w:rsidR="000B6620" w:rsidRPr="00FA0741" w:rsidRDefault="000B6620" w:rsidP="000B6620">
      <w:pPr>
        <w:spacing w:line="480" w:lineRule="auto"/>
        <w:rPr>
          <w:rFonts w:ascii="Cambria" w:hAnsi="Cambria"/>
          <w:sz w:val="22"/>
          <w:szCs w:val="22"/>
        </w:rPr>
      </w:pPr>
      <w:r w:rsidRPr="00FA0741">
        <w:rPr>
          <w:rFonts w:ascii="Cambria" w:hAnsi="Cambria"/>
          <w:sz w:val="22"/>
          <w:szCs w:val="22"/>
          <w:vertAlign w:val="superscript"/>
        </w:rPr>
        <w:t>7</w:t>
      </w:r>
      <w:r w:rsidRPr="00FA0741">
        <w:rPr>
          <w:rFonts w:ascii="Cambria" w:hAnsi="Cambria"/>
          <w:sz w:val="22"/>
          <w:szCs w:val="22"/>
        </w:rPr>
        <w:t>Department of Statistics, University of Illinois at Urbana-Champaign, Champaign, IL, USA</w:t>
      </w:r>
    </w:p>
    <w:p w14:paraId="4EC0C73E" w14:textId="77777777" w:rsidR="000B6620" w:rsidRPr="00FA0741" w:rsidRDefault="000B6620" w:rsidP="000B6620">
      <w:pPr>
        <w:spacing w:line="480" w:lineRule="auto"/>
        <w:rPr>
          <w:rFonts w:ascii="Cambria" w:hAnsi="Cambria"/>
          <w:sz w:val="22"/>
          <w:szCs w:val="22"/>
        </w:rPr>
      </w:pPr>
      <w:r w:rsidRPr="00FA0741">
        <w:rPr>
          <w:rFonts w:ascii="Cambria" w:hAnsi="Cambria"/>
          <w:sz w:val="22"/>
          <w:szCs w:val="22"/>
          <w:vertAlign w:val="superscript"/>
        </w:rPr>
        <w:t>8</w:t>
      </w:r>
      <w:r w:rsidRPr="00FA0741">
        <w:rPr>
          <w:rFonts w:ascii="Cambria" w:hAnsi="Cambria"/>
          <w:sz w:val="22"/>
          <w:szCs w:val="22"/>
        </w:rPr>
        <w:t xml:space="preserve">Beijing Innovation Center for Engineering Science and Advanced Technology and State Key Joint Laboratory of Environmental Simulation and Pollution Control, Peking University, Beijing, China </w:t>
      </w:r>
    </w:p>
    <w:p w14:paraId="54A88205" w14:textId="77777777" w:rsidR="000B6620" w:rsidRPr="00FA0741" w:rsidRDefault="000B6620" w:rsidP="000B6620">
      <w:pPr>
        <w:spacing w:line="480" w:lineRule="auto"/>
        <w:rPr>
          <w:rFonts w:ascii="Cambria" w:hAnsi="Cambria"/>
          <w:sz w:val="22"/>
          <w:szCs w:val="22"/>
        </w:rPr>
      </w:pPr>
      <w:r w:rsidRPr="00FA0741">
        <w:rPr>
          <w:rFonts w:ascii="Cambria" w:hAnsi="Cambria"/>
          <w:sz w:val="22"/>
          <w:szCs w:val="22"/>
          <w:vertAlign w:val="superscript"/>
        </w:rPr>
        <w:t>9</w:t>
      </w:r>
      <w:r w:rsidRPr="00FA0741">
        <w:rPr>
          <w:rFonts w:ascii="Cambria" w:hAnsi="Cambria"/>
          <w:sz w:val="22"/>
          <w:szCs w:val="22"/>
        </w:rPr>
        <w:t>Department of Biostatistics, Johns Hopkins Bloomberg School of Public Health, Baltimore, MD, USA</w:t>
      </w:r>
    </w:p>
    <w:p w14:paraId="5F90D441" w14:textId="77777777" w:rsidR="000B6620" w:rsidRPr="00FA0741" w:rsidRDefault="000B6620" w:rsidP="000B6620">
      <w:pPr>
        <w:spacing w:line="480" w:lineRule="auto"/>
        <w:rPr>
          <w:rFonts w:ascii="Cambria" w:hAnsi="Cambria"/>
          <w:sz w:val="22"/>
          <w:szCs w:val="22"/>
        </w:rPr>
      </w:pPr>
    </w:p>
    <w:p w14:paraId="2D881C9A" w14:textId="77777777" w:rsidR="00616553" w:rsidRDefault="00616553" w:rsidP="000B6620">
      <w:pPr>
        <w:spacing w:line="480" w:lineRule="auto"/>
        <w:rPr>
          <w:rFonts w:ascii="Cambria" w:hAnsi="Cambria"/>
          <w:b/>
          <w:sz w:val="22"/>
          <w:szCs w:val="22"/>
        </w:rPr>
      </w:pPr>
    </w:p>
    <w:p w14:paraId="522BA4AB" w14:textId="38A859C1" w:rsidR="000B6620" w:rsidRPr="00FA0741" w:rsidRDefault="000B6620" w:rsidP="000B6620">
      <w:pPr>
        <w:spacing w:line="480" w:lineRule="auto"/>
        <w:rPr>
          <w:rFonts w:ascii="Cambria" w:hAnsi="Cambria"/>
          <w:b/>
          <w:sz w:val="22"/>
          <w:szCs w:val="22"/>
        </w:rPr>
      </w:pPr>
      <w:r w:rsidRPr="00FA0741">
        <w:rPr>
          <w:rFonts w:ascii="Cambria" w:hAnsi="Cambria"/>
          <w:b/>
          <w:sz w:val="22"/>
          <w:szCs w:val="22"/>
        </w:rPr>
        <w:lastRenderedPageBreak/>
        <w:t xml:space="preserve">Contact information for corresponding author: </w:t>
      </w:r>
    </w:p>
    <w:p w14:paraId="6F5912E7" w14:textId="77777777" w:rsidR="000B6620" w:rsidRPr="00FA0741" w:rsidRDefault="000B6620" w:rsidP="000B6620">
      <w:pPr>
        <w:spacing w:line="480" w:lineRule="auto"/>
        <w:rPr>
          <w:rFonts w:ascii="Cambria" w:hAnsi="Cambria"/>
          <w:sz w:val="22"/>
          <w:szCs w:val="22"/>
        </w:rPr>
      </w:pPr>
      <w:r w:rsidRPr="00FA0741">
        <w:rPr>
          <w:rFonts w:ascii="Cambria" w:hAnsi="Cambria"/>
          <w:sz w:val="22"/>
          <w:szCs w:val="22"/>
        </w:rPr>
        <w:t>G. Brooke Anderson</w:t>
      </w:r>
    </w:p>
    <w:p w14:paraId="47371F81" w14:textId="77777777" w:rsidR="000B6620" w:rsidRPr="00FA0741" w:rsidRDefault="000B6620" w:rsidP="000B6620">
      <w:pPr>
        <w:spacing w:line="480" w:lineRule="auto"/>
        <w:rPr>
          <w:rFonts w:ascii="Cambria" w:hAnsi="Cambria"/>
          <w:sz w:val="22"/>
          <w:szCs w:val="22"/>
        </w:rPr>
      </w:pPr>
      <w:r w:rsidRPr="00FA0741">
        <w:rPr>
          <w:rFonts w:ascii="Cambria" w:hAnsi="Cambria"/>
          <w:sz w:val="22"/>
          <w:szCs w:val="22"/>
        </w:rPr>
        <w:t>Department of Environmental &amp; Radiological Health Sciences</w:t>
      </w:r>
    </w:p>
    <w:p w14:paraId="28C06DCF" w14:textId="77777777" w:rsidR="000B6620" w:rsidRPr="00FA0741" w:rsidRDefault="000B6620" w:rsidP="000B6620">
      <w:pPr>
        <w:spacing w:line="480" w:lineRule="auto"/>
        <w:rPr>
          <w:rFonts w:ascii="Cambria" w:hAnsi="Cambria"/>
          <w:sz w:val="22"/>
          <w:szCs w:val="22"/>
        </w:rPr>
      </w:pPr>
      <w:r w:rsidRPr="00FA0741">
        <w:rPr>
          <w:rFonts w:ascii="Cambria" w:hAnsi="Cambria"/>
          <w:sz w:val="22"/>
          <w:szCs w:val="22"/>
        </w:rPr>
        <w:t>Colorado State University</w:t>
      </w:r>
    </w:p>
    <w:p w14:paraId="79415EC9" w14:textId="77777777" w:rsidR="000B6620" w:rsidRPr="00FA0741" w:rsidRDefault="000B6620" w:rsidP="000B6620">
      <w:pPr>
        <w:spacing w:line="480" w:lineRule="auto"/>
        <w:rPr>
          <w:rFonts w:ascii="Cambria" w:hAnsi="Cambria"/>
          <w:sz w:val="22"/>
          <w:szCs w:val="22"/>
        </w:rPr>
      </w:pPr>
      <w:r w:rsidRPr="00FA0741">
        <w:rPr>
          <w:rFonts w:ascii="Cambria" w:hAnsi="Cambria"/>
          <w:sz w:val="22"/>
          <w:szCs w:val="22"/>
        </w:rPr>
        <w:t>1681 Campus Delivery</w:t>
      </w:r>
      <w:r w:rsidRPr="00FA0741">
        <w:rPr>
          <w:rFonts w:ascii="Cambria" w:hAnsi="Cambria"/>
          <w:sz w:val="22"/>
          <w:szCs w:val="22"/>
        </w:rPr>
        <w:br/>
        <w:t>Fort Collins, Colorado 80523</w:t>
      </w:r>
    </w:p>
    <w:p w14:paraId="5BDE34E3" w14:textId="77777777" w:rsidR="000B6620" w:rsidRPr="00FA0741" w:rsidRDefault="003B0CD7" w:rsidP="000B6620">
      <w:pPr>
        <w:spacing w:line="480" w:lineRule="auto"/>
        <w:rPr>
          <w:rFonts w:ascii="Cambria" w:hAnsi="Cambria"/>
          <w:sz w:val="22"/>
          <w:szCs w:val="22"/>
        </w:rPr>
      </w:pPr>
      <w:hyperlink r:id="rId6" w:history="1">
        <w:r w:rsidR="000B6620" w:rsidRPr="00FA0741">
          <w:rPr>
            <w:rStyle w:val="Hyperlink"/>
            <w:rFonts w:ascii="Cambria" w:hAnsi="Cambria"/>
            <w:sz w:val="22"/>
            <w:szCs w:val="22"/>
          </w:rPr>
          <w:t>brooke.anderson@colostate.edu</w:t>
        </w:r>
      </w:hyperlink>
    </w:p>
    <w:p w14:paraId="769FC9A5" w14:textId="77777777" w:rsidR="000B6620" w:rsidRPr="00FA0741" w:rsidRDefault="000B6620" w:rsidP="000B6620">
      <w:pPr>
        <w:spacing w:line="480" w:lineRule="auto"/>
        <w:rPr>
          <w:rFonts w:ascii="Cambria" w:hAnsi="Cambria"/>
          <w:color w:val="548DD4" w:themeColor="text2" w:themeTint="99"/>
          <w:sz w:val="22"/>
          <w:szCs w:val="22"/>
        </w:rPr>
      </w:pPr>
    </w:p>
    <w:p w14:paraId="6B07AF55" w14:textId="77777777" w:rsidR="000B6620" w:rsidRPr="00FA0741" w:rsidRDefault="000B6620" w:rsidP="000B6620">
      <w:pPr>
        <w:spacing w:line="480" w:lineRule="auto"/>
        <w:rPr>
          <w:rFonts w:ascii="Cambria" w:hAnsi="Cambria"/>
          <w:sz w:val="22"/>
          <w:szCs w:val="22"/>
        </w:rPr>
      </w:pPr>
      <w:r w:rsidRPr="00FA0741">
        <w:rPr>
          <w:rFonts w:ascii="Cambria" w:hAnsi="Cambria"/>
          <w:b/>
          <w:sz w:val="22"/>
          <w:szCs w:val="22"/>
        </w:rPr>
        <w:t xml:space="preserve">Acknowledgements: </w:t>
      </w:r>
      <w:r w:rsidRPr="00FA0741">
        <w:rPr>
          <w:rFonts w:ascii="Cambria" w:hAnsi="Cambria"/>
          <w:sz w:val="22"/>
          <w:szCs w:val="22"/>
        </w:rPr>
        <w:t>This work was supported in part by grants from the National Institute of Environmental Health Sciences (R00ES022631), the National Science Foundation (1331399), the Department of Energy (Grant No. DE-FG02-08ER64644), and a National Aeronautics and Space Administration Applied Sciences Program/Public Health Program Grant (NNX09AV81G). Rainfall data are based on data acquired as part of the mission of the National Aeronautics and Space Administration’s Earth Science Division and archived and distributed by the Goddard Earth Sciences (GES) Data and Information Services Center (DISC)</w:t>
      </w:r>
      <w:r>
        <w:rPr>
          <w:rFonts w:ascii="Cambria" w:hAnsi="Cambria"/>
          <w:sz w:val="22"/>
          <w:szCs w:val="22"/>
        </w:rPr>
        <w:t xml:space="preserve">. </w:t>
      </w:r>
      <w:r w:rsidRPr="004D6215">
        <w:rPr>
          <w:rFonts w:ascii="Cambria" w:hAnsi="Cambria"/>
          <w:sz w:val="22"/>
          <w:szCs w:val="22"/>
        </w:rPr>
        <w:t xml:space="preserve">We have posted most study data as an open-source R package (Anderson et al. 2020a). We have posted remaining data and code at </w:t>
      </w:r>
      <w:hyperlink r:id="rId7" w:history="1">
        <w:r w:rsidRPr="004D6215">
          <w:rPr>
            <w:rStyle w:val="Hyperlink"/>
            <w:rFonts w:ascii="Cambria" w:hAnsi="Cambria"/>
            <w:sz w:val="22"/>
            <w:szCs w:val="22"/>
          </w:rPr>
          <w:t>https://github.com/geanders/county_hurricane_exposure</w:t>
        </w:r>
      </w:hyperlink>
      <w:r w:rsidRPr="004D6215">
        <w:rPr>
          <w:rFonts w:ascii="Cambria" w:hAnsi="Cambria"/>
          <w:sz w:val="22"/>
          <w:szCs w:val="22"/>
        </w:rPr>
        <w:t>.</w:t>
      </w:r>
    </w:p>
    <w:p w14:paraId="20DE3B67" w14:textId="77777777" w:rsidR="000B6620" w:rsidRPr="00FA0741" w:rsidRDefault="000B6620" w:rsidP="000B6620">
      <w:pPr>
        <w:spacing w:line="480" w:lineRule="auto"/>
        <w:rPr>
          <w:rFonts w:ascii="Cambria" w:hAnsi="Cambria"/>
          <w:b/>
          <w:color w:val="548DD4" w:themeColor="text2" w:themeTint="99"/>
          <w:sz w:val="22"/>
          <w:szCs w:val="22"/>
        </w:rPr>
      </w:pPr>
    </w:p>
    <w:p w14:paraId="0899AB13" w14:textId="77777777" w:rsidR="000B6620" w:rsidRPr="00FA0741" w:rsidRDefault="000B6620" w:rsidP="000B6620">
      <w:pPr>
        <w:spacing w:line="480" w:lineRule="auto"/>
        <w:rPr>
          <w:rFonts w:ascii="Cambria" w:hAnsi="Cambria"/>
          <w:sz w:val="22"/>
          <w:szCs w:val="22"/>
        </w:rPr>
      </w:pPr>
      <w:r w:rsidRPr="00FA0741">
        <w:rPr>
          <w:rFonts w:ascii="Cambria" w:hAnsi="Cambria"/>
          <w:b/>
          <w:sz w:val="22"/>
          <w:szCs w:val="22"/>
        </w:rPr>
        <w:t xml:space="preserve">Declaration of competing financial interests: </w:t>
      </w:r>
      <w:r w:rsidRPr="00FA0741">
        <w:rPr>
          <w:rFonts w:ascii="Cambria" w:hAnsi="Cambria"/>
          <w:sz w:val="22"/>
          <w:szCs w:val="22"/>
        </w:rPr>
        <w:t>The authors declare they have no actual or potential competing financial interests.</w:t>
      </w:r>
    </w:p>
    <w:p w14:paraId="0A44A46A" w14:textId="77777777" w:rsidR="000B6620" w:rsidRPr="00FA0741" w:rsidRDefault="000B6620" w:rsidP="000B6620">
      <w:pPr>
        <w:rPr>
          <w:rFonts w:ascii="Cambria" w:hAnsi="Cambria"/>
          <w:sz w:val="22"/>
          <w:szCs w:val="22"/>
        </w:rPr>
      </w:pPr>
    </w:p>
    <w:p w14:paraId="15316109" w14:textId="77777777" w:rsidR="000B6620" w:rsidRDefault="000B6620">
      <w:pPr>
        <w:rPr>
          <w:rFonts w:ascii="Cambria" w:hAnsi="Cambria"/>
          <w:b/>
          <w:sz w:val="22"/>
          <w:szCs w:val="22"/>
        </w:rPr>
      </w:pPr>
      <w:r>
        <w:rPr>
          <w:rFonts w:ascii="Cambria" w:hAnsi="Cambria"/>
          <w:b/>
          <w:sz w:val="22"/>
          <w:szCs w:val="22"/>
        </w:rPr>
        <w:br w:type="page"/>
      </w:r>
    </w:p>
    <w:p w14:paraId="68A8C465" w14:textId="77777777" w:rsidR="000B6620" w:rsidRPr="00BA0B65" w:rsidRDefault="000B6620" w:rsidP="000B6620">
      <w:pPr>
        <w:spacing w:line="480" w:lineRule="auto"/>
        <w:rPr>
          <w:b/>
          <w:sz w:val="22"/>
          <w:szCs w:val="22"/>
        </w:rPr>
      </w:pPr>
      <w:r w:rsidRPr="00BA0B65">
        <w:rPr>
          <w:b/>
          <w:sz w:val="22"/>
          <w:szCs w:val="22"/>
        </w:rPr>
        <w:lastRenderedPageBreak/>
        <w:t>Abstract</w:t>
      </w:r>
    </w:p>
    <w:p w14:paraId="2D833806" w14:textId="77777777" w:rsidR="000B6620" w:rsidRPr="00BA0B65" w:rsidRDefault="000B6620" w:rsidP="000B6620">
      <w:pPr>
        <w:spacing w:line="480" w:lineRule="auto"/>
        <w:rPr>
          <w:sz w:val="22"/>
          <w:szCs w:val="22"/>
        </w:rPr>
      </w:pPr>
      <w:r w:rsidRPr="00BA0B65">
        <w:rPr>
          <w:b/>
          <w:sz w:val="22"/>
          <w:szCs w:val="22"/>
        </w:rPr>
        <w:t xml:space="preserve">Background: </w:t>
      </w:r>
      <w:r w:rsidRPr="00BA0B65">
        <w:rPr>
          <w:bCs/>
          <w:sz w:val="22"/>
          <w:szCs w:val="22"/>
        </w:rPr>
        <w:t xml:space="preserve">Tropical cyclone epidemiology can be advanced through exposure assessment methods that are comprehensive and consistent across space and time, as these facilitate multi-year, multi-storm studies. Further, an understanding of patterns in and between exposure metrics that are based on specific hazards of the storm can help in designing tropical cyclone epidemiologic research. </w:t>
      </w:r>
      <w:r w:rsidRPr="00BA0B65">
        <w:rPr>
          <w:sz w:val="22"/>
          <w:szCs w:val="22"/>
        </w:rPr>
        <w:br/>
      </w:r>
      <w:r w:rsidRPr="00BA0B65">
        <w:rPr>
          <w:b/>
          <w:sz w:val="22"/>
          <w:szCs w:val="22"/>
        </w:rPr>
        <w:t>Objectives:</w:t>
      </w:r>
      <w:r w:rsidRPr="00BA0B65">
        <w:rPr>
          <w:bCs/>
          <w:sz w:val="22"/>
          <w:szCs w:val="22"/>
        </w:rPr>
        <w:t xml:space="preserve"> (1) Provide an open-source dataset for tropical cyclone exposure assessment for epidemiologic research and (2) investigate patterns and agreement between county-level assessments of tropical cyclone exposure based on different storm hazards. </w:t>
      </w:r>
      <w:r w:rsidRPr="00BA0B65">
        <w:rPr>
          <w:sz w:val="22"/>
          <w:szCs w:val="22"/>
        </w:rPr>
        <w:br/>
      </w:r>
      <w:r w:rsidRPr="00BA0B65">
        <w:rPr>
          <w:b/>
          <w:sz w:val="22"/>
          <w:szCs w:val="22"/>
        </w:rPr>
        <w:t>Methods:</w:t>
      </w:r>
      <w:r w:rsidRPr="00BA0B65">
        <w:rPr>
          <w:sz w:val="22"/>
          <w:szCs w:val="22"/>
        </w:rPr>
        <w:t xml:space="preserve"> We created an open-source dataset with data </w:t>
      </w:r>
      <w:r>
        <w:rPr>
          <w:sz w:val="22"/>
          <w:szCs w:val="22"/>
        </w:rPr>
        <w:t xml:space="preserve">at the county level </w:t>
      </w:r>
      <w:r w:rsidRPr="00BA0B65">
        <w:rPr>
          <w:sz w:val="22"/>
          <w:szCs w:val="22"/>
        </w:rPr>
        <w:t>on exposure to four tropical cyclone hazards: peak sustained wind, rainfall, flooding, and tornadoes. The data cover all eastern United States (US) counties for all land-falling or near-land Atlantic basin storms, covering 1996–2011 for all metrics and up to 1988–2018 for specific metrics. We validated measurements against other data sources and investigated patterns and agreement among binary exposure classifications based on these metrics, as well as compared them to use of distance from the storm’s track</w:t>
      </w:r>
      <w:r>
        <w:rPr>
          <w:sz w:val="22"/>
          <w:szCs w:val="22"/>
        </w:rPr>
        <w:t>, which has been used as</w:t>
      </w:r>
      <w:r w:rsidRPr="00BA0B65">
        <w:rPr>
          <w:sz w:val="22"/>
          <w:szCs w:val="22"/>
        </w:rPr>
        <w:t xml:space="preserve"> a proxy for exposure</w:t>
      </w:r>
      <w:r>
        <w:rPr>
          <w:sz w:val="22"/>
          <w:szCs w:val="22"/>
        </w:rPr>
        <w:t xml:space="preserve"> in some epidemiologic studies</w:t>
      </w:r>
      <w:r w:rsidRPr="00BA0B65">
        <w:rPr>
          <w:sz w:val="22"/>
          <w:szCs w:val="22"/>
        </w:rPr>
        <w:t xml:space="preserve">. </w:t>
      </w:r>
    </w:p>
    <w:p w14:paraId="1E091626" w14:textId="77777777" w:rsidR="000B6620" w:rsidRPr="00BA0B65" w:rsidRDefault="000B6620" w:rsidP="000B6620">
      <w:pPr>
        <w:spacing w:line="480" w:lineRule="auto"/>
        <w:rPr>
          <w:sz w:val="22"/>
          <w:szCs w:val="22"/>
        </w:rPr>
      </w:pPr>
      <w:r w:rsidRPr="00BA0B65">
        <w:rPr>
          <w:b/>
          <w:sz w:val="22"/>
          <w:szCs w:val="22"/>
        </w:rPr>
        <w:t>Results:</w:t>
      </w:r>
      <w:r w:rsidRPr="00BA0B65">
        <w:rPr>
          <w:sz w:val="22"/>
          <w:szCs w:val="22"/>
        </w:rPr>
        <w:t xml:space="preserve"> Our open-source dataset was typically consistent with data from other sources, and we present and discuss areas of disagreement and other caveats. Over the study period and area, tropical cyclones typically brought different hazards to different counties. Therefore, when comparing exposure assessment between different hazard-specific metrics, agreement was usually low, as it also was when comparing exposure assessment based on a distance-based proxy measurement and any of the hazard-specific metrics. </w:t>
      </w:r>
    </w:p>
    <w:p w14:paraId="5DA36CB8" w14:textId="77777777" w:rsidR="000B6620" w:rsidRPr="00BA0B65" w:rsidRDefault="000B6620" w:rsidP="000B6620">
      <w:pPr>
        <w:spacing w:line="480" w:lineRule="auto"/>
        <w:rPr>
          <w:sz w:val="22"/>
          <w:szCs w:val="22"/>
        </w:rPr>
      </w:pPr>
      <w:r w:rsidRPr="00BA0B65">
        <w:rPr>
          <w:b/>
          <w:sz w:val="22"/>
          <w:szCs w:val="22"/>
        </w:rPr>
        <w:lastRenderedPageBreak/>
        <w:t>Discussion:</w:t>
      </w:r>
      <w:r w:rsidRPr="00BA0B65">
        <w:rPr>
          <w:sz w:val="22"/>
          <w:szCs w:val="22"/>
        </w:rPr>
        <w:t xml:space="preserve"> Our results provide a multi-hazard dataset that can be leveraged for epidemiologic re- search on tropical cyclones, as well as insights that can inform the design and analysis for tropical cyclone epidemiologic research. </w:t>
      </w:r>
    </w:p>
    <w:p w14:paraId="618EC288" w14:textId="77777777" w:rsidR="000B6620" w:rsidRPr="00BA0B65" w:rsidRDefault="000B6620" w:rsidP="000B6620">
      <w:pPr>
        <w:rPr>
          <w:color w:val="548DD4" w:themeColor="text2" w:themeTint="99"/>
          <w:sz w:val="22"/>
          <w:szCs w:val="22"/>
        </w:rPr>
      </w:pPr>
    </w:p>
    <w:p w14:paraId="3BDF24D9" w14:textId="134690E5" w:rsidR="000B6620" w:rsidRDefault="000B6620">
      <w:pPr>
        <w:rPr>
          <w:rFonts w:ascii="Cambria" w:hAnsi="Cambria"/>
          <w:b/>
          <w:sz w:val="22"/>
          <w:szCs w:val="22"/>
        </w:rPr>
      </w:pPr>
      <w:r>
        <w:rPr>
          <w:rFonts w:ascii="Cambria" w:hAnsi="Cambria"/>
          <w:b/>
          <w:sz w:val="22"/>
          <w:szCs w:val="22"/>
        </w:rPr>
        <w:br w:type="page"/>
      </w:r>
    </w:p>
    <w:p w14:paraId="609614C1" w14:textId="09C0934A" w:rsidR="004D1B10" w:rsidRPr="004623BE" w:rsidRDefault="004D1B10" w:rsidP="00661CBB">
      <w:pPr>
        <w:rPr>
          <w:rFonts w:ascii="Cambria" w:hAnsi="Cambria"/>
          <w:b/>
          <w:sz w:val="22"/>
          <w:szCs w:val="22"/>
        </w:rPr>
      </w:pPr>
      <w:r w:rsidRPr="004623BE">
        <w:rPr>
          <w:rFonts w:ascii="Cambria" w:hAnsi="Cambria"/>
          <w:b/>
          <w:sz w:val="22"/>
          <w:szCs w:val="22"/>
        </w:rPr>
        <w:lastRenderedPageBreak/>
        <w:t>Introduction</w:t>
      </w:r>
    </w:p>
    <w:p w14:paraId="6ECE3705" w14:textId="77777777" w:rsidR="00661CBB" w:rsidRPr="004623BE" w:rsidRDefault="00661CBB" w:rsidP="00661CBB">
      <w:pPr>
        <w:rPr>
          <w:rFonts w:ascii="Cambria" w:hAnsi="Cambria"/>
          <w:sz w:val="22"/>
          <w:szCs w:val="22"/>
        </w:rPr>
      </w:pPr>
    </w:p>
    <w:p w14:paraId="3EDF5A71" w14:textId="559FE5C0" w:rsidR="00661CBB" w:rsidRPr="004623BE" w:rsidRDefault="00661CBB" w:rsidP="00661CBB">
      <w:pPr>
        <w:spacing w:line="480" w:lineRule="auto"/>
        <w:rPr>
          <w:rFonts w:ascii="Cambria" w:hAnsi="Cambria"/>
          <w:sz w:val="22"/>
          <w:szCs w:val="22"/>
        </w:rPr>
      </w:pPr>
      <w:r w:rsidRPr="004623BE">
        <w:rPr>
          <w:rFonts w:ascii="Cambria" w:hAnsi="Cambria"/>
          <w:sz w:val="22"/>
          <w:szCs w:val="22"/>
        </w:rPr>
        <w:t>Hurricanes and other tropical cyclones can severely impact human health in United States (US) communities, as shown in several long-term national studies (Rappaport 2000</w:t>
      </w:r>
      <w:r w:rsidR="009F47A5">
        <w:rPr>
          <w:rFonts w:ascii="Cambria" w:hAnsi="Cambria"/>
          <w:sz w:val="22"/>
          <w:szCs w:val="22"/>
        </w:rPr>
        <w:t>,</w:t>
      </w:r>
      <w:r w:rsidRPr="004623BE">
        <w:rPr>
          <w:rFonts w:ascii="Cambria" w:hAnsi="Cambria"/>
          <w:sz w:val="22"/>
          <w:szCs w:val="22"/>
        </w:rPr>
        <w:t xml:space="preserve"> 2014; Rappaport and Blanchard 2016; </w:t>
      </w:r>
      <w:proofErr w:type="spellStart"/>
      <w:r w:rsidRPr="004623BE">
        <w:rPr>
          <w:rFonts w:ascii="Cambria" w:hAnsi="Cambria"/>
          <w:sz w:val="22"/>
          <w:szCs w:val="22"/>
        </w:rPr>
        <w:t>Czajkowski</w:t>
      </w:r>
      <w:proofErr w:type="spellEnd"/>
      <w:r w:rsidRPr="004623BE">
        <w:rPr>
          <w:rFonts w:ascii="Cambria" w:hAnsi="Cambria"/>
          <w:sz w:val="22"/>
          <w:szCs w:val="22"/>
        </w:rPr>
        <w:t xml:space="preserve"> and Kennedy 2010; </w:t>
      </w:r>
      <w:proofErr w:type="spellStart"/>
      <w:r w:rsidRPr="004623BE">
        <w:rPr>
          <w:rFonts w:ascii="Cambria" w:hAnsi="Cambria"/>
          <w:sz w:val="22"/>
          <w:szCs w:val="22"/>
        </w:rPr>
        <w:t>Czajkowski</w:t>
      </w:r>
      <w:proofErr w:type="spellEnd"/>
      <w:r w:rsidRPr="004623BE">
        <w:rPr>
          <w:rFonts w:ascii="Cambria" w:hAnsi="Cambria"/>
          <w:sz w:val="22"/>
          <w:szCs w:val="22"/>
        </w:rPr>
        <w:t xml:space="preserve"> et al. 2011; Moore and Dixon 2012). These studies characterize tropical cyclone health impacts using fatality data aggregated in large part from disaster-related mortality ascertainment and surveillance conducted by agencies like the US Centers for Disease Control and Prevention, the US National Weather Service, and local vital statistics departments. These fatality data are based on case-by-case ascertainment: identifying and characterizing deaths for which there is a clear link with a </w:t>
      </w:r>
      <w:proofErr w:type="spellStart"/>
      <w:proofErr w:type="gramStart"/>
      <w:r w:rsidRPr="004623BE">
        <w:rPr>
          <w:rFonts w:ascii="Cambria" w:hAnsi="Cambria"/>
          <w:sz w:val="22"/>
          <w:szCs w:val="22"/>
        </w:rPr>
        <w:t>disaster,through</w:t>
      </w:r>
      <w:proofErr w:type="spellEnd"/>
      <w:proofErr w:type="gramEnd"/>
      <w:r w:rsidRPr="004623BE">
        <w:rPr>
          <w:rFonts w:ascii="Cambria" w:hAnsi="Cambria"/>
          <w:sz w:val="22"/>
          <w:szCs w:val="22"/>
        </w:rPr>
        <w:t xml:space="preserve"> death certificate coding or other indicators (Rocha et al. 2017). </w:t>
      </w:r>
    </w:p>
    <w:p w14:paraId="611E6570" w14:textId="7BF15197" w:rsidR="004D1B10" w:rsidRPr="004623BE" w:rsidRDefault="004D1B10" w:rsidP="004D1B10">
      <w:pPr>
        <w:spacing w:line="480" w:lineRule="auto"/>
        <w:rPr>
          <w:rFonts w:ascii="Cambria" w:hAnsi="Cambria"/>
          <w:color w:val="548DD4" w:themeColor="text2" w:themeTint="99"/>
          <w:sz w:val="22"/>
          <w:szCs w:val="22"/>
        </w:rPr>
      </w:pPr>
    </w:p>
    <w:p w14:paraId="69581903" w14:textId="55D548E5" w:rsidR="00661CBB" w:rsidRPr="004623BE" w:rsidRDefault="00661CBB" w:rsidP="00661CBB">
      <w:pPr>
        <w:spacing w:line="480" w:lineRule="auto"/>
        <w:rPr>
          <w:rFonts w:ascii="Cambria" w:hAnsi="Cambria"/>
          <w:sz w:val="22"/>
          <w:szCs w:val="22"/>
        </w:rPr>
      </w:pPr>
      <w:r w:rsidRPr="004623BE">
        <w:rPr>
          <w:rFonts w:ascii="Cambria" w:hAnsi="Cambria"/>
          <w:sz w:val="22"/>
          <w:szCs w:val="22"/>
        </w:rPr>
        <w:t xml:space="preserve">For several types of climate-related disasters—including heat waves, floods, and wildfires—such research has been richly supplemented by studies that estimate community-wide excess mortality and morbidity associated with the disaster (e.g., Anderson and Bell 2010; Son et al. 2012; </w:t>
      </w:r>
      <w:proofErr w:type="spellStart"/>
      <w:r w:rsidRPr="004623BE">
        <w:rPr>
          <w:rFonts w:ascii="Cambria" w:hAnsi="Cambria"/>
          <w:sz w:val="22"/>
          <w:szCs w:val="22"/>
        </w:rPr>
        <w:t>Haikerwal</w:t>
      </w:r>
      <w:proofErr w:type="spellEnd"/>
      <w:r w:rsidRPr="004623BE">
        <w:rPr>
          <w:rFonts w:ascii="Cambria" w:hAnsi="Cambria"/>
          <w:sz w:val="22"/>
          <w:szCs w:val="22"/>
        </w:rPr>
        <w:t xml:space="preserve"> et al. 2015; Liu et al. 2017; </w:t>
      </w:r>
      <w:proofErr w:type="spellStart"/>
      <w:r w:rsidRPr="004623BE">
        <w:rPr>
          <w:rFonts w:ascii="Cambria" w:hAnsi="Cambria"/>
          <w:sz w:val="22"/>
          <w:szCs w:val="22"/>
        </w:rPr>
        <w:t>Milojevic</w:t>
      </w:r>
      <w:proofErr w:type="spellEnd"/>
      <w:r w:rsidRPr="004623BE">
        <w:rPr>
          <w:rFonts w:ascii="Cambria" w:hAnsi="Cambria"/>
          <w:sz w:val="22"/>
          <w:szCs w:val="22"/>
        </w:rPr>
        <w:t xml:space="preserve"> et al. 2017). These studies, which typically use time series or case-crossover designs, compare the community-wide rate of a health outcome during a disaster to rates during comparable non-disaster periods. While such studies cannot attribute specific cases (e.g., a specific death) to a disaster, they can quantify the community-wide change in health risk during disasters and capture impacts that might be missed or underestimated with traditional disaster-related mortality ascertainment and surveillance. In many cases, these studies analyze multi-year, multi-community data, allowing them to estimate average associations over many disasters and to explore how a disaster’s characteristics, or the characteristics of the </w:t>
      </w:r>
      <w:del w:id="1" w:author="Anderson,Brooke" w:date="2020-09-22T17:34:00Z">
        <w:r w:rsidRPr="004623BE">
          <w:rPr>
            <w:rFonts w:ascii="Cambria" w:hAnsi="Cambria"/>
            <w:sz w:val="22"/>
            <w:szCs w:val="22"/>
          </w:rPr>
          <w:delText>community it hits</w:delText>
        </w:r>
      </w:del>
      <w:ins w:id="2" w:author="Anderson,Brooke" w:date="2020-09-22T17:34:00Z">
        <w:r w:rsidR="00FE66BF">
          <w:rPr>
            <w:rFonts w:ascii="Cambria" w:hAnsi="Cambria"/>
            <w:sz w:val="22"/>
            <w:szCs w:val="22"/>
          </w:rPr>
          <w:t xml:space="preserve">affected </w:t>
        </w:r>
        <w:r w:rsidRPr="004623BE">
          <w:rPr>
            <w:rFonts w:ascii="Cambria" w:hAnsi="Cambria"/>
            <w:sz w:val="22"/>
            <w:szCs w:val="22"/>
          </w:rPr>
          <w:lastRenderedPageBreak/>
          <w:t>communit</w:t>
        </w:r>
        <w:r w:rsidR="00FE66BF">
          <w:rPr>
            <w:rFonts w:ascii="Cambria" w:hAnsi="Cambria"/>
            <w:sz w:val="22"/>
            <w:szCs w:val="22"/>
          </w:rPr>
          <w:t>ies</w:t>
        </w:r>
      </w:ins>
      <w:r w:rsidRPr="004623BE">
        <w:rPr>
          <w:rFonts w:ascii="Cambria" w:hAnsi="Cambria"/>
          <w:sz w:val="22"/>
          <w:szCs w:val="22"/>
        </w:rPr>
        <w:t>, modify associated health risks (e.g., Anderson and Bell 2010; Son et al. 2012; Liu et al. 2017). Some studies have begun to use this approach to study the health impacts of tropical cyclones, including several studies of Hurricane Maria (e.g., Santos-Lozada and Howard 2018; Santos-</w:t>
      </w:r>
      <w:proofErr w:type="spellStart"/>
      <w:r w:rsidRPr="004623BE">
        <w:rPr>
          <w:rFonts w:ascii="Cambria" w:hAnsi="Cambria"/>
          <w:sz w:val="22"/>
          <w:szCs w:val="22"/>
        </w:rPr>
        <w:t>Burgoa</w:t>
      </w:r>
      <w:proofErr w:type="spellEnd"/>
      <w:r w:rsidRPr="004623BE">
        <w:rPr>
          <w:rFonts w:ascii="Cambria" w:hAnsi="Cambria"/>
          <w:sz w:val="22"/>
          <w:szCs w:val="22"/>
        </w:rPr>
        <w:t xml:space="preserve"> et al. 2018), Hurricane Sandy (e.g., Kim et al. 2016; </w:t>
      </w:r>
      <w:proofErr w:type="spellStart"/>
      <w:r w:rsidRPr="004623BE">
        <w:rPr>
          <w:rFonts w:ascii="Cambria" w:hAnsi="Cambria"/>
          <w:sz w:val="22"/>
          <w:szCs w:val="22"/>
        </w:rPr>
        <w:t>Mongin</w:t>
      </w:r>
      <w:proofErr w:type="spellEnd"/>
      <w:r w:rsidRPr="004623BE">
        <w:rPr>
          <w:rFonts w:ascii="Cambria" w:hAnsi="Cambria"/>
          <w:sz w:val="22"/>
          <w:szCs w:val="22"/>
        </w:rPr>
        <w:t xml:space="preserve"> et al. 2017; </w:t>
      </w:r>
      <w:proofErr w:type="spellStart"/>
      <w:r w:rsidRPr="004623BE">
        <w:rPr>
          <w:rFonts w:ascii="Cambria" w:hAnsi="Cambria"/>
          <w:sz w:val="22"/>
          <w:szCs w:val="22"/>
        </w:rPr>
        <w:t>Swerdel</w:t>
      </w:r>
      <w:proofErr w:type="spellEnd"/>
      <w:r w:rsidRPr="004623BE">
        <w:rPr>
          <w:rFonts w:ascii="Cambria" w:hAnsi="Cambria"/>
          <w:sz w:val="22"/>
          <w:szCs w:val="22"/>
        </w:rPr>
        <w:t xml:space="preserve"> et al. 2014), and the 2004 hurricane season in Florida (McKinney et al. 2011). However, to expand this approach to longer time periods and larger sets of communities, researchers must be able to assess exposure to tropical cyclones consistently and comparably across storms, years, and communities. </w:t>
      </w:r>
    </w:p>
    <w:p w14:paraId="17138428" w14:textId="4D54A26D" w:rsidR="006A02F9" w:rsidRPr="004623BE" w:rsidRDefault="006A02F9" w:rsidP="004D1B10">
      <w:pPr>
        <w:spacing w:line="480" w:lineRule="auto"/>
        <w:rPr>
          <w:rFonts w:ascii="Cambria" w:hAnsi="Cambria"/>
          <w:color w:val="548DD4" w:themeColor="text2" w:themeTint="99"/>
          <w:sz w:val="22"/>
          <w:szCs w:val="22"/>
        </w:rPr>
      </w:pPr>
    </w:p>
    <w:p w14:paraId="42E8138D" w14:textId="02D85FD0" w:rsidR="006A02F9" w:rsidRPr="004623BE" w:rsidRDefault="003355AE" w:rsidP="004D1B10">
      <w:pPr>
        <w:spacing w:line="480" w:lineRule="auto"/>
        <w:rPr>
          <w:rFonts w:ascii="Cambria" w:hAnsi="Cambria"/>
          <w:color w:val="548DD4" w:themeColor="text2" w:themeTint="99"/>
          <w:sz w:val="22"/>
          <w:szCs w:val="22"/>
        </w:rPr>
      </w:pPr>
      <w:r w:rsidRPr="004623BE">
        <w:rPr>
          <w:rFonts w:ascii="Cambria" w:hAnsi="Cambria"/>
          <w:sz w:val="22"/>
          <w:szCs w:val="22"/>
        </w:rPr>
        <w:t>The National Hurricane Center (NHC) publishes a “Best Tracks” dataset that is considered the gold standard for Atlantic-basin tropical cyclone tracks. It records the central position of a tropical cyclone every six hours, as well as the storm’s minimum central pressure and maximum sustained surface wind. These data are openly available through the revised Atlantic hurricane database (HURDAT2), a post-storm assessment that incorporates data from several sources, including satellite data and, when available, aircraft reconnaissance data (</w:t>
      </w:r>
      <w:proofErr w:type="spellStart"/>
      <w:r w:rsidRPr="004623BE">
        <w:rPr>
          <w:rFonts w:ascii="Cambria" w:hAnsi="Cambria"/>
          <w:sz w:val="22"/>
          <w:szCs w:val="22"/>
        </w:rPr>
        <w:t>Landsea</w:t>
      </w:r>
      <w:proofErr w:type="spellEnd"/>
      <w:r w:rsidRPr="004623BE">
        <w:rPr>
          <w:rFonts w:ascii="Cambria" w:hAnsi="Cambria"/>
          <w:sz w:val="22"/>
          <w:szCs w:val="22"/>
        </w:rPr>
        <w:t xml:space="preserve"> and Franklin 2013; </w:t>
      </w:r>
      <w:proofErr w:type="spellStart"/>
      <w:r w:rsidRPr="004623BE">
        <w:rPr>
          <w:rFonts w:ascii="Cambria" w:hAnsi="Cambria"/>
          <w:sz w:val="22"/>
          <w:szCs w:val="22"/>
        </w:rPr>
        <w:t>Jarvinen</w:t>
      </w:r>
      <w:proofErr w:type="spellEnd"/>
      <w:r w:rsidRPr="004623BE">
        <w:rPr>
          <w:rFonts w:ascii="Cambria" w:hAnsi="Cambria"/>
          <w:sz w:val="22"/>
          <w:szCs w:val="22"/>
        </w:rPr>
        <w:t xml:space="preserve"> and Caso 1978). With these data, it is straightforward to measure a storm’s direct path, and so to measure whether a community was on or within a certain distance of that central track. Some previous epidemiologic studies have done this to assess exposure to a tropical storm (e.g., Currie and </w:t>
      </w:r>
      <w:proofErr w:type="spellStart"/>
      <w:r w:rsidRPr="004623BE">
        <w:rPr>
          <w:rFonts w:ascii="Cambria" w:hAnsi="Cambria"/>
          <w:sz w:val="22"/>
          <w:szCs w:val="22"/>
        </w:rPr>
        <w:t>Rossin</w:t>
      </w:r>
      <w:proofErr w:type="spellEnd"/>
      <w:r w:rsidRPr="004623BE">
        <w:rPr>
          <w:rFonts w:ascii="Cambria" w:hAnsi="Cambria"/>
          <w:sz w:val="22"/>
          <w:szCs w:val="22"/>
        </w:rPr>
        <w:t xml:space="preserve">-Slater 2013; Kinney et al. 2008; </w:t>
      </w:r>
      <w:proofErr w:type="spellStart"/>
      <w:r w:rsidRPr="004623BE">
        <w:rPr>
          <w:rFonts w:ascii="Cambria" w:hAnsi="Cambria"/>
          <w:sz w:val="22"/>
          <w:szCs w:val="22"/>
        </w:rPr>
        <w:t>Caillouët</w:t>
      </w:r>
      <w:proofErr w:type="spellEnd"/>
      <w:r w:rsidRPr="004623BE">
        <w:rPr>
          <w:rFonts w:ascii="Cambria" w:hAnsi="Cambria"/>
          <w:sz w:val="22"/>
          <w:szCs w:val="22"/>
        </w:rPr>
        <w:t xml:space="preserve"> et al. 2008), and this method can be applied consistently across years and communities for large-scale studies. </w:t>
      </w:r>
    </w:p>
    <w:p w14:paraId="2F3AD853" w14:textId="316A2DA0" w:rsidR="006A02F9" w:rsidRPr="004623BE" w:rsidRDefault="006A02F9" w:rsidP="004D1B10">
      <w:pPr>
        <w:spacing w:line="480" w:lineRule="auto"/>
        <w:rPr>
          <w:rFonts w:ascii="Cambria" w:hAnsi="Cambria"/>
          <w:color w:val="548DD4" w:themeColor="text2" w:themeTint="99"/>
          <w:sz w:val="22"/>
          <w:szCs w:val="22"/>
        </w:rPr>
      </w:pPr>
    </w:p>
    <w:p w14:paraId="25EB68A3" w14:textId="77777777" w:rsidR="006B257A" w:rsidRDefault="003355AE" w:rsidP="004D1B10">
      <w:pPr>
        <w:spacing w:line="480" w:lineRule="auto"/>
        <w:rPr>
          <w:rFonts w:ascii="Cambria" w:hAnsi="Cambria"/>
          <w:sz w:val="22"/>
          <w:szCs w:val="22"/>
        </w:rPr>
      </w:pPr>
      <w:r w:rsidRPr="004623BE">
        <w:rPr>
          <w:rFonts w:ascii="Cambria" w:hAnsi="Cambria"/>
          <w:sz w:val="22"/>
          <w:szCs w:val="22"/>
        </w:rPr>
        <w:t>However, when epidemiologic studies assess exposure to a tropical cyclone using, as a proxy, how close the storm came to a community, they may misclassify exposure (</w:t>
      </w:r>
      <w:proofErr w:type="spellStart"/>
      <w:r w:rsidRPr="004623BE">
        <w:rPr>
          <w:rFonts w:ascii="Cambria" w:hAnsi="Cambria"/>
          <w:sz w:val="22"/>
          <w:szCs w:val="22"/>
        </w:rPr>
        <w:t>Grabich</w:t>
      </w:r>
      <w:proofErr w:type="spellEnd"/>
      <w:r w:rsidRPr="004623BE">
        <w:rPr>
          <w:rFonts w:ascii="Cambria" w:hAnsi="Cambria"/>
          <w:sz w:val="22"/>
          <w:szCs w:val="22"/>
        </w:rPr>
        <w:t xml:space="preserve"> et al. 2015</w:t>
      </w:r>
      <w:r w:rsidR="006142B4">
        <w:rPr>
          <w:rFonts w:ascii="Cambria" w:hAnsi="Cambria"/>
          <w:sz w:val="22"/>
          <w:szCs w:val="22"/>
        </w:rPr>
        <w:t>a</w:t>
      </w:r>
      <w:r w:rsidRPr="004623BE">
        <w:rPr>
          <w:rFonts w:ascii="Cambria" w:hAnsi="Cambria"/>
          <w:sz w:val="22"/>
          <w:szCs w:val="22"/>
        </w:rPr>
        <w:t xml:space="preserve">). While a </w:t>
      </w:r>
      <w:r w:rsidRPr="004623BE">
        <w:rPr>
          <w:rFonts w:ascii="Cambria" w:hAnsi="Cambria"/>
          <w:sz w:val="22"/>
          <w:szCs w:val="22"/>
        </w:rPr>
        <w:lastRenderedPageBreak/>
        <w:t>number of tropical cyclone hazards are strongly associated with distance from the tropical cyclone’s center (e.g., wind and, at the coast, storm surge and waves</w:t>
      </w:r>
      <w:r w:rsidR="006142B4">
        <w:rPr>
          <w:rFonts w:ascii="Cambria" w:hAnsi="Cambria"/>
          <w:sz w:val="22"/>
          <w:szCs w:val="22"/>
        </w:rPr>
        <w:t xml:space="preserve">; </w:t>
      </w:r>
      <w:r w:rsidRPr="004623BE">
        <w:rPr>
          <w:rFonts w:ascii="Cambria" w:hAnsi="Cambria"/>
          <w:sz w:val="22"/>
          <w:szCs w:val="22"/>
        </w:rPr>
        <w:t xml:space="preserve">Rappaport 2000; Kruk et al. 2010), other hazards like heavy rainfall, floods, and tornadoes can occur well away from the tropical cyclone’s central track (Rappaport 2000; </w:t>
      </w:r>
      <w:proofErr w:type="spellStart"/>
      <w:r w:rsidRPr="004623BE">
        <w:rPr>
          <w:rFonts w:ascii="Cambria" w:hAnsi="Cambria"/>
          <w:sz w:val="22"/>
          <w:szCs w:val="22"/>
        </w:rPr>
        <w:t>Atallah</w:t>
      </w:r>
      <w:proofErr w:type="spellEnd"/>
      <w:r w:rsidRPr="004623BE">
        <w:rPr>
          <w:rFonts w:ascii="Cambria" w:hAnsi="Cambria"/>
          <w:sz w:val="22"/>
          <w:szCs w:val="22"/>
        </w:rPr>
        <w:t xml:space="preserve"> et al. 2007; Moore and Dixon 2012). For example, tornadoes generated by tropical cyclones, which were linked to over 300 deaths in the US between 1995 and 2009, most often occur 200–500 km from the tropical cyclone’s center (Moore and Dixon 2012). </w:t>
      </w:r>
    </w:p>
    <w:p w14:paraId="7218D29E" w14:textId="77777777" w:rsidR="006B257A" w:rsidRDefault="006B257A" w:rsidP="004D1B10">
      <w:pPr>
        <w:spacing w:line="480" w:lineRule="auto"/>
        <w:rPr>
          <w:rFonts w:ascii="Cambria" w:hAnsi="Cambria"/>
          <w:sz w:val="22"/>
          <w:szCs w:val="22"/>
        </w:rPr>
      </w:pPr>
    </w:p>
    <w:p w14:paraId="777D5277" w14:textId="725A5B92" w:rsidR="008F387D" w:rsidRDefault="003355AE" w:rsidP="004D1B10">
      <w:pPr>
        <w:spacing w:line="480" w:lineRule="auto"/>
        <w:rPr>
          <w:rFonts w:ascii="Cambria" w:hAnsi="Cambria"/>
          <w:sz w:val="22"/>
          <w:szCs w:val="22"/>
        </w:rPr>
      </w:pPr>
      <w:r w:rsidRPr="004623BE">
        <w:rPr>
          <w:rFonts w:ascii="Cambria" w:hAnsi="Cambria"/>
          <w:sz w:val="22"/>
          <w:szCs w:val="22"/>
        </w:rPr>
        <w:t xml:space="preserve">Further, when studies use distance from the storm’s track to assess exposure, they often use the same buffer constraints on each side of the storm track (e.g., Kinney et al. 2008; Currie and </w:t>
      </w:r>
      <w:proofErr w:type="spellStart"/>
      <w:r w:rsidRPr="004623BE">
        <w:rPr>
          <w:rFonts w:ascii="Cambria" w:hAnsi="Cambria"/>
          <w:sz w:val="22"/>
          <w:szCs w:val="22"/>
        </w:rPr>
        <w:t>Rossin</w:t>
      </w:r>
      <w:proofErr w:type="spellEnd"/>
      <w:r w:rsidRPr="004623BE">
        <w:rPr>
          <w:rFonts w:ascii="Cambria" w:hAnsi="Cambria"/>
          <w:sz w:val="22"/>
          <w:szCs w:val="22"/>
        </w:rPr>
        <w:t xml:space="preserve">-Slater 2013). However, the forces of a tropical cyclone tend to be distributed around its center non-symmetrically. </w:t>
      </w:r>
      <w:del w:id="3" w:author="Anderson,Brooke" w:date="2020-09-22T17:34:00Z">
        <w:r w:rsidRPr="004623BE">
          <w:rPr>
            <w:rFonts w:ascii="Cambria" w:hAnsi="Cambria"/>
            <w:sz w:val="22"/>
            <w:szCs w:val="22"/>
          </w:rPr>
          <w:delText>Extreme</w:delText>
        </w:r>
      </w:del>
      <w:ins w:id="4" w:author="Anderson,Brooke" w:date="2020-09-22T17:34:00Z">
        <w:r w:rsidR="00C952E8" w:rsidRPr="00C952E8">
          <w:rPr>
            <w:rFonts w:ascii="Cambria" w:hAnsi="Cambria"/>
            <w:sz w:val="22"/>
            <w:szCs w:val="22"/>
          </w:rPr>
          <w:t xml:space="preserve">In the Northern Hemisphere, cyclonic winds are counterclockwise, </w:t>
        </w:r>
        <w:r w:rsidR="00C952E8">
          <w:rPr>
            <w:rFonts w:ascii="Cambria" w:hAnsi="Cambria"/>
            <w:sz w:val="22"/>
            <w:szCs w:val="22"/>
          </w:rPr>
          <w:t>so e</w:t>
        </w:r>
        <w:r w:rsidRPr="004623BE">
          <w:rPr>
            <w:rFonts w:ascii="Cambria" w:hAnsi="Cambria"/>
            <w:sz w:val="22"/>
            <w:szCs w:val="22"/>
          </w:rPr>
          <w:t>xtreme</w:t>
        </w:r>
      </w:ins>
      <w:r w:rsidRPr="004623BE">
        <w:rPr>
          <w:rFonts w:ascii="Cambria" w:hAnsi="Cambria"/>
          <w:sz w:val="22"/>
          <w:szCs w:val="22"/>
        </w:rPr>
        <w:t xml:space="preserve"> winds are more common to the track’s right, where counterclockwise cyclonic winds move in concert with the tropical </w:t>
      </w:r>
      <w:proofErr w:type="spellStart"/>
      <w:r w:rsidRPr="004623BE">
        <w:rPr>
          <w:rFonts w:ascii="Cambria" w:hAnsi="Cambria"/>
          <w:sz w:val="22"/>
          <w:szCs w:val="22"/>
        </w:rPr>
        <w:t>cyclone’s</w:t>
      </w:r>
      <w:proofErr w:type="spellEnd"/>
      <w:r w:rsidRPr="004623BE">
        <w:rPr>
          <w:rFonts w:ascii="Cambria" w:hAnsi="Cambria"/>
          <w:sz w:val="22"/>
          <w:szCs w:val="22"/>
        </w:rPr>
        <w:t xml:space="preserve"> forward motion (Halverson 2015), and almost all of the fatal tornadoes associated with US tropical cyclones between 1995 and 2009 occurred to the right of the tropical cyclone’s track (Moore and Dixon 2012). Rain, conversely, is often heaviest to the left of the track, especially when the tropical cyclone interacts with other weather systems (</w:t>
      </w:r>
      <w:proofErr w:type="spellStart"/>
      <w:r w:rsidRPr="004623BE">
        <w:rPr>
          <w:rFonts w:ascii="Cambria" w:hAnsi="Cambria"/>
          <w:sz w:val="22"/>
          <w:szCs w:val="22"/>
        </w:rPr>
        <w:t>Atallah</w:t>
      </w:r>
      <w:proofErr w:type="spellEnd"/>
      <w:r w:rsidRPr="004623BE">
        <w:rPr>
          <w:rFonts w:ascii="Cambria" w:hAnsi="Cambria"/>
          <w:sz w:val="22"/>
          <w:szCs w:val="22"/>
        </w:rPr>
        <w:t xml:space="preserve"> and </w:t>
      </w:r>
      <w:proofErr w:type="spellStart"/>
      <w:r w:rsidRPr="004623BE">
        <w:rPr>
          <w:rFonts w:ascii="Cambria" w:hAnsi="Cambria"/>
          <w:sz w:val="22"/>
          <w:szCs w:val="22"/>
        </w:rPr>
        <w:t>Bosart</w:t>
      </w:r>
      <w:proofErr w:type="spellEnd"/>
      <w:r w:rsidRPr="004623BE">
        <w:rPr>
          <w:rFonts w:ascii="Cambria" w:hAnsi="Cambria"/>
          <w:sz w:val="22"/>
          <w:szCs w:val="22"/>
        </w:rPr>
        <w:t xml:space="preserve"> 2003; </w:t>
      </w:r>
      <w:proofErr w:type="spellStart"/>
      <w:r w:rsidRPr="004623BE">
        <w:rPr>
          <w:rFonts w:ascii="Cambria" w:hAnsi="Cambria"/>
          <w:sz w:val="22"/>
          <w:szCs w:val="22"/>
        </w:rPr>
        <w:t>Atallah</w:t>
      </w:r>
      <w:proofErr w:type="spellEnd"/>
      <w:r w:rsidRPr="004623BE">
        <w:rPr>
          <w:rFonts w:ascii="Cambria" w:hAnsi="Cambria"/>
          <w:sz w:val="22"/>
          <w:szCs w:val="22"/>
        </w:rPr>
        <w:t xml:space="preserve"> et al. 2007; Zhu and Quiring 2013) or undergoes an extratropical transition (Elsberry 2002). </w:t>
      </w:r>
    </w:p>
    <w:p w14:paraId="735DB3F9" w14:textId="77777777" w:rsidR="008F387D" w:rsidRDefault="008F387D" w:rsidP="004D1B10">
      <w:pPr>
        <w:spacing w:line="480" w:lineRule="auto"/>
        <w:rPr>
          <w:rFonts w:ascii="Cambria" w:hAnsi="Cambria"/>
          <w:sz w:val="22"/>
          <w:szCs w:val="22"/>
        </w:rPr>
      </w:pPr>
    </w:p>
    <w:p w14:paraId="51652E03" w14:textId="0F77DCD7" w:rsidR="003355AE" w:rsidRPr="004623BE" w:rsidRDefault="003355AE" w:rsidP="004D1B10">
      <w:pPr>
        <w:spacing w:line="480" w:lineRule="auto"/>
        <w:rPr>
          <w:rFonts w:ascii="Cambria" w:hAnsi="Cambria"/>
          <w:color w:val="548DD4" w:themeColor="text2" w:themeTint="99"/>
          <w:sz w:val="22"/>
          <w:szCs w:val="22"/>
        </w:rPr>
      </w:pPr>
      <w:r w:rsidRPr="004623BE">
        <w:rPr>
          <w:rFonts w:ascii="Cambria" w:hAnsi="Cambria"/>
          <w:sz w:val="22"/>
          <w:szCs w:val="22"/>
        </w:rPr>
        <w:t xml:space="preserve">The multi-hazard nature of tropical cyclones therefore makes it hard to assess exposure based on how close the storm’s central track came to the community. While other approaches have been </w:t>
      </w:r>
      <w:r w:rsidRPr="004623BE">
        <w:rPr>
          <w:rFonts w:ascii="Cambria" w:hAnsi="Cambria"/>
          <w:sz w:val="22"/>
          <w:szCs w:val="22"/>
        </w:rPr>
        <w:lastRenderedPageBreak/>
        <w:t xml:space="preserve">developed to incorporate storm hazards, particularly wind, into exposure assessment (e.g., </w:t>
      </w:r>
      <w:proofErr w:type="spellStart"/>
      <w:r w:rsidRPr="004623BE">
        <w:rPr>
          <w:rFonts w:ascii="Cambria" w:hAnsi="Cambria"/>
          <w:sz w:val="22"/>
          <w:szCs w:val="22"/>
        </w:rPr>
        <w:t>Grabich</w:t>
      </w:r>
      <w:proofErr w:type="spellEnd"/>
      <w:r w:rsidRPr="004623BE">
        <w:rPr>
          <w:rFonts w:ascii="Cambria" w:hAnsi="Cambria"/>
          <w:sz w:val="22"/>
          <w:szCs w:val="22"/>
        </w:rPr>
        <w:t xml:space="preserve"> et al. 2015</w:t>
      </w:r>
      <w:r w:rsidR="00285279">
        <w:rPr>
          <w:rFonts w:ascii="Cambria" w:hAnsi="Cambria"/>
          <w:sz w:val="22"/>
          <w:szCs w:val="22"/>
        </w:rPr>
        <w:t>a</w:t>
      </w:r>
      <w:r w:rsidRPr="004623BE">
        <w:rPr>
          <w:rFonts w:ascii="Cambria" w:hAnsi="Cambria"/>
          <w:sz w:val="22"/>
          <w:szCs w:val="22"/>
        </w:rPr>
        <w:t xml:space="preserve">; Zandbergen 2009; </w:t>
      </w:r>
      <w:proofErr w:type="spellStart"/>
      <w:r w:rsidRPr="004623BE">
        <w:rPr>
          <w:rFonts w:ascii="Cambria" w:hAnsi="Cambria"/>
          <w:sz w:val="22"/>
          <w:szCs w:val="22"/>
        </w:rPr>
        <w:t>Czajkowski</w:t>
      </w:r>
      <w:proofErr w:type="spellEnd"/>
      <w:r w:rsidRPr="004623BE">
        <w:rPr>
          <w:rFonts w:ascii="Cambria" w:hAnsi="Cambria"/>
          <w:sz w:val="22"/>
          <w:szCs w:val="22"/>
        </w:rPr>
        <w:t xml:space="preserve"> et al. 2011), there is not yet a standard approach</w:t>
      </w:r>
      <w:del w:id="5" w:author="Anderson,Brooke" w:date="2020-09-22T17:34:00Z">
        <w:r w:rsidRPr="004623BE">
          <w:rPr>
            <w:rFonts w:ascii="Cambria" w:hAnsi="Cambria"/>
            <w:sz w:val="22"/>
            <w:szCs w:val="22"/>
          </w:rPr>
          <w:delText>, and when</w:delText>
        </w:r>
      </w:del>
      <w:ins w:id="6" w:author="Anderson,Brooke" w:date="2020-09-22T17:34:00Z">
        <w:r w:rsidR="00BD2A3C">
          <w:rPr>
            <w:rFonts w:ascii="Cambria" w:hAnsi="Cambria"/>
            <w:sz w:val="22"/>
            <w:szCs w:val="22"/>
          </w:rPr>
          <w:t>.</w:t>
        </w:r>
        <w:r w:rsidRPr="004623BE">
          <w:rPr>
            <w:rFonts w:ascii="Cambria" w:hAnsi="Cambria"/>
            <w:sz w:val="22"/>
            <w:szCs w:val="22"/>
          </w:rPr>
          <w:t xml:space="preserve"> </w:t>
        </w:r>
        <w:r w:rsidR="00BD2A3C">
          <w:rPr>
            <w:rFonts w:ascii="Cambria" w:hAnsi="Cambria"/>
            <w:sz w:val="22"/>
            <w:szCs w:val="22"/>
          </w:rPr>
          <w:t>W</w:t>
        </w:r>
        <w:r w:rsidRPr="004623BE">
          <w:rPr>
            <w:rFonts w:ascii="Cambria" w:hAnsi="Cambria"/>
            <w:sz w:val="22"/>
            <w:szCs w:val="22"/>
          </w:rPr>
          <w:t>hen</w:t>
        </w:r>
      </w:ins>
      <w:r w:rsidRPr="004623BE">
        <w:rPr>
          <w:rFonts w:ascii="Cambria" w:hAnsi="Cambria"/>
          <w:sz w:val="22"/>
          <w:szCs w:val="22"/>
        </w:rPr>
        <w:t xml:space="preserve"> different studies use different datasets or storm hazards when assessing storm exposure, it becomes difficult to compare and aggregate findings. </w:t>
      </w:r>
    </w:p>
    <w:p w14:paraId="2B7F89D5" w14:textId="45FE3B45" w:rsidR="006A02F9" w:rsidRPr="004623BE" w:rsidRDefault="006A02F9" w:rsidP="004D1B10">
      <w:pPr>
        <w:spacing w:line="480" w:lineRule="auto"/>
        <w:rPr>
          <w:rFonts w:ascii="Cambria" w:hAnsi="Cambria"/>
          <w:color w:val="548DD4" w:themeColor="text2" w:themeTint="99"/>
          <w:sz w:val="22"/>
          <w:szCs w:val="22"/>
        </w:rPr>
      </w:pPr>
    </w:p>
    <w:p w14:paraId="45348DD9" w14:textId="09389F9C" w:rsidR="004A5EC6" w:rsidRPr="004623BE" w:rsidRDefault="004A5EC6" w:rsidP="004D1B10">
      <w:pPr>
        <w:spacing w:line="480" w:lineRule="auto"/>
        <w:rPr>
          <w:rFonts w:ascii="Cambria" w:hAnsi="Cambria"/>
          <w:color w:val="548DD4" w:themeColor="text2" w:themeTint="99"/>
          <w:sz w:val="22"/>
          <w:szCs w:val="22"/>
        </w:rPr>
      </w:pPr>
      <w:r w:rsidRPr="004623BE">
        <w:rPr>
          <w:rFonts w:ascii="Cambria" w:hAnsi="Cambria"/>
          <w:sz w:val="22"/>
          <w:szCs w:val="22"/>
        </w:rPr>
        <w:t>To help epidemiological researchers assess exposure to tropical cyclones, we developed an open- source dataset (</w:t>
      </w:r>
      <w:r w:rsidRPr="00285279">
        <w:rPr>
          <w:rFonts w:ascii="Cambria" w:hAnsi="Cambria"/>
          <w:sz w:val="22"/>
          <w:szCs w:val="22"/>
        </w:rPr>
        <w:t>Anderson et al. 20</w:t>
      </w:r>
      <w:r w:rsidR="00285279" w:rsidRPr="00285279">
        <w:rPr>
          <w:rFonts w:ascii="Cambria" w:hAnsi="Cambria"/>
          <w:sz w:val="22"/>
          <w:szCs w:val="22"/>
        </w:rPr>
        <w:t>20a</w:t>
      </w:r>
      <w:r w:rsidRPr="004623BE">
        <w:rPr>
          <w:rFonts w:ascii="Cambria" w:hAnsi="Cambria"/>
          <w:sz w:val="22"/>
          <w:szCs w:val="22"/>
        </w:rPr>
        <w:t>), which we present here. These data cover all counties in states in the eastern half of the US over multiple years and include five metrics characterizing exposure to tropical cyclones (Table 1): (1) closest distance the storm’s central track came to the county’s center (a proxy measurement of storm exposure used in some previous studies); (2) peak sustained surface wind at the county’s center over the course of the storm; (3) cumulative rainfall in the county over the course of the storm; (4) flooding in the county concurrent with the storm; and (5) tornadoes in the county concurrent with the storm. We aggregated these data at the county level since data for epidemiologic studies are often available at this level (e.g., direct hurricane-related deaths (</w:t>
      </w:r>
      <w:proofErr w:type="spellStart"/>
      <w:r w:rsidRPr="004623BE">
        <w:rPr>
          <w:rFonts w:ascii="Cambria" w:hAnsi="Cambria"/>
          <w:sz w:val="22"/>
          <w:szCs w:val="22"/>
        </w:rPr>
        <w:t>Czajkowski</w:t>
      </w:r>
      <w:proofErr w:type="spellEnd"/>
      <w:r w:rsidRPr="004623BE">
        <w:rPr>
          <w:rFonts w:ascii="Cambria" w:hAnsi="Cambria"/>
          <w:sz w:val="22"/>
          <w:szCs w:val="22"/>
        </w:rPr>
        <w:t xml:space="preserve"> et al. 2011); birth outcomes (</w:t>
      </w:r>
      <w:proofErr w:type="spellStart"/>
      <w:r w:rsidRPr="00285279">
        <w:rPr>
          <w:rFonts w:ascii="Cambria" w:hAnsi="Cambria"/>
          <w:sz w:val="22"/>
          <w:szCs w:val="22"/>
        </w:rPr>
        <w:t>Grabich</w:t>
      </w:r>
      <w:proofErr w:type="spellEnd"/>
      <w:r w:rsidRPr="00285279">
        <w:rPr>
          <w:rFonts w:ascii="Cambria" w:hAnsi="Cambria"/>
          <w:sz w:val="22"/>
          <w:szCs w:val="22"/>
        </w:rPr>
        <w:t xml:space="preserve"> et al. 2015a</w:t>
      </w:r>
      <w:r w:rsidR="00285279" w:rsidRPr="00285279">
        <w:rPr>
          <w:rFonts w:ascii="Cambria" w:hAnsi="Cambria"/>
          <w:sz w:val="22"/>
          <w:szCs w:val="22"/>
        </w:rPr>
        <w:t xml:space="preserve">, </w:t>
      </w:r>
      <w:r w:rsidRPr="00285279">
        <w:rPr>
          <w:rFonts w:ascii="Cambria" w:hAnsi="Cambria"/>
          <w:sz w:val="22"/>
          <w:szCs w:val="22"/>
        </w:rPr>
        <w:t>2015b</w:t>
      </w:r>
      <w:r w:rsidRPr="004623BE">
        <w:rPr>
          <w:rFonts w:ascii="Cambria" w:hAnsi="Cambria"/>
          <w:sz w:val="22"/>
          <w:szCs w:val="22"/>
        </w:rPr>
        <w:t>); autism prevalence (Kinney et al. 2008)) and since decisions and policies to prepare for, and respond to, tropical cyclones are often undertaken at the county level (Zandbergen 2009; Rappaport 2000). We also wrote functions to explore and map these data and to link them with county-level health data (</w:t>
      </w:r>
      <w:r w:rsidRPr="00285279">
        <w:rPr>
          <w:rFonts w:ascii="Cambria" w:hAnsi="Cambria"/>
          <w:sz w:val="22"/>
          <w:szCs w:val="22"/>
        </w:rPr>
        <w:t>Anderson et al. 2020</w:t>
      </w:r>
      <w:r w:rsidR="00285279" w:rsidRPr="00285279">
        <w:rPr>
          <w:rFonts w:ascii="Cambria" w:hAnsi="Cambria"/>
          <w:sz w:val="22"/>
          <w:szCs w:val="22"/>
        </w:rPr>
        <w:t>b</w:t>
      </w:r>
      <w:r w:rsidRPr="004623BE">
        <w:rPr>
          <w:rFonts w:ascii="Cambria" w:hAnsi="Cambria"/>
          <w:sz w:val="22"/>
          <w:szCs w:val="22"/>
        </w:rPr>
        <w:t xml:space="preserve">). </w:t>
      </w:r>
    </w:p>
    <w:p w14:paraId="1790C4EA" w14:textId="67F9291A" w:rsidR="006A02F9" w:rsidRPr="004623BE" w:rsidRDefault="006A02F9" w:rsidP="004D1B10">
      <w:pPr>
        <w:spacing w:line="480" w:lineRule="auto"/>
        <w:rPr>
          <w:rFonts w:ascii="Cambria" w:hAnsi="Cambria"/>
          <w:color w:val="548DD4" w:themeColor="text2" w:themeTint="99"/>
          <w:sz w:val="22"/>
          <w:szCs w:val="22"/>
        </w:rPr>
      </w:pPr>
    </w:p>
    <w:p w14:paraId="28A8D56F" w14:textId="54E7D479" w:rsidR="00AD3E01" w:rsidRPr="004623BE" w:rsidRDefault="00AD3E01" w:rsidP="00AD3E01">
      <w:pPr>
        <w:spacing w:line="480" w:lineRule="auto"/>
        <w:rPr>
          <w:rFonts w:ascii="Cambria" w:hAnsi="Cambria"/>
          <w:color w:val="548DD4" w:themeColor="text2" w:themeTint="99"/>
          <w:sz w:val="22"/>
          <w:szCs w:val="22"/>
        </w:rPr>
      </w:pPr>
      <w:r w:rsidRPr="004623BE">
        <w:rPr>
          <w:rFonts w:ascii="Cambria" w:hAnsi="Cambria"/>
          <w:sz w:val="22"/>
          <w:szCs w:val="22"/>
        </w:rPr>
        <w:t xml:space="preserve">Here, we describe how we developed this dataset and explore how its measurements compare to other data that could be used to characterize tropical cyclone hazards for epidemiologic research. </w:t>
      </w:r>
      <w:r w:rsidRPr="004623BE">
        <w:rPr>
          <w:rFonts w:ascii="Cambria" w:hAnsi="Cambria"/>
          <w:sz w:val="22"/>
          <w:szCs w:val="22"/>
        </w:rPr>
        <w:lastRenderedPageBreak/>
        <w:t>Further, we expand on previous research on measur</w:t>
      </w:r>
      <w:r w:rsidR="00285279">
        <w:rPr>
          <w:rFonts w:ascii="Cambria" w:hAnsi="Cambria"/>
          <w:sz w:val="22"/>
          <w:szCs w:val="22"/>
        </w:rPr>
        <w:t>ing</w:t>
      </w:r>
      <w:r w:rsidRPr="004623BE">
        <w:rPr>
          <w:rFonts w:ascii="Cambria" w:hAnsi="Cambria"/>
          <w:sz w:val="22"/>
          <w:szCs w:val="22"/>
        </w:rPr>
        <w:t xml:space="preserve"> exposure to tropical cyclones for epidemiologic research (</w:t>
      </w:r>
      <w:proofErr w:type="spellStart"/>
      <w:r w:rsidRPr="004623BE">
        <w:rPr>
          <w:rFonts w:ascii="Cambria" w:hAnsi="Cambria"/>
          <w:sz w:val="22"/>
          <w:szCs w:val="22"/>
        </w:rPr>
        <w:t>Grabich</w:t>
      </w:r>
      <w:proofErr w:type="spellEnd"/>
      <w:r w:rsidRPr="004623BE">
        <w:rPr>
          <w:rFonts w:ascii="Cambria" w:hAnsi="Cambria"/>
          <w:sz w:val="22"/>
          <w:szCs w:val="22"/>
        </w:rPr>
        <w:t xml:space="preserve"> et al. 2015</w:t>
      </w:r>
      <w:r w:rsidR="00285279">
        <w:rPr>
          <w:rFonts w:ascii="Cambria" w:hAnsi="Cambria"/>
          <w:sz w:val="22"/>
          <w:szCs w:val="22"/>
        </w:rPr>
        <w:t>a</w:t>
      </w:r>
      <w:r w:rsidRPr="004623BE">
        <w:rPr>
          <w:rFonts w:ascii="Cambria" w:hAnsi="Cambria"/>
          <w:sz w:val="22"/>
          <w:szCs w:val="22"/>
        </w:rPr>
        <w:t>). This previous study investigated differences in which communities were assessed as exposed to tropical cyclones during the 2004 hurricane season in Florida, comparing exposure assessment based on distance to the storm’s track or versus a metric that incorporated storm-generated winds within the county. They found important differences, concluding that a study may be prone to bias from exposure misclassification if distance to the storm track is used as a proxy for exposure (</w:t>
      </w:r>
      <w:proofErr w:type="spellStart"/>
      <w:r w:rsidRPr="004623BE">
        <w:rPr>
          <w:rFonts w:ascii="Cambria" w:hAnsi="Cambria"/>
          <w:sz w:val="22"/>
          <w:szCs w:val="22"/>
        </w:rPr>
        <w:t>Grabich</w:t>
      </w:r>
      <w:proofErr w:type="spellEnd"/>
      <w:r w:rsidRPr="004623BE">
        <w:rPr>
          <w:rFonts w:ascii="Cambria" w:hAnsi="Cambria"/>
          <w:sz w:val="22"/>
          <w:szCs w:val="22"/>
        </w:rPr>
        <w:t xml:space="preserve"> et al. 2015</w:t>
      </w:r>
      <w:r w:rsidR="00285279">
        <w:rPr>
          <w:rFonts w:ascii="Cambria" w:hAnsi="Cambria"/>
          <w:sz w:val="22"/>
          <w:szCs w:val="22"/>
        </w:rPr>
        <w:t>a</w:t>
      </w:r>
      <w:r w:rsidRPr="004623BE">
        <w:rPr>
          <w:rFonts w:ascii="Cambria" w:hAnsi="Cambria"/>
          <w:sz w:val="22"/>
          <w:szCs w:val="22"/>
        </w:rPr>
        <w:t>). Here we expand to investigate this question across a larger set of counties and storm seasons. Further, we investigate patterns in exposure classification based on other metrics of storm-related hazards—rainfall, flooding, and tornadoes—important for inland health impacts of tropical cyclones (</w:t>
      </w:r>
      <w:proofErr w:type="spellStart"/>
      <w:r w:rsidRPr="004623BE">
        <w:rPr>
          <w:rFonts w:ascii="Cambria" w:hAnsi="Cambria"/>
          <w:sz w:val="22"/>
          <w:szCs w:val="22"/>
        </w:rPr>
        <w:t>Czajkowski</w:t>
      </w:r>
      <w:proofErr w:type="spellEnd"/>
      <w:r w:rsidRPr="004623BE">
        <w:rPr>
          <w:rFonts w:ascii="Cambria" w:hAnsi="Cambria"/>
          <w:sz w:val="22"/>
          <w:szCs w:val="22"/>
        </w:rPr>
        <w:t xml:space="preserve"> et al. 2011; Moore and Dixon 2012). These results can help epidemiologists design studies and plan statistical analysis for multi-year, multi-community studies that estimate excess mortality and morbidity associated with exposure to the hazards brought by tropical cyclones. </w:t>
      </w:r>
    </w:p>
    <w:p w14:paraId="1CED4CFD" w14:textId="77777777" w:rsidR="00AD3E01" w:rsidRPr="004623BE" w:rsidRDefault="00AD3E01" w:rsidP="004D1B10">
      <w:pPr>
        <w:spacing w:line="480" w:lineRule="auto"/>
        <w:rPr>
          <w:rFonts w:ascii="Cambria" w:hAnsi="Cambria"/>
          <w:color w:val="548DD4" w:themeColor="text2" w:themeTint="99"/>
          <w:sz w:val="22"/>
          <w:szCs w:val="22"/>
        </w:rPr>
      </w:pPr>
    </w:p>
    <w:p w14:paraId="4D44803F" w14:textId="77777777" w:rsidR="004D1B10" w:rsidRPr="004623BE" w:rsidRDefault="004D1B10" w:rsidP="004D1B10">
      <w:pPr>
        <w:spacing w:line="480" w:lineRule="auto"/>
        <w:rPr>
          <w:rFonts w:ascii="Cambria" w:hAnsi="Cambria"/>
          <w:color w:val="548DD4" w:themeColor="text2" w:themeTint="99"/>
          <w:sz w:val="22"/>
          <w:szCs w:val="22"/>
        </w:rPr>
      </w:pPr>
    </w:p>
    <w:p w14:paraId="05FDBDCB" w14:textId="7266D389" w:rsidR="00FE257E" w:rsidRPr="004623BE" w:rsidRDefault="00FE257E" w:rsidP="004D1B10">
      <w:pPr>
        <w:spacing w:line="480" w:lineRule="auto"/>
        <w:rPr>
          <w:rFonts w:ascii="Cambria" w:hAnsi="Cambria"/>
          <w:sz w:val="22"/>
          <w:szCs w:val="22"/>
        </w:rPr>
      </w:pPr>
      <w:r w:rsidRPr="004623BE">
        <w:rPr>
          <w:rFonts w:ascii="Cambria" w:hAnsi="Cambria"/>
          <w:b/>
          <w:sz w:val="22"/>
          <w:szCs w:val="22"/>
        </w:rPr>
        <w:t>Methods</w:t>
      </w:r>
    </w:p>
    <w:p w14:paraId="6DCE10D9" w14:textId="77777777" w:rsidR="00FE257E" w:rsidRPr="004623BE" w:rsidRDefault="00FE257E" w:rsidP="004D1B10">
      <w:pPr>
        <w:spacing w:line="480" w:lineRule="auto"/>
        <w:rPr>
          <w:rFonts w:ascii="Cambria" w:hAnsi="Cambria"/>
          <w:sz w:val="22"/>
          <w:szCs w:val="22"/>
        </w:rPr>
      </w:pPr>
    </w:p>
    <w:p w14:paraId="1A8572CA" w14:textId="17C8AB5F" w:rsidR="0068561E" w:rsidRPr="004623BE" w:rsidRDefault="0068561E" w:rsidP="0068561E">
      <w:pPr>
        <w:spacing w:line="480" w:lineRule="auto"/>
        <w:rPr>
          <w:rFonts w:ascii="Cambria" w:hAnsi="Cambria"/>
          <w:sz w:val="22"/>
          <w:szCs w:val="22"/>
        </w:rPr>
      </w:pPr>
      <w:r w:rsidRPr="004623BE">
        <w:rPr>
          <w:rFonts w:ascii="Cambria" w:hAnsi="Cambria"/>
          <w:sz w:val="22"/>
          <w:szCs w:val="22"/>
        </w:rPr>
        <w:t xml:space="preserve">For our study domain, we </w:t>
      </w:r>
      <w:r w:rsidR="00285279">
        <w:rPr>
          <w:rFonts w:ascii="Cambria" w:hAnsi="Cambria"/>
          <w:sz w:val="22"/>
          <w:szCs w:val="22"/>
        </w:rPr>
        <w:t>used</w:t>
      </w:r>
      <w:r w:rsidRPr="004623BE">
        <w:rPr>
          <w:rFonts w:ascii="Cambria" w:hAnsi="Cambria"/>
          <w:sz w:val="22"/>
          <w:szCs w:val="22"/>
        </w:rPr>
        <w:t xml:space="preserve"> all counties in the eastern half of the US (Figure 1). </w:t>
      </w:r>
      <w:r w:rsidR="00285279">
        <w:rPr>
          <w:rFonts w:ascii="Cambria" w:hAnsi="Cambria"/>
          <w:sz w:val="22"/>
          <w:szCs w:val="22"/>
        </w:rPr>
        <w:t>W</w:t>
      </w:r>
      <w:r w:rsidRPr="004623BE">
        <w:rPr>
          <w:rFonts w:ascii="Cambria" w:hAnsi="Cambria"/>
          <w:sz w:val="22"/>
          <w:szCs w:val="22"/>
        </w:rPr>
        <w:t xml:space="preserve">e included all tropical cyclones between 1988 and 2018 </w:t>
      </w:r>
      <w:r w:rsidR="00285279">
        <w:rPr>
          <w:rFonts w:ascii="Cambria" w:hAnsi="Cambria"/>
          <w:sz w:val="22"/>
          <w:szCs w:val="22"/>
        </w:rPr>
        <w:t xml:space="preserve">that were tracked </w:t>
      </w:r>
      <w:r w:rsidRPr="004623BE">
        <w:rPr>
          <w:rFonts w:ascii="Cambria" w:hAnsi="Cambria"/>
          <w:sz w:val="22"/>
          <w:szCs w:val="22"/>
        </w:rPr>
        <w:t>in HURDAT2 (</w:t>
      </w:r>
      <w:proofErr w:type="spellStart"/>
      <w:r w:rsidRPr="004623BE">
        <w:rPr>
          <w:rFonts w:ascii="Cambria" w:hAnsi="Cambria"/>
          <w:sz w:val="22"/>
          <w:szCs w:val="22"/>
        </w:rPr>
        <w:t>Landsea</w:t>
      </w:r>
      <w:proofErr w:type="spellEnd"/>
      <w:r w:rsidRPr="004623BE">
        <w:rPr>
          <w:rFonts w:ascii="Cambria" w:hAnsi="Cambria"/>
          <w:sz w:val="22"/>
          <w:szCs w:val="22"/>
        </w:rPr>
        <w:t xml:space="preserve"> and Franklin 2013) </w:t>
      </w:r>
      <w:r w:rsidR="00285279">
        <w:rPr>
          <w:rFonts w:ascii="Cambria" w:hAnsi="Cambria"/>
          <w:sz w:val="22"/>
          <w:szCs w:val="22"/>
        </w:rPr>
        <w:t>and</w:t>
      </w:r>
      <w:r w:rsidRPr="004623BE">
        <w:rPr>
          <w:rFonts w:ascii="Cambria" w:hAnsi="Cambria"/>
          <w:sz w:val="22"/>
          <w:szCs w:val="22"/>
        </w:rPr>
        <w:t xml:space="preserve"> came within 250 km of at least one eastern US county</w:t>
      </w:r>
      <w:r w:rsidR="00285279">
        <w:rPr>
          <w:rFonts w:ascii="Cambria" w:hAnsi="Cambria"/>
          <w:sz w:val="22"/>
          <w:szCs w:val="22"/>
        </w:rPr>
        <w:t xml:space="preserve"> (Figure 1). We</w:t>
      </w:r>
      <w:r w:rsidRPr="004623BE">
        <w:rPr>
          <w:rFonts w:ascii="Cambria" w:hAnsi="Cambria"/>
          <w:sz w:val="22"/>
          <w:szCs w:val="22"/>
        </w:rPr>
        <w:t xml:space="preserve"> therefore includ</w:t>
      </w:r>
      <w:r w:rsidR="00285279">
        <w:rPr>
          <w:rFonts w:ascii="Cambria" w:hAnsi="Cambria"/>
          <w:sz w:val="22"/>
          <w:szCs w:val="22"/>
        </w:rPr>
        <w:t>ed</w:t>
      </w:r>
      <w:r w:rsidRPr="004623BE">
        <w:rPr>
          <w:rFonts w:ascii="Cambria" w:hAnsi="Cambria"/>
          <w:sz w:val="22"/>
          <w:szCs w:val="22"/>
        </w:rPr>
        <w:t xml:space="preserve"> all land-falling or near-land Atlantic basin tropical cyclones while excluding storms that never neared the US. </w:t>
      </w:r>
    </w:p>
    <w:p w14:paraId="02B1B3F6" w14:textId="77777777" w:rsidR="00C53F4C" w:rsidRPr="004623BE" w:rsidRDefault="00C53F4C" w:rsidP="004D1B10">
      <w:pPr>
        <w:spacing w:line="480" w:lineRule="auto"/>
        <w:rPr>
          <w:rFonts w:ascii="Cambria" w:hAnsi="Cambria"/>
          <w:color w:val="548DD4" w:themeColor="text2" w:themeTint="99"/>
          <w:sz w:val="22"/>
          <w:szCs w:val="22"/>
        </w:rPr>
      </w:pPr>
    </w:p>
    <w:p w14:paraId="6F5264B4" w14:textId="46EE4AE5" w:rsidR="00FE257E" w:rsidRPr="004623BE" w:rsidRDefault="00FE257E" w:rsidP="004D1B10">
      <w:pPr>
        <w:spacing w:line="480" w:lineRule="auto"/>
        <w:rPr>
          <w:rFonts w:ascii="Cambria" w:hAnsi="Cambria"/>
          <w:sz w:val="22"/>
          <w:szCs w:val="22"/>
        </w:rPr>
      </w:pPr>
      <w:r w:rsidRPr="004623BE">
        <w:rPr>
          <w:rFonts w:ascii="Cambria" w:hAnsi="Cambria"/>
          <w:i/>
          <w:sz w:val="22"/>
          <w:szCs w:val="22"/>
        </w:rPr>
        <w:t>Distance-based exposure metric</w:t>
      </w:r>
    </w:p>
    <w:p w14:paraId="3EBC169F" w14:textId="6D0E8348" w:rsidR="00FE257E" w:rsidRPr="004623BE" w:rsidRDefault="00FE257E" w:rsidP="004D1B10">
      <w:pPr>
        <w:spacing w:line="480" w:lineRule="auto"/>
        <w:rPr>
          <w:rFonts w:ascii="Cambria" w:hAnsi="Cambria"/>
          <w:color w:val="548DD4" w:themeColor="text2" w:themeTint="99"/>
          <w:sz w:val="22"/>
          <w:szCs w:val="22"/>
        </w:rPr>
      </w:pPr>
    </w:p>
    <w:p w14:paraId="60CF62EE" w14:textId="6C1A384B" w:rsidR="0068561E" w:rsidRPr="004623BE" w:rsidRDefault="0068561E" w:rsidP="004D1B10">
      <w:pPr>
        <w:spacing w:line="480" w:lineRule="auto"/>
        <w:rPr>
          <w:rFonts w:ascii="Cambria" w:hAnsi="Cambria"/>
          <w:sz w:val="22"/>
          <w:szCs w:val="22"/>
        </w:rPr>
      </w:pPr>
      <w:r w:rsidRPr="004623BE">
        <w:rPr>
          <w:rFonts w:ascii="Cambria" w:hAnsi="Cambria"/>
          <w:sz w:val="22"/>
          <w:szCs w:val="22"/>
        </w:rPr>
        <w:t xml:space="preserve">We first measured how close each storm’s central track came to each county. We used tracking data from HURDAT2, which records the storm center’s position at </w:t>
      </w:r>
      <w:del w:id="7" w:author="Anderson,Brooke" w:date="2020-09-22T17:34:00Z">
        <w:r w:rsidRPr="004623BE">
          <w:rPr>
            <w:rFonts w:ascii="Cambria" w:hAnsi="Cambria"/>
            <w:sz w:val="22"/>
            <w:szCs w:val="22"/>
          </w:rPr>
          <w:delText xml:space="preserve">the </w:delText>
        </w:r>
      </w:del>
      <w:ins w:id="8" w:author="Anderson,Brooke" w:date="2020-09-22T17:34:00Z">
        <w:r w:rsidR="00027149" w:rsidRPr="00027149">
          <w:rPr>
            <w:rFonts w:ascii="Cambria" w:hAnsi="Cambria"/>
            <w:sz w:val="22"/>
            <w:szCs w:val="22"/>
          </w:rPr>
          <w:t>four standardized times for weather data collection (</w:t>
        </w:r>
      </w:ins>
      <w:r w:rsidR="00027149" w:rsidRPr="00027149">
        <w:rPr>
          <w:rFonts w:ascii="Cambria" w:hAnsi="Cambria"/>
          <w:sz w:val="22"/>
          <w:szCs w:val="22"/>
        </w:rPr>
        <w:t>synoptic times</w:t>
      </w:r>
      <w:del w:id="9" w:author="Anderson,Brooke" w:date="2020-09-22T17:34:00Z">
        <w:r w:rsidRPr="004623BE">
          <w:rPr>
            <w:rFonts w:ascii="Cambria" w:hAnsi="Cambria"/>
            <w:sz w:val="22"/>
            <w:szCs w:val="22"/>
          </w:rPr>
          <w:delText xml:space="preserve"> of</w:delText>
        </w:r>
      </w:del>
      <w:ins w:id="10" w:author="Anderson,Brooke" w:date="2020-09-22T17:34:00Z">
        <w:r w:rsidR="00027149" w:rsidRPr="00027149">
          <w:rPr>
            <w:rFonts w:ascii="Cambria" w:hAnsi="Cambria"/>
            <w:sz w:val="22"/>
            <w:szCs w:val="22"/>
          </w:rPr>
          <w:t>),</w:t>
        </w:r>
      </w:ins>
      <w:r w:rsidR="00027149" w:rsidRPr="00027149">
        <w:rPr>
          <w:rFonts w:ascii="Cambria" w:hAnsi="Cambria"/>
          <w:sz w:val="22"/>
          <w:szCs w:val="22"/>
        </w:rPr>
        <w:t xml:space="preserve"> </w:t>
      </w:r>
      <w:r w:rsidRPr="004623BE">
        <w:rPr>
          <w:rFonts w:ascii="Cambria" w:hAnsi="Cambria"/>
          <w:sz w:val="22"/>
          <w:szCs w:val="22"/>
        </w:rPr>
        <w:t>6:00 am, 12:00 pm, 6:00 pm, and 12:00 am Coordinated Universal Time (UTC). We interpolated this position to 15-minute intervals using natural cubic spline interpolation (</w:t>
      </w:r>
      <w:r w:rsidRPr="003A0D00">
        <w:rPr>
          <w:rFonts w:ascii="Cambria" w:hAnsi="Cambria"/>
          <w:sz w:val="22"/>
          <w:szCs w:val="22"/>
        </w:rPr>
        <w:t>Anderson et al. 20</w:t>
      </w:r>
      <w:r w:rsidR="003A0D00">
        <w:rPr>
          <w:rFonts w:ascii="Cambria" w:hAnsi="Cambria"/>
          <w:sz w:val="22"/>
          <w:szCs w:val="22"/>
        </w:rPr>
        <w:t>20a</w:t>
      </w:r>
      <w:r w:rsidRPr="004623BE">
        <w:rPr>
          <w:rFonts w:ascii="Cambria" w:hAnsi="Cambria"/>
          <w:sz w:val="22"/>
          <w:szCs w:val="22"/>
        </w:rPr>
        <w:t>). At each 15-minute interval, we measured the distance between the storm’s center and each county’s population mean center</w:t>
      </w:r>
      <w:del w:id="11" w:author="Anderson,Brooke" w:date="2020-09-22T17:34:00Z">
        <w:r w:rsidRPr="004623BE">
          <w:rPr>
            <w:rFonts w:ascii="Cambria" w:hAnsi="Cambria"/>
            <w:sz w:val="22"/>
            <w:szCs w:val="22"/>
          </w:rPr>
          <w:delText xml:space="preserve"> </w:delText>
        </w:r>
      </w:del>
      <w:ins w:id="12" w:author="Anderson,Brooke" w:date="2020-09-22T17:34:00Z">
        <w:r w:rsidR="00200010" w:rsidRPr="00200010">
          <w:rPr>
            <w:rFonts w:ascii="Cambria" w:hAnsi="Cambria"/>
            <w:sz w:val="22"/>
            <w:szCs w:val="22"/>
          </w:rPr>
          <w:t>, as of the 2010 US Decennial Census</w:t>
        </w:r>
        <w:r w:rsidRPr="004623BE">
          <w:rPr>
            <w:rFonts w:ascii="Cambria" w:hAnsi="Cambria"/>
            <w:sz w:val="22"/>
            <w:szCs w:val="22"/>
          </w:rPr>
          <w:t xml:space="preserve"> </w:t>
        </w:r>
      </w:ins>
      <w:r w:rsidRPr="004623BE">
        <w:rPr>
          <w:rFonts w:ascii="Cambria" w:hAnsi="Cambria"/>
          <w:sz w:val="22"/>
          <w:szCs w:val="22"/>
        </w:rPr>
        <w:t>(US Census Bureau 20</w:t>
      </w:r>
      <w:r w:rsidR="003A0D00">
        <w:rPr>
          <w:rFonts w:ascii="Cambria" w:hAnsi="Cambria"/>
          <w:sz w:val="22"/>
          <w:szCs w:val="22"/>
        </w:rPr>
        <w:t>20</w:t>
      </w:r>
      <w:r w:rsidRPr="004623BE">
        <w:rPr>
          <w:rFonts w:ascii="Cambria" w:hAnsi="Cambria"/>
          <w:sz w:val="22"/>
          <w:szCs w:val="22"/>
        </w:rPr>
        <w:t xml:space="preserve">). We took the minimum distance for each county as a measure of how close the storm came to the county over its lifetime. We also recorded the time when this occurred for each county </w:t>
      </w:r>
      <w:r w:rsidR="003A0D00">
        <w:rPr>
          <w:rFonts w:ascii="Cambria" w:hAnsi="Cambria"/>
          <w:sz w:val="22"/>
          <w:szCs w:val="22"/>
        </w:rPr>
        <w:t xml:space="preserve">so we could </w:t>
      </w:r>
      <w:r w:rsidRPr="004623BE">
        <w:rPr>
          <w:rFonts w:ascii="Cambria" w:hAnsi="Cambria"/>
          <w:sz w:val="22"/>
          <w:szCs w:val="22"/>
        </w:rPr>
        <w:t xml:space="preserve">link observed data on precipitation, flooding, and tornadoes. To allow matching with data recorded in local time (e.g., health data), we converted these times from UTC to local time (Anderson and Guo 2016). </w:t>
      </w:r>
    </w:p>
    <w:p w14:paraId="50BCAD06" w14:textId="77777777" w:rsidR="00FE257E" w:rsidRPr="004623BE" w:rsidRDefault="00FE257E" w:rsidP="004D1B10">
      <w:pPr>
        <w:spacing w:line="480" w:lineRule="auto"/>
        <w:rPr>
          <w:rFonts w:ascii="Cambria" w:hAnsi="Cambria"/>
          <w:color w:val="548DD4" w:themeColor="text2" w:themeTint="99"/>
          <w:sz w:val="22"/>
          <w:szCs w:val="22"/>
        </w:rPr>
      </w:pPr>
    </w:p>
    <w:p w14:paraId="396B0DC2" w14:textId="7E60F5A0" w:rsidR="00E11152" w:rsidRPr="004623BE" w:rsidRDefault="00E11152" w:rsidP="004D1B10">
      <w:pPr>
        <w:spacing w:line="480" w:lineRule="auto"/>
        <w:rPr>
          <w:rFonts w:ascii="Cambria" w:hAnsi="Cambria"/>
          <w:i/>
          <w:sz w:val="22"/>
          <w:szCs w:val="22"/>
        </w:rPr>
      </w:pPr>
      <w:r w:rsidRPr="004623BE">
        <w:rPr>
          <w:rFonts w:ascii="Cambria" w:hAnsi="Cambria"/>
          <w:i/>
          <w:sz w:val="22"/>
          <w:szCs w:val="22"/>
        </w:rPr>
        <w:t>Rain-based exposure metric</w:t>
      </w:r>
    </w:p>
    <w:p w14:paraId="2D983082" w14:textId="496A149E" w:rsidR="00E11152" w:rsidRPr="004623BE" w:rsidRDefault="00E11152" w:rsidP="004D1B10">
      <w:pPr>
        <w:spacing w:line="480" w:lineRule="auto"/>
        <w:rPr>
          <w:rFonts w:ascii="Cambria" w:hAnsi="Cambria"/>
          <w:iCs/>
          <w:color w:val="548DD4" w:themeColor="text2" w:themeTint="99"/>
          <w:sz w:val="22"/>
          <w:szCs w:val="22"/>
        </w:rPr>
      </w:pPr>
    </w:p>
    <w:p w14:paraId="31D5E07D" w14:textId="103F04A9" w:rsidR="0068561E" w:rsidRPr="004623BE" w:rsidRDefault="0068561E" w:rsidP="0068561E">
      <w:pPr>
        <w:spacing w:line="480" w:lineRule="auto"/>
        <w:rPr>
          <w:rFonts w:ascii="Cambria" w:hAnsi="Cambria"/>
          <w:iCs/>
          <w:color w:val="548DD4" w:themeColor="text2" w:themeTint="99"/>
          <w:sz w:val="22"/>
          <w:szCs w:val="22"/>
        </w:rPr>
      </w:pPr>
      <w:r w:rsidRPr="004623BE">
        <w:rPr>
          <w:rFonts w:ascii="Cambria" w:hAnsi="Cambria"/>
          <w:iCs/>
          <w:sz w:val="22"/>
          <w:szCs w:val="22"/>
        </w:rPr>
        <w:t xml:space="preserve">We based storm rainfall measurements on precipitation data files from the North American Land Data Assimilation System Phase 2 (NLDAS-2) re-analysis dataset, which is available for the continental US (Rui and </w:t>
      </w:r>
      <w:proofErr w:type="spellStart"/>
      <w:r w:rsidRPr="004623BE">
        <w:rPr>
          <w:rFonts w:ascii="Cambria" w:hAnsi="Cambria"/>
          <w:iCs/>
          <w:sz w:val="22"/>
          <w:szCs w:val="22"/>
        </w:rPr>
        <w:t>Mocko</w:t>
      </w:r>
      <w:proofErr w:type="spellEnd"/>
      <w:r w:rsidRPr="004623BE">
        <w:rPr>
          <w:rFonts w:ascii="Cambria" w:hAnsi="Cambria"/>
          <w:iCs/>
          <w:sz w:val="22"/>
          <w:szCs w:val="22"/>
        </w:rPr>
        <w:t xml:space="preserve"> 2014). We used data that were previously aggregated from this re-analysis dataset to the county level by two of the coauthors (Al-Hamdan and Crosson) for the Centers for Disease Control and Prevention’s Wide-ranging Online Data for Epidemiological </w:t>
      </w:r>
      <w:r w:rsidRPr="004623BE">
        <w:rPr>
          <w:rFonts w:ascii="Cambria" w:hAnsi="Cambria"/>
          <w:iCs/>
          <w:sz w:val="22"/>
          <w:szCs w:val="22"/>
        </w:rPr>
        <w:lastRenderedPageBreak/>
        <w:t>Research (WONDER) database (US CDC 201</w:t>
      </w:r>
      <w:r w:rsidR="003A0D00">
        <w:rPr>
          <w:rFonts w:ascii="Cambria" w:hAnsi="Cambria"/>
          <w:iCs/>
          <w:sz w:val="22"/>
          <w:szCs w:val="22"/>
        </w:rPr>
        <w:t>9</w:t>
      </w:r>
      <w:r w:rsidRPr="004623BE">
        <w:rPr>
          <w:rFonts w:ascii="Cambria" w:hAnsi="Cambria"/>
          <w:iCs/>
          <w:sz w:val="22"/>
          <w:szCs w:val="22"/>
        </w:rPr>
        <w:t>; Al-Hamdan et al. 2014). To create these aggregated data, these coauthors took hourly precipitation measurements in the NLDAS-2 precipitation files, which are given at 1/8</w:t>
      </w:r>
      <w:r w:rsidRPr="004623BE">
        <w:rPr>
          <w:rFonts w:ascii="Times New Roman" w:hAnsi="Times New Roman" w:cs="Times New Roman"/>
          <w:iCs/>
          <w:sz w:val="22"/>
          <w:szCs w:val="22"/>
          <w:vertAlign w:val="superscript"/>
        </w:rPr>
        <w:t>◦</w:t>
      </w:r>
      <w:r w:rsidRPr="004623BE">
        <w:rPr>
          <w:rFonts w:ascii="Cambria" w:hAnsi="Cambria"/>
          <w:iCs/>
          <w:sz w:val="22"/>
          <w:szCs w:val="22"/>
        </w:rPr>
        <w:t xml:space="preserve"> grid points across the continental </w:t>
      </w:r>
      <w:proofErr w:type="gramStart"/>
      <w:r w:rsidRPr="004623BE">
        <w:rPr>
          <w:rFonts w:ascii="Cambria" w:hAnsi="Cambria"/>
          <w:iCs/>
          <w:sz w:val="22"/>
          <w:szCs w:val="22"/>
        </w:rPr>
        <w:t>US, and</w:t>
      </w:r>
      <w:proofErr w:type="gramEnd"/>
      <w:r w:rsidRPr="004623BE">
        <w:rPr>
          <w:rFonts w:ascii="Cambria" w:hAnsi="Cambria"/>
          <w:iCs/>
          <w:sz w:val="22"/>
          <w:szCs w:val="22"/>
        </w:rPr>
        <w:t xml:space="preserve"> summed them by day for each grid point. This created a daily precipitation total for each grid point; these were then averaged for all grid points within a county’s 1990 US Census boundaries (Al-Hamdan et al. 2014; US CDC 201</w:t>
      </w:r>
      <w:r w:rsidR="003A0D00">
        <w:rPr>
          <w:rFonts w:ascii="Cambria" w:hAnsi="Cambria"/>
          <w:iCs/>
          <w:sz w:val="22"/>
          <w:szCs w:val="22"/>
        </w:rPr>
        <w:t>9</w:t>
      </w:r>
      <w:r w:rsidRPr="004623BE">
        <w:rPr>
          <w:rFonts w:ascii="Cambria" w:hAnsi="Cambria"/>
          <w:iCs/>
          <w:sz w:val="22"/>
          <w:szCs w:val="22"/>
        </w:rPr>
        <w:t>). This process generated daily county-level precipitation estimates for each continental US county for 1988</w:t>
      </w:r>
      <w:r w:rsidR="003A0D00">
        <w:rPr>
          <w:rFonts w:ascii="Cambria" w:hAnsi="Cambria"/>
          <w:iCs/>
          <w:sz w:val="22"/>
          <w:szCs w:val="22"/>
        </w:rPr>
        <w:t>–</w:t>
      </w:r>
      <w:r w:rsidRPr="004623BE">
        <w:rPr>
          <w:rFonts w:ascii="Cambria" w:hAnsi="Cambria"/>
          <w:iCs/>
          <w:sz w:val="22"/>
          <w:szCs w:val="22"/>
        </w:rPr>
        <w:t>2011 (US CDC 201</w:t>
      </w:r>
      <w:r w:rsidR="003A0D00">
        <w:rPr>
          <w:rFonts w:ascii="Cambria" w:hAnsi="Cambria"/>
          <w:iCs/>
          <w:sz w:val="22"/>
          <w:szCs w:val="22"/>
        </w:rPr>
        <w:t>9</w:t>
      </w:r>
      <w:r w:rsidRPr="004623BE">
        <w:rPr>
          <w:rFonts w:ascii="Cambria" w:hAnsi="Cambria"/>
          <w:iCs/>
          <w:sz w:val="22"/>
          <w:szCs w:val="22"/>
        </w:rPr>
        <w:t xml:space="preserve">). </w:t>
      </w:r>
      <w:r w:rsidR="003A0D00">
        <w:rPr>
          <w:rFonts w:ascii="Cambria" w:hAnsi="Cambria"/>
          <w:iCs/>
          <w:sz w:val="22"/>
          <w:szCs w:val="22"/>
        </w:rPr>
        <w:t>In this study, w</w:t>
      </w:r>
      <w:r w:rsidRPr="004623BE">
        <w:rPr>
          <w:rFonts w:ascii="Cambria" w:hAnsi="Cambria"/>
          <w:iCs/>
          <w:sz w:val="22"/>
          <w:szCs w:val="22"/>
        </w:rPr>
        <w:t xml:space="preserve">e matched these county-level daily measurements by date with storm tracks, using the date when the storm was closest to each county. Given the location of storm-affected counties and the typical timing of tropical cyclones, these precipitation measures primarily represent rainfall, although occasionally they may represent snowfall or other types of precipitation. </w:t>
      </w:r>
    </w:p>
    <w:p w14:paraId="2C9C2D0E" w14:textId="0C7F6B75" w:rsidR="004D5FF7" w:rsidRPr="004623BE" w:rsidRDefault="004D5FF7" w:rsidP="004D1B10">
      <w:pPr>
        <w:spacing w:line="480" w:lineRule="auto"/>
        <w:rPr>
          <w:rFonts w:ascii="Cambria" w:hAnsi="Cambria"/>
          <w:iCs/>
          <w:color w:val="548DD4" w:themeColor="text2" w:themeTint="99"/>
          <w:sz w:val="22"/>
          <w:szCs w:val="22"/>
        </w:rPr>
      </w:pPr>
    </w:p>
    <w:p w14:paraId="5108C8DA" w14:textId="785DF2F3" w:rsidR="00037833" w:rsidRPr="004623BE" w:rsidRDefault="000C118B" w:rsidP="004D1B10">
      <w:pPr>
        <w:spacing w:line="480" w:lineRule="auto"/>
        <w:rPr>
          <w:rFonts w:ascii="Cambria" w:hAnsi="Cambria"/>
          <w:iCs/>
          <w:color w:val="548DD4" w:themeColor="text2" w:themeTint="99"/>
          <w:sz w:val="22"/>
          <w:szCs w:val="22"/>
        </w:rPr>
      </w:pPr>
      <w:r w:rsidRPr="004623BE">
        <w:rPr>
          <w:rFonts w:ascii="Cambria" w:hAnsi="Cambria"/>
          <w:iCs/>
          <w:sz w:val="22"/>
          <w:szCs w:val="22"/>
        </w:rPr>
        <w:t>In the open-source data (</w:t>
      </w:r>
      <w:r w:rsidRPr="003A0D00">
        <w:rPr>
          <w:rFonts w:ascii="Cambria" w:hAnsi="Cambria"/>
          <w:iCs/>
          <w:sz w:val="22"/>
          <w:szCs w:val="22"/>
        </w:rPr>
        <w:t>Anderson et al. 2020</w:t>
      </w:r>
      <w:r w:rsidR="003A0D00" w:rsidRPr="003A0D00">
        <w:rPr>
          <w:rFonts w:ascii="Cambria" w:hAnsi="Cambria"/>
          <w:iCs/>
          <w:sz w:val="22"/>
          <w:szCs w:val="22"/>
        </w:rPr>
        <w:t>a</w:t>
      </w:r>
      <w:r w:rsidRPr="004623BE">
        <w:rPr>
          <w:rFonts w:ascii="Cambria" w:hAnsi="Cambria"/>
          <w:iCs/>
          <w:sz w:val="22"/>
          <w:szCs w:val="22"/>
        </w:rPr>
        <w:t>), we provide precipitation values at a daily resolution for each county for the period from five days before to three days after each storm’s closest approach to the county. In the software that we published in association with this data (</w:t>
      </w:r>
      <w:r w:rsidRPr="003A0D00">
        <w:rPr>
          <w:rFonts w:ascii="Cambria" w:hAnsi="Cambria"/>
          <w:iCs/>
          <w:sz w:val="22"/>
          <w:szCs w:val="22"/>
        </w:rPr>
        <w:t>Anderson et al. 20</w:t>
      </w:r>
      <w:r w:rsidR="003A0D00" w:rsidRPr="003A0D00">
        <w:rPr>
          <w:rFonts w:ascii="Cambria" w:hAnsi="Cambria"/>
          <w:iCs/>
          <w:sz w:val="22"/>
          <w:szCs w:val="22"/>
        </w:rPr>
        <w:t>20b</w:t>
      </w:r>
      <w:r w:rsidRPr="004623BE">
        <w:rPr>
          <w:rFonts w:ascii="Cambria" w:hAnsi="Cambria"/>
          <w:iCs/>
          <w:sz w:val="22"/>
          <w:szCs w:val="22"/>
        </w:rPr>
        <w:t xml:space="preserve">), we provide functionality to aggregate these daily values to create cumulative precipitation estimates for custom windows around the date of the storm’s closest approach to the county. For example, a user could determine precipitation only on the day the storm was closest to each </w:t>
      </w:r>
      <w:proofErr w:type="gramStart"/>
      <w:r w:rsidRPr="004623BE">
        <w:rPr>
          <w:rFonts w:ascii="Cambria" w:hAnsi="Cambria"/>
          <w:iCs/>
          <w:sz w:val="22"/>
          <w:szCs w:val="22"/>
        </w:rPr>
        <w:t>county, but</w:t>
      </w:r>
      <w:proofErr w:type="gramEnd"/>
      <w:r w:rsidRPr="004623BE">
        <w:rPr>
          <w:rFonts w:ascii="Cambria" w:hAnsi="Cambria"/>
          <w:iCs/>
          <w:sz w:val="22"/>
          <w:szCs w:val="22"/>
        </w:rPr>
        <w:t xml:space="preserve"> could also determine the cumulative rainfall for a more extended period (e.g., two days before to two days after the storm’s closest approach). For the analysis of binary exposure classifications in this study, we calculated storm-associated rainfall as </w:t>
      </w:r>
      <w:r w:rsidRPr="004623BE">
        <w:rPr>
          <w:rFonts w:ascii="Cambria" w:hAnsi="Cambria"/>
          <w:iCs/>
          <w:sz w:val="22"/>
          <w:szCs w:val="22"/>
        </w:rPr>
        <w:lastRenderedPageBreak/>
        <w:t xml:space="preserve">the sum of precipitation from two days before the storm’s closest approach to the county to one day after. </w:t>
      </w:r>
    </w:p>
    <w:p w14:paraId="2E5762A2" w14:textId="77777777" w:rsidR="000C118B" w:rsidRPr="004623BE" w:rsidRDefault="000C118B" w:rsidP="004D1B10">
      <w:pPr>
        <w:spacing w:line="480" w:lineRule="auto"/>
        <w:rPr>
          <w:rFonts w:ascii="Cambria" w:hAnsi="Cambria"/>
          <w:iCs/>
          <w:color w:val="548DD4" w:themeColor="text2" w:themeTint="99"/>
          <w:sz w:val="22"/>
          <w:szCs w:val="22"/>
        </w:rPr>
      </w:pPr>
    </w:p>
    <w:p w14:paraId="545E90C2" w14:textId="3AE8E37C" w:rsidR="00E11152" w:rsidRPr="004623BE" w:rsidRDefault="000C2F33" w:rsidP="004D1B10">
      <w:pPr>
        <w:spacing w:line="480" w:lineRule="auto"/>
        <w:rPr>
          <w:rFonts w:ascii="Cambria" w:hAnsi="Cambria"/>
          <w:iCs/>
          <w:color w:val="548DD4" w:themeColor="text2" w:themeTint="99"/>
          <w:sz w:val="22"/>
          <w:szCs w:val="22"/>
        </w:rPr>
      </w:pPr>
      <w:r w:rsidRPr="004623BE">
        <w:rPr>
          <w:rFonts w:ascii="Cambria" w:hAnsi="Cambria"/>
          <w:iCs/>
          <w:sz w:val="22"/>
          <w:szCs w:val="22"/>
        </w:rPr>
        <w:t>To validate these precipitation estimates, we compared them with ground-based observations in a subset of study counties. We selected nine sample counties geographically spread across storm-prone regions of the eastern US and for which precipitation data were available from multiple ground-based stations in the Global Historical Climatology Network throughout the study period (</w:t>
      </w:r>
      <w:proofErr w:type="spellStart"/>
      <w:r w:rsidRPr="004623BE">
        <w:rPr>
          <w:rFonts w:ascii="Cambria" w:hAnsi="Cambria"/>
          <w:iCs/>
          <w:sz w:val="22"/>
          <w:szCs w:val="22"/>
        </w:rPr>
        <w:t>Menne</w:t>
      </w:r>
      <w:proofErr w:type="spellEnd"/>
      <w:r w:rsidRPr="004623BE">
        <w:rPr>
          <w:rFonts w:ascii="Cambria" w:hAnsi="Cambria"/>
          <w:iCs/>
          <w:sz w:val="22"/>
          <w:szCs w:val="22"/>
        </w:rPr>
        <w:t xml:space="preserve"> et al. 2012; Chamberlain 2017; Severson and Anderson 2016). These sample counties </w:t>
      </w:r>
      <w:proofErr w:type="gramStart"/>
      <w:r w:rsidRPr="004623BE">
        <w:rPr>
          <w:rFonts w:ascii="Cambria" w:hAnsi="Cambria"/>
          <w:iCs/>
          <w:sz w:val="22"/>
          <w:szCs w:val="22"/>
        </w:rPr>
        <w:t>were:</w:t>
      </w:r>
      <w:proofErr w:type="gramEnd"/>
      <w:r w:rsidRPr="004623BE">
        <w:rPr>
          <w:rFonts w:ascii="Cambria" w:hAnsi="Cambria"/>
          <w:iCs/>
          <w:sz w:val="22"/>
          <w:szCs w:val="22"/>
        </w:rPr>
        <w:t xml:space="preserve"> Miami-Dade, FL; Harris County, TX; Mobile County, AL; Orleans Parish, LA; Fulton County, GA; Charleston County, SC; Wake County, NC; Baltimore County, MD; and Philadelphia County, PA. We summed daily station-specific measurements from two days before to one day after each storm’s closest approach and then averaged these cumulative station-based precipitation totals for each county to create a county-wide estimate of cumulative storm-related precipitation based on ground-based monitoring. We measured the rank correlation (Spearman’s ρ; Spearman 1904) between storm-specific cumulative precipitation estimates for the two data sources (NLDAS-2 re- analysis data versus ground-based monitoring) within each sample county. </w:t>
      </w:r>
    </w:p>
    <w:p w14:paraId="62016364" w14:textId="77777777" w:rsidR="000C2F33" w:rsidRPr="004623BE" w:rsidRDefault="000C2F33" w:rsidP="004D1B10">
      <w:pPr>
        <w:spacing w:line="480" w:lineRule="auto"/>
        <w:rPr>
          <w:rFonts w:ascii="Cambria" w:hAnsi="Cambria"/>
          <w:i/>
          <w:color w:val="548DD4" w:themeColor="text2" w:themeTint="99"/>
          <w:sz w:val="22"/>
          <w:szCs w:val="22"/>
        </w:rPr>
      </w:pPr>
    </w:p>
    <w:p w14:paraId="21975970" w14:textId="79A0EC5A" w:rsidR="00FE257E" w:rsidRPr="004623BE" w:rsidRDefault="00FE257E" w:rsidP="004D1B10">
      <w:pPr>
        <w:spacing w:line="480" w:lineRule="auto"/>
        <w:rPr>
          <w:rFonts w:ascii="Cambria" w:hAnsi="Cambria"/>
          <w:i/>
          <w:sz w:val="22"/>
          <w:szCs w:val="22"/>
        </w:rPr>
      </w:pPr>
      <w:r w:rsidRPr="004623BE">
        <w:rPr>
          <w:rFonts w:ascii="Cambria" w:hAnsi="Cambria"/>
          <w:i/>
          <w:sz w:val="22"/>
          <w:szCs w:val="22"/>
        </w:rPr>
        <w:t>Wind-based exposure metric</w:t>
      </w:r>
    </w:p>
    <w:p w14:paraId="5B392D38" w14:textId="488D94AB" w:rsidR="00FE257E" w:rsidRPr="004623BE" w:rsidRDefault="00FE257E" w:rsidP="004D1B10">
      <w:pPr>
        <w:spacing w:line="480" w:lineRule="auto"/>
        <w:rPr>
          <w:rFonts w:ascii="Cambria" w:hAnsi="Cambria"/>
          <w:color w:val="548DD4" w:themeColor="text2" w:themeTint="99"/>
          <w:sz w:val="22"/>
          <w:szCs w:val="22"/>
        </w:rPr>
      </w:pPr>
    </w:p>
    <w:p w14:paraId="7A8D4D9E" w14:textId="45007C7E" w:rsidR="005E12E2" w:rsidRPr="004623BE" w:rsidRDefault="005E12E2" w:rsidP="004D1B10">
      <w:pPr>
        <w:spacing w:line="480" w:lineRule="auto"/>
        <w:rPr>
          <w:rFonts w:ascii="Cambria" w:hAnsi="Cambria"/>
          <w:sz w:val="22"/>
          <w:szCs w:val="22"/>
        </w:rPr>
      </w:pPr>
      <w:r w:rsidRPr="004623BE">
        <w:rPr>
          <w:rFonts w:ascii="Cambria" w:hAnsi="Cambria"/>
          <w:sz w:val="22"/>
          <w:szCs w:val="22"/>
        </w:rPr>
        <w:t>We created a dataset of county-level peak sustained surface wind during each storm. To do this, we first modeled each storm’s wind field to each county’s population mean center (US Census Bureau 20</w:t>
      </w:r>
      <w:r w:rsidR="00CC3C3E">
        <w:rPr>
          <w:rFonts w:ascii="Cambria" w:hAnsi="Cambria"/>
          <w:sz w:val="22"/>
          <w:szCs w:val="22"/>
        </w:rPr>
        <w:t>20</w:t>
      </w:r>
      <w:r w:rsidRPr="004623BE">
        <w:rPr>
          <w:rFonts w:ascii="Cambria" w:hAnsi="Cambria"/>
          <w:sz w:val="22"/>
          <w:szCs w:val="22"/>
        </w:rPr>
        <w:t xml:space="preserve">) at 15-minute intervals throughout the course of the storm. We used a double exponential </w:t>
      </w:r>
      <w:r w:rsidRPr="004623BE">
        <w:rPr>
          <w:rFonts w:ascii="Cambria" w:hAnsi="Cambria"/>
          <w:sz w:val="22"/>
          <w:szCs w:val="22"/>
        </w:rPr>
        <w:lastRenderedPageBreak/>
        <w:t>wind model based on results from Willoughby (Willoughby et al. 2006) to model 1-minute surface wind (10 meters above ground) at each county center, based on inputs of the storm’s forward speed, direction, and maximum wind speed (Anderson et al. 20</w:t>
      </w:r>
      <w:r w:rsidR="00CC3C3E">
        <w:rPr>
          <w:rFonts w:ascii="Cambria" w:hAnsi="Cambria"/>
          <w:sz w:val="22"/>
          <w:szCs w:val="22"/>
        </w:rPr>
        <w:t>20c</w:t>
      </w:r>
      <w:r w:rsidRPr="004623BE">
        <w:rPr>
          <w:rFonts w:ascii="Cambria" w:hAnsi="Cambria"/>
          <w:sz w:val="22"/>
          <w:szCs w:val="22"/>
        </w:rPr>
        <w:t>). Our model incorporated the asymmetry in wind speeds around the tropical cyclone center that results from the storm’s forward movement (</w:t>
      </w:r>
      <w:proofErr w:type="spellStart"/>
      <w:r w:rsidRPr="004623BE">
        <w:rPr>
          <w:rFonts w:ascii="Cambria" w:hAnsi="Cambria"/>
          <w:sz w:val="22"/>
          <w:szCs w:val="22"/>
        </w:rPr>
        <w:t>Phadke</w:t>
      </w:r>
      <w:proofErr w:type="spellEnd"/>
      <w:r w:rsidRPr="004623BE">
        <w:rPr>
          <w:rFonts w:ascii="Cambria" w:hAnsi="Cambria"/>
          <w:sz w:val="22"/>
          <w:szCs w:val="22"/>
        </w:rPr>
        <w:t xml:space="preserve"> et al. 2003). From these 15-minute interval estimates, we identified the peak sustained surface wind in each county over the course of each storm. </w:t>
      </w:r>
    </w:p>
    <w:p w14:paraId="391CF76A" w14:textId="29DEBE94" w:rsidR="008F0FF2" w:rsidRPr="004623BE" w:rsidRDefault="008F0FF2" w:rsidP="004D1B10">
      <w:pPr>
        <w:spacing w:line="480" w:lineRule="auto"/>
        <w:rPr>
          <w:rFonts w:ascii="Cambria" w:hAnsi="Cambria"/>
          <w:color w:val="548DD4" w:themeColor="text2" w:themeTint="99"/>
          <w:sz w:val="22"/>
          <w:szCs w:val="22"/>
        </w:rPr>
      </w:pPr>
    </w:p>
    <w:p w14:paraId="078E6B41" w14:textId="3248911B" w:rsidR="005E12E2" w:rsidRPr="004623BE" w:rsidRDefault="005E12E2" w:rsidP="005E12E2">
      <w:pPr>
        <w:spacing w:line="480" w:lineRule="auto"/>
        <w:rPr>
          <w:rFonts w:ascii="Cambria" w:hAnsi="Cambria"/>
          <w:color w:val="548DD4" w:themeColor="text2" w:themeTint="99"/>
          <w:sz w:val="22"/>
          <w:szCs w:val="22"/>
        </w:rPr>
      </w:pPr>
      <w:r w:rsidRPr="004623BE">
        <w:rPr>
          <w:rFonts w:ascii="Cambria" w:hAnsi="Cambria"/>
          <w:sz w:val="22"/>
          <w:szCs w:val="22"/>
        </w:rPr>
        <w:t>To validate these modeled county-level peak wind estimates, we compared them to the post- season wind radii, which have been routinely published since 2004 (</w:t>
      </w:r>
      <w:proofErr w:type="spellStart"/>
      <w:r w:rsidRPr="004623BE">
        <w:rPr>
          <w:rFonts w:ascii="Cambria" w:hAnsi="Cambria"/>
          <w:sz w:val="22"/>
          <w:szCs w:val="22"/>
        </w:rPr>
        <w:t>Knaff</w:t>
      </w:r>
      <w:proofErr w:type="spellEnd"/>
      <w:r w:rsidRPr="004623BE">
        <w:rPr>
          <w:rFonts w:ascii="Cambria" w:hAnsi="Cambria"/>
          <w:sz w:val="22"/>
          <w:szCs w:val="22"/>
        </w:rPr>
        <w:t xml:space="preserve"> et al. 2016). These estimate the maximum distance from the storm’s center that winds of a certain intensity extend. They give separate estimates for four quadrants of the storm to capture asymmetry in the storm’s wind field and are based on a post-season re-analysis that incorporates all available data (e.g., satellite data, aircraft reconnaissance</w:t>
      </w:r>
      <w:r w:rsidR="004301B5">
        <w:rPr>
          <w:rFonts w:ascii="Cambria" w:hAnsi="Cambria"/>
          <w:sz w:val="22"/>
          <w:szCs w:val="22"/>
        </w:rPr>
        <w:t>,</w:t>
      </w:r>
      <w:r w:rsidRPr="004623BE">
        <w:rPr>
          <w:rFonts w:ascii="Cambria" w:hAnsi="Cambria"/>
          <w:sz w:val="22"/>
          <w:szCs w:val="22"/>
        </w:rPr>
        <w:t xml:space="preserve"> and ground-based data if available) (</w:t>
      </w:r>
      <w:proofErr w:type="spellStart"/>
      <w:r w:rsidRPr="004623BE">
        <w:rPr>
          <w:rFonts w:ascii="Cambria" w:hAnsi="Cambria"/>
          <w:sz w:val="22"/>
          <w:szCs w:val="22"/>
        </w:rPr>
        <w:t>Knaff</w:t>
      </w:r>
      <w:proofErr w:type="spellEnd"/>
      <w:r w:rsidRPr="004623BE">
        <w:rPr>
          <w:rFonts w:ascii="Cambria" w:hAnsi="Cambria"/>
          <w:sz w:val="22"/>
          <w:szCs w:val="22"/>
        </w:rPr>
        <w:t xml:space="preserve"> et al. 2016). Wind radii are estimated for three thresholds of peak sustained surface wind: 64, 50, and 34 k</w:t>
      </w:r>
      <w:r w:rsidR="004E0672">
        <w:rPr>
          <w:rFonts w:ascii="Cambria" w:hAnsi="Cambria"/>
          <w:sz w:val="22"/>
          <w:szCs w:val="22"/>
        </w:rPr>
        <w:t>nots</w:t>
      </w:r>
      <w:r w:rsidRPr="004623BE">
        <w:rPr>
          <w:rFonts w:ascii="Cambria" w:hAnsi="Cambria"/>
          <w:sz w:val="22"/>
          <w:szCs w:val="22"/>
        </w:rPr>
        <w:t>. They therefore allow for the classification of counties into four categories of peak sustained surface wind: &lt;34 k</w:t>
      </w:r>
      <w:r w:rsidR="004E0672">
        <w:rPr>
          <w:rFonts w:ascii="Cambria" w:hAnsi="Cambria"/>
          <w:sz w:val="22"/>
          <w:szCs w:val="22"/>
        </w:rPr>
        <w:t>nots</w:t>
      </w:r>
      <w:r w:rsidRPr="004623BE">
        <w:rPr>
          <w:rFonts w:ascii="Cambria" w:hAnsi="Cambria"/>
          <w:sz w:val="22"/>
          <w:szCs w:val="22"/>
        </w:rPr>
        <w:t>; 34–49.9 k</w:t>
      </w:r>
      <w:r w:rsidR="004E0672">
        <w:rPr>
          <w:rFonts w:ascii="Cambria" w:hAnsi="Cambria"/>
          <w:sz w:val="22"/>
          <w:szCs w:val="22"/>
        </w:rPr>
        <w:t>nots</w:t>
      </w:r>
      <w:r w:rsidRPr="004623BE">
        <w:rPr>
          <w:rFonts w:ascii="Cambria" w:hAnsi="Cambria"/>
          <w:sz w:val="22"/>
          <w:szCs w:val="22"/>
        </w:rPr>
        <w:t>; 50–63.9 k</w:t>
      </w:r>
      <w:r w:rsidR="004E0672">
        <w:rPr>
          <w:rFonts w:ascii="Cambria" w:hAnsi="Cambria"/>
          <w:sz w:val="22"/>
          <w:szCs w:val="22"/>
        </w:rPr>
        <w:t>nots</w:t>
      </w:r>
      <w:r w:rsidRPr="004623BE">
        <w:rPr>
          <w:rFonts w:ascii="Cambria" w:hAnsi="Cambria"/>
          <w:sz w:val="22"/>
          <w:szCs w:val="22"/>
        </w:rPr>
        <w:t>; and ≥64 k</w:t>
      </w:r>
      <w:r w:rsidR="004E0672">
        <w:rPr>
          <w:rFonts w:ascii="Cambria" w:hAnsi="Cambria"/>
          <w:sz w:val="22"/>
          <w:szCs w:val="22"/>
        </w:rPr>
        <w:t>nots</w:t>
      </w:r>
      <w:r w:rsidRPr="004623BE">
        <w:rPr>
          <w:rFonts w:ascii="Cambria" w:hAnsi="Cambria"/>
          <w:sz w:val="22"/>
          <w:szCs w:val="22"/>
        </w:rPr>
        <w:t xml:space="preserve">. </w:t>
      </w:r>
    </w:p>
    <w:p w14:paraId="22E7097F" w14:textId="00B4652C" w:rsidR="00F40002" w:rsidRPr="004623BE" w:rsidRDefault="00F40002" w:rsidP="004D1B10">
      <w:pPr>
        <w:spacing w:line="480" w:lineRule="auto"/>
        <w:rPr>
          <w:rFonts w:ascii="Cambria" w:hAnsi="Cambria"/>
          <w:color w:val="548DD4" w:themeColor="text2" w:themeTint="99"/>
          <w:sz w:val="22"/>
          <w:szCs w:val="22"/>
        </w:rPr>
      </w:pPr>
    </w:p>
    <w:p w14:paraId="02EBAE70" w14:textId="44E10CCC" w:rsidR="00FE257E" w:rsidRPr="004623BE" w:rsidRDefault="002C3E30" w:rsidP="004D1B10">
      <w:pPr>
        <w:spacing w:line="480" w:lineRule="auto"/>
        <w:rPr>
          <w:rFonts w:ascii="Cambria" w:hAnsi="Cambria"/>
          <w:color w:val="548DD4" w:themeColor="text2" w:themeTint="99"/>
          <w:sz w:val="22"/>
          <w:szCs w:val="22"/>
        </w:rPr>
      </w:pPr>
      <w:r w:rsidRPr="004623BE">
        <w:rPr>
          <w:rFonts w:ascii="Cambria" w:hAnsi="Cambria"/>
          <w:sz w:val="22"/>
          <w:szCs w:val="22"/>
        </w:rPr>
        <w:t xml:space="preserve">We interpolated the wind radii to 15-minute increments </w:t>
      </w:r>
      <w:r w:rsidR="00DC2952">
        <w:rPr>
          <w:rFonts w:ascii="Cambria" w:hAnsi="Cambria"/>
          <w:sz w:val="22"/>
          <w:szCs w:val="22"/>
        </w:rPr>
        <w:t xml:space="preserve">using linear interpolation (Anderson et al. 2020a) </w:t>
      </w:r>
      <w:r w:rsidRPr="004623BE">
        <w:rPr>
          <w:rFonts w:ascii="Cambria" w:hAnsi="Cambria"/>
          <w:sz w:val="22"/>
          <w:szCs w:val="22"/>
        </w:rPr>
        <w:t xml:space="preserve">and classified a county as exposed to winds in a given wind speed category if its population mean center was within 85% of the maximum radius for that wind speed in that quadrant of the storm. The 85% adjustment is based on previous research that found that this ratio helps capture average wind extents within a quadrant </w:t>
      </w:r>
      <w:r w:rsidR="009B41EA">
        <w:rPr>
          <w:rFonts w:ascii="Cambria" w:hAnsi="Cambria"/>
          <w:sz w:val="22"/>
          <w:szCs w:val="22"/>
        </w:rPr>
        <w:t>based on</w:t>
      </w:r>
      <w:r w:rsidRPr="004623BE">
        <w:rPr>
          <w:rFonts w:ascii="Cambria" w:hAnsi="Cambria"/>
          <w:sz w:val="22"/>
          <w:szCs w:val="22"/>
        </w:rPr>
        <w:t xml:space="preserve"> these maximum wind radii (</w:t>
      </w:r>
      <w:proofErr w:type="spellStart"/>
      <w:r w:rsidRPr="004623BE">
        <w:rPr>
          <w:rFonts w:ascii="Cambria" w:hAnsi="Cambria"/>
          <w:sz w:val="22"/>
          <w:szCs w:val="22"/>
        </w:rPr>
        <w:t>Knaff</w:t>
      </w:r>
      <w:proofErr w:type="spellEnd"/>
      <w:r w:rsidRPr="004623BE">
        <w:rPr>
          <w:rFonts w:ascii="Cambria" w:hAnsi="Cambria"/>
          <w:sz w:val="22"/>
          <w:szCs w:val="22"/>
        </w:rPr>
        <w:t xml:space="preserve"> et al. 2016). We </w:t>
      </w:r>
      <w:r w:rsidRPr="004623BE">
        <w:rPr>
          <w:rFonts w:ascii="Cambria" w:hAnsi="Cambria"/>
          <w:sz w:val="22"/>
          <w:szCs w:val="22"/>
        </w:rPr>
        <w:lastRenderedPageBreak/>
        <w:t>compared these wind radii–based estimates of county-level peak sustained surface wind during a storm with the modeled wind estimates, comparing all study storms since 2004 for which at least one study county experienced peak sustained winds of ≥34 k</w:t>
      </w:r>
      <w:r w:rsidR="004E0672">
        <w:rPr>
          <w:rFonts w:ascii="Cambria" w:hAnsi="Cambria"/>
          <w:sz w:val="22"/>
          <w:szCs w:val="22"/>
        </w:rPr>
        <w:t>nots</w:t>
      </w:r>
      <w:r w:rsidRPr="004623BE">
        <w:rPr>
          <w:rFonts w:ascii="Cambria" w:hAnsi="Cambria"/>
          <w:sz w:val="22"/>
          <w:szCs w:val="22"/>
        </w:rPr>
        <w:t xml:space="preserve"> (based on the </w:t>
      </w:r>
      <w:r w:rsidR="00DB3393">
        <w:rPr>
          <w:rFonts w:ascii="Cambria" w:hAnsi="Cambria"/>
          <w:sz w:val="22"/>
          <w:szCs w:val="22"/>
        </w:rPr>
        <w:t>post-season</w:t>
      </w:r>
      <w:r w:rsidRPr="004623BE">
        <w:rPr>
          <w:rFonts w:ascii="Cambria" w:hAnsi="Cambria"/>
          <w:sz w:val="22"/>
          <w:szCs w:val="22"/>
        </w:rPr>
        <w:t xml:space="preserve"> wind radii). For each of these storms, we calculated the percent of study counties that were classified in the same wind category based on both data sources. </w:t>
      </w:r>
    </w:p>
    <w:p w14:paraId="4C9AE86C" w14:textId="77777777" w:rsidR="002C3E30" w:rsidRPr="004623BE" w:rsidRDefault="002C3E30" w:rsidP="004D1B10">
      <w:pPr>
        <w:spacing w:line="480" w:lineRule="auto"/>
        <w:rPr>
          <w:rFonts w:ascii="Cambria" w:hAnsi="Cambria"/>
          <w:color w:val="548DD4" w:themeColor="text2" w:themeTint="99"/>
          <w:sz w:val="22"/>
          <w:szCs w:val="22"/>
        </w:rPr>
      </w:pPr>
    </w:p>
    <w:p w14:paraId="5AFDB93A" w14:textId="6EC899A0" w:rsidR="00FE257E" w:rsidRPr="004623BE" w:rsidRDefault="00FE257E" w:rsidP="004D1B10">
      <w:pPr>
        <w:spacing w:line="480" w:lineRule="auto"/>
        <w:rPr>
          <w:rFonts w:ascii="Cambria" w:hAnsi="Cambria"/>
          <w:sz w:val="22"/>
          <w:szCs w:val="22"/>
        </w:rPr>
      </w:pPr>
      <w:r w:rsidRPr="004623BE">
        <w:rPr>
          <w:rFonts w:ascii="Cambria" w:hAnsi="Cambria"/>
          <w:i/>
          <w:sz w:val="22"/>
          <w:szCs w:val="22"/>
        </w:rPr>
        <w:t>Flood- and tornado-based exposure metrics</w:t>
      </w:r>
    </w:p>
    <w:p w14:paraId="20BA7302" w14:textId="4E541287" w:rsidR="00FE257E" w:rsidRPr="004623BE" w:rsidRDefault="00FE257E" w:rsidP="004D1B10">
      <w:pPr>
        <w:spacing w:line="480" w:lineRule="auto"/>
        <w:rPr>
          <w:rFonts w:ascii="Cambria" w:hAnsi="Cambria"/>
          <w:color w:val="548DD4" w:themeColor="text2" w:themeTint="99"/>
          <w:sz w:val="22"/>
          <w:szCs w:val="22"/>
        </w:rPr>
      </w:pPr>
    </w:p>
    <w:p w14:paraId="59242365" w14:textId="38551A62" w:rsidR="002C3E30" w:rsidRPr="004623BE" w:rsidRDefault="002C3E30" w:rsidP="002C3E30">
      <w:pPr>
        <w:spacing w:line="480" w:lineRule="auto"/>
        <w:rPr>
          <w:rFonts w:ascii="Cambria" w:hAnsi="Cambria"/>
          <w:sz w:val="22"/>
          <w:szCs w:val="22"/>
        </w:rPr>
      </w:pPr>
      <w:r w:rsidRPr="004623BE">
        <w:rPr>
          <w:rFonts w:ascii="Cambria" w:hAnsi="Cambria"/>
          <w:sz w:val="22"/>
          <w:szCs w:val="22"/>
        </w:rPr>
        <w:t>To identify flood- and tornado-based tropical cyclone exposures in US counties, we matched storm tracks with event listings from the National Oceanic and Atmospheric Administration (NOAA)’s Storm Event Database (NOAA NCEI 20</w:t>
      </w:r>
      <w:r w:rsidR="00CC3C3E">
        <w:rPr>
          <w:rFonts w:ascii="Cambria" w:hAnsi="Cambria"/>
          <w:sz w:val="22"/>
          <w:szCs w:val="22"/>
        </w:rPr>
        <w:t>20</w:t>
      </w:r>
      <w:r w:rsidRPr="004623BE">
        <w:rPr>
          <w:rFonts w:ascii="Cambria" w:hAnsi="Cambria"/>
          <w:sz w:val="22"/>
          <w:szCs w:val="22"/>
        </w:rPr>
        <w:t xml:space="preserve">). </w:t>
      </w:r>
      <w:ins w:id="13" w:author="Anderson,Brooke" w:date="2020-09-22T17:34:00Z">
        <w:r w:rsidR="00750989" w:rsidRPr="00750989">
          <w:rPr>
            <w:rFonts w:ascii="Cambria" w:hAnsi="Cambria"/>
            <w:sz w:val="22"/>
            <w:szCs w:val="22"/>
          </w:rPr>
          <w:t xml:space="preserve">Events are included in this database based on reports from National Weather Service personnel and other sources. </w:t>
        </w:r>
      </w:ins>
      <w:r w:rsidRPr="004623BE">
        <w:rPr>
          <w:rFonts w:ascii="Cambria" w:hAnsi="Cambria"/>
          <w:sz w:val="22"/>
          <w:szCs w:val="22"/>
        </w:rPr>
        <w:t>While this database has recorded storm data, particularly tornadoes, since 1950, its coverage changed substantially in 1996 to cover more types of storm events, including flood events (NOAA NCEI 20</w:t>
      </w:r>
      <w:r w:rsidR="00CC3C3E">
        <w:rPr>
          <w:rFonts w:ascii="Cambria" w:hAnsi="Cambria"/>
          <w:sz w:val="22"/>
          <w:szCs w:val="22"/>
        </w:rPr>
        <w:t>20</w:t>
      </w:r>
      <w:r w:rsidRPr="004623BE">
        <w:rPr>
          <w:rFonts w:ascii="Cambria" w:hAnsi="Cambria"/>
          <w:sz w:val="22"/>
          <w:szCs w:val="22"/>
        </w:rPr>
        <w:t xml:space="preserve">). We therefore only considered flood metrics of </w:t>
      </w:r>
      <w:r w:rsidR="00F14C8D">
        <w:rPr>
          <w:rFonts w:ascii="Cambria" w:hAnsi="Cambria"/>
          <w:sz w:val="22"/>
          <w:szCs w:val="22"/>
        </w:rPr>
        <w:t>tropical cyclone</w:t>
      </w:r>
      <w:r w:rsidRPr="004623BE">
        <w:rPr>
          <w:rFonts w:ascii="Cambria" w:hAnsi="Cambria"/>
          <w:sz w:val="22"/>
          <w:szCs w:val="22"/>
        </w:rPr>
        <w:t xml:space="preserve"> exposure for </w:t>
      </w:r>
      <w:r w:rsidR="00F14C8D">
        <w:rPr>
          <w:rFonts w:ascii="Cambria" w:hAnsi="Cambria"/>
          <w:sz w:val="22"/>
          <w:szCs w:val="22"/>
        </w:rPr>
        <w:t>storms</w:t>
      </w:r>
      <w:r w:rsidRPr="004623BE">
        <w:rPr>
          <w:rFonts w:ascii="Cambria" w:hAnsi="Cambria"/>
          <w:sz w:val="22"/>
          <w:szCs w:val="22"/>
        </w:rPr>
        <w:t xml:space="preserve"> in 1996 and later. </w:t>
      </w:r>
    </w:p>
    <w:p w14:paraId="2BDACC26" w14:textId="3C38FCAE" w:rsidR="00FE257E" w:rsidRPr="004623BE" w:rsidRDefault="00FE257E" w:rsidP="004D1B10">
      <w:pPr>
        <w:spacing w:line="480" w:lineRule="auto"/>
        <w:rPr>
          <w:rFonts w:ascii="Cambria" w:hAnsi="Cambria"/>
          <w:color w:val="548DD4" w:themeColor="text2" w:themeTint="99"/>
          <w:sz w:val="22"/>
          <w:szCs w:val="22"/>
        </w:rPr>
      </w:pPr>
    </w:p>
    <w:p w14:paraId="714275D3" w14:textId="74AB7303" w:rsidR="007F0C5C" w:rsidRPr="004623BE" w:rsidRDefault="002C3E30" w:rsidP="004D1B10">
      <w:pPr>
        <w:spacing w:line="480" w:lineRule="auto"/>
        <w:rPr>
          <w:rFonts w:ascii="Cambria" w:hAnsi="Cambria"/>
          <w:sz w:val="22"/>
          <w:szCs w:val="22"/>
        </w:rPr>
      </w:pPr>
      <w:r w:rsidRPr="004623BE">
        <w:rPr>
          <w:rFonts w:ascii="Cambria" w:hAnsi="Cambria"/>
          <w:sz w:val="22"/>
          <w:szCs w:val="22"/>
        </w:rPr>
        <w:t>For each tropical cyclone, we identified all events with event types related to flooding (“Flood,” “Flash Flood,” “Coastal Flood”) or tornadoes (“Tornado”) with a start date within a five-day window centered on the date of the tropical cyclone’s closest approach to the county (</w:t>
      </w:r>
      <w:r w:rsidRPr="00CC3C3E">
        <w:rPr>
          <w:rFonts w:ascii="Cambria" w:hAnsi="Cambria"/>
          <w:sz w:val="22"/>
          <w:szCs w:val="22"/>
        </w:rPr>
        <w:t>Anderson et al. 2020</w:t>
      </w:r>
      <w:r w:rsidR="00CC3C3E" w:rsidRPr="00CC3C3E">
        <w:rPr>
          <w:rFonts w:ascii="Cambria" w:hAnsi="Cambria"/>
          <w:sz w:val="22"/>
          <w:szCs w:val="22"/>
        </w:rPr>
        <w:t>a</w:t>
      </w:r>
      <w:r w:rsidRPr="004623BE">
        <w:rPr>
          <w:rFonts w:ascii="Cambria" w:hAnsi="Cambria"/>
          <w:sz w:val="22"/>
          <w:szCs w:val="22"/>
        </w:rPr>
        <w:t xml:space="preserve">). To exclude events that started near in time to the storm but far from the storm’s track, and so were likely unrelated to the storm, we excluded any events that occurred ≥500 km from the tropical cyclone’s track. “Flood,” “Flash Flood,” and “Tornado” events in this database were reported </w:t>
      </w:r>
      <w:r w:rsidRPr="004623BE">
        <w:rPr>
          <w:rFonts w:ascii="Cambria" w:hAnsi="Cambria"/>
          <w:sz w:val="22"/>
          <w:szCs w:val="22"/>
        </w:rPr>
        <w:lastRenderedPageBreak/>
        <w:t xml:space="preserve">by county Federal Information Processing Standard (FIPS) code and so could be directly linked to counties. “Coastal Flood” events were reported by forecast zone; for these, the event was matched to the appropriate county if </w:t>
      </w:r>
      <w:proofErr w:type="gramStart"/>
      <w:r w:rsidRPr="004623BE">
        <w:rPr>
          <w:rFonts w:ascii="Cambria" w:hAnsi="Cambria"/>
          <w:sz w:val="22"/>
          <w:szCs w:val="22"/>
        </w:rPr>
        <w:t>possible</w:t>
      </w:r>
      <w:proofErr w:type="gramEnd"/>
      <w:r w:rsidRPr="004623BE">
        <w:rPr>
          <w:rFonts w:ascii="Cambria" w:hAnsi="Cambria"/>
          <w:sz w:val="22"/>
          <w:szCs w:val="22"/>
        </w:rPr>
        <w:t xml:space="preserve"> using regular expression matching of listed county names (Anderson and Chen 2019).</w:t>
      </w:r>
    </w:p>
    <w:p w14:paraId="0A68D6F4" w14:textId="13CD5C3B" w:rsidR="001D03D9" w:rsidRPr="004623BE" w:rsidRDefault="001D03D9" w:rsidP="004D1B10">
      <w:pPr>
        <w:spacing w:line="480" w:lineRule="auto"/>
        <w:rPr>
          <w:rFonts w:ascii="Cambria" w:hAnsi="Cambria"/>
          <w:color w:val="548DD4" w:themeColor="text2" w:themeTint="99"/>
          <w:sz w:val="22"/>
          <w:szCs w:val="22"/>
        </w:rPr>
      </w:pPr>
    </w:p>
    <w:p w14:paraId="2F859614" w14:textId="0C8135A3" w:rsidR="00C87BA8" w:rsidRDefault="0006204E" w:rsidP="004D1B10">
      <w:pPr>
        <w:spacing w:line="480" w:lineRule="auto"/>
        <w:rPr>
          <w:rFonts w:ascii="Cambria" w:hAnsi="Cambria"/>
          <w:sz w:val="22"/>
          <w:szCs w:val="22"/>
        </w:rPr>
      </w:pPr>
      <w:r w:rsidRPr="004623BE">
        <w:rPr>
          <w:rFonts w:ascii="Cambria" w:hAnsi="Cambria"/>
          <w:sz w:val="22"/>
          <w:szCs w:val="22"/>
        </w:rPr>
        <w:t>The tornado observations from this dataset</w:t>
      </w:r>
      <w:del w:id="14" w:author="Anderson,Brooke" w:date="2020-09-22T17:34:00Z">
        <w:r w:rsidRPr="004623BE">
          <w:rPr>
            <w:rFonts w:ascii="Cambria" w:hAnsi="Cambria"/>
            <w:sz w:val="22"/>
            <w:szCs w:val="22"/>
          </w:rPr>
          <w:delText xml:space="preserve"> form a traditional</w:delText>
        </w:r>
      </w:del>
      <w:ins w:id="15" w:author="Anderson,Brooke" w:date="2020-09-22T17:34:00Z">
        <w:r w:rsidR="00013FF9">
          <w:rPr>
            <w:rFonts w:ascii="Cambria" w:hAnsi="Cambria"/>
            <w:sz w:val="22"/>
            <w:szCs w:val="22"/>
          </w:rPr>
          <w:t>—</w:t>
        </w:r>
        <w:r w:rsidR="00013FF9" w:rsidRPr="00013FF9">
          <w:rPr>
            <w:rFonts w:ascii="Cambria" w:hAnsi="Cambria"/>
            <w:sz w:val="22"/>
            <w:szCs w:val="22"/>
          </w:rPr>
          <w:t>along with the derived version of the data avail- able through the Storm Prediction Center’s National Tornado Database (NOAA/National Weather Service 2020)</w:t>
        </w:r>
        <w:r w:rsidR="00013FF9">
          <w:rPr>
            <w:rFonts w:ascii="Cambria" w:hAnsi="Cambria"/>
            <w:sz w:val="22"/>
            <w:szCs w:val="22"/>
          </w:rPr>
          <w:t>—</w:t>
        </w:r>
        <w:r w:rsidR="00013FF9" w:rsidRPr="00013FF9">
          <w:rPr>
            <w:rFonts w:ascii="Cambria" w:hAnsi="Cambria"/>
            <w:sz w:val="22"/>
            <w:szCs w:val="22"/>
          </w:rPr>
          <w:t>are the official</w:t>
        </w:r>
      </w:ins>
      <w:r w:rsidR="00013FF9" w:rsidRPr="00013FF9">
        <w:rPr>
          <w:rFonts w:ascii="Cambria" w:hAnsi="Cambria"/>
          <w:sz w:val="22"/>
          <w:szCs w:val="22"/>
        </w:rPr>
        <w:t xml:space="preserve"> tornado event </w:t>
      </w:r>
      <w:del w:id="16" w:author="Anderson,Brooke" w:date="2020-09-22T17:34:00Z">
        <w:r w:rsidRPr="004623BE">
          <w:rPr>
            <w:rFonts w:ascii="Cambria" w:hAnsi="Cambria"/>
            <w:sz w:val="22"/>
            <w:szCs w:val="22"/>
          </w:rPr>
          <w:delText xml:space="preserve">database </w:delText>
        </w:r>
      </w:del>
      <w:r w:rsidRPr="004623BE">
        <w:rPr>
          <w:rFonts w:ascii="Cambria" w:hAnsi="Cambria"/>
          <w:sz w:val="22"/>
          <w:szCs w:val="22"/>
        </w:rPr>
        <w:t>for the US</w:t>
      </w:r>
      <w:ins w:id="17" w:author="Anderson,Brooke" w:date="2020-09-22T17:34:00Z">
        <w:r w:rsidR="00DB645A">
          <w:rPr>
            <w:rFonts w:ascii="Cambria" w:hAnsi="Cambria"/>
            <w:sz w:val="22"/>
            <w:szCs w:val="22"/>
          </w:rPr>
          <w:t xml:space="preserve">. </w:t>
        </w:r>
        <w:r w:rsidR="00DB645A" w:rsidRPr="00DB645A">
          <w:rPr>
            <w:rFonts w:ascii="Cambria" w:hAnsi="Cambria"/>
            <w:sz w:val="22"/>
            <w:szCs w:val="22"/>
          </w:rPr>
          <w:t>There are no other collections of tornado data comparable in temporal or geographic scope</w:t>
        </w:r>
      </w:ins>
      <w:r w:rsidR="00DB645A" w:rsidRPr="00DB645A">
        <w:rPr>
          <w:rFonts w:ascii="Cambria" w:hAnsi="Cambria"/>
          <w:sz w:val="22"/>
          <w:szCs w:val="22"/>
        </w:rPr>
        <w:t>,</w:t>
      </w:r>
      <w:r w:rsidRPr="004623BE">
        <w:rPr>
          <w:rFonts w:ascii="Cambria" w:hAnsi="Cambria"/>
          <w:sz w:val="22"/>
          <w:szCs w:val="22"/>
        </w:rPr>
        <w:t xml:space="preserve"> and so we did not further validate the tornado event data. It is difficult to characterize flooding at the county level because flooding can be very localized and can be triggered by a variety of causes. To investigate the extent to which the NOAA flood event listings capture extremes that might be identified with other flooding data sources, we investigated a sample of study counties, comparing the flood event data during tropical storms with streamflow measurements at US Geological Survey county streamflow gages (USGS 20</w:t>
      </w:r>
      <w:r w:rsidR="00D14EB9">
        <w:rPr>
          <w:rFonts w:ascii="Cambria" w:hAnsi="Cambria"/>
          <w:sz w:val="22"/>
          <w:szCs w:val="22"/>
        </w:rPr>
        <w:t>20</w:t>
      </w:r>
      <w:r w:rsidRPr="004623BE">
        <w:rPr>
          <w:rFonts w:ascii="Cambria" w:hAnsi="Cambria"/>
          <w:sz w:val="22"/>
          <w:szCs w:val="22"/>
        </w:rPr>
        <w:t xml:space="preserve">; Lammers and Anderson 2017; Hirsch and De </w:t>
      </w:r>
      <w:proofErr w:type="spellStart"/>
      <w:r w:rsidRPr="004623BE">
        <w:rPr>
          <w:rFonts w:ascii="Cambria" w:hAnsi="Cambria"/>
          <w:sz w:val="22"/>
          <w:szCs w:val="22"/>
        </w:rPr>
        <w:t>Cicco</w:t>
      </w:r>
      <w:proofErr w:type="spellEnd"/>
      <w:r w:rsidRPr="004623BE">
        <w:rPr>
          <w:rFonts w:ascii="Cambria" w:hAnsi="Cambria"/>
          <w:sz w:val="22"/>
          <w:szCs w:val="22"/>
        </w:rPr>
        <w:t xml:space="preserve"> 2015). We considered nine study counties, selecting counties geographically spread through storm-prone areas of the eastern US and with </w:t>
      </w:r>
      <w:r w:rsidR="00564EAB">
        <w:rPr>
          <w:rFonts w:ascii="Cambria" w:hAnsi="Cambria"/>
          <w:sz w:val="22"/>
          <w:szCs w:val="22"/>
        </w:rPr>
        <w:t>at least one</w:t>
      </w:r>
      <w:r w:rsidRPr="004623BE">
        <w:rPr>
          <w:rFonts w:ascii="Cambria" w:hAnsi="Cambria"/>
          <w:sz w:val="22"/>
          <w:szCs w:val="22"/>
        </w:rPr>
        <w:t xml:space="preserve"> streamflow gage reporting data during </w:t>
      </w:r>
      <w:r w:rsidR="00564EAB">
        <w:rPr>
          <w:rFonts w:ascii="Cambria" w:hAnsi="Cambria"/>
          <w:sz w:val="22"/>
          <w:szCs w:val="22"/>
        </w:rPr>
        <w:t xml:space="preserve">all </w:t>
      </w:r>
      <w:r w:rsidRPr="004623BE">
        <w:rPr>
          <w:rFonts w:ascii="Cambria" w:hAnsi="Cambria"/>
          <w:sz w:val="22"/>
          <w:szCs w:val="22"/>
        </w:rPr>
        <w:t xml:space="preserve">events. The sample counties </w:t>
      </w:r>
      <w:proofErr w:type="gramStart"/>
      <w:r w:rsidRPr="004623BE">
        <w:rPr>
          <w:rFonts w:ascii="Cambria" w:hAnsi="Cambria"/>
          <w:sz w:val="22"/>
          <w:szCs w:val="22"/>
        </w:rPr>
        <w:t>were:</w:t>
      </w:r>
      <w:proofErr w:type="gramEnd"/>
      <w:r w:rsidRPr="004623BE">
        <w:rPr>
          <w:rFonts w:ascii="Cambria" w:hAnsi="Cambria"/>
          <w:sz w:val="22"/>
          <w:szCs w:val="22"/>
        </w:rPr>
        <w:t xml:space="preserve"> Baltimore County, MD; Bergen County, NJ; Escambia County, FL; Fairfield County, CT; Fulton County, GA; Harris County, TX; Mobile County, AL; Montgomery County, PA; and Wake County, NC. </w:t>
      </w:r>
    </w:p>
    <w:p w14:paraId="4D164CB1" w14:textId="77777777" w:rsidR="00C87BA8" w:rsidRDefault="00C87BA8" w:rsidP="004D1B10">
      <w:pPr>
        <w:spacing w:line="480" w:lineRule="auto"/>
        <w:rPr>
          <w:rFonts w:ascii="Cambria" w:hAnsi="Cambria"/>
          <w:sz w:val="22"/>
          <w:szCs w:val="22"/>
        </w:rPr>
      </w:pPr>
    </w:p>
    <w:p w14:paraId="4857EDC5" w14:textId="5E967513" w:rsidR="001D03D9" w:rsidRPr="004623BE" w:rsidRDefault="0006204E" w:rsidP="004D1B10">
      <w:pPr>
        <w:spacing w:line="480" w:lineRule="auto"/>
        <w:rPr>
          <w:rFonts w:ascii="Cambria" w:hAnsi="Cambria"/>
          <w:sz w:val="22"/>
          <w:szCs w:val="22"/>
        </w:rPr>
      </w:pPr>
      <w:r w:rsidRPr="004623BE">
        <w:rPr>
          <w:rFonts w:ascii="Cambria" w:hAnsi="Cambria"/>
          <w:sz w:val="22"/>
          <w:szCs w:val="22"/>
        </w:rPr>
        <w:t xml:space="preserve">For each county, we first identified all streamflow gages in the county with complete data for Jan. </w:t>
      </w:r>
      <w:proofErr w:type="gramStart"/>
      <w:r w:rsidRPr="004623BE">
        <w:rPr>
          <w:rFonts w:ascii="Cambria" w:hAnsi="Cambria"/>
          <w:sz w:val="22"/>
          <w:szCs w:val="22"/>
        </w:rPr>
        <w:t>1</w:t>
      </w:r>
      <w:proofErr w:type="gramEnd"/>
      <w:r w:rsidRPr="004623BE">
        <w:rPr>
          <w:rFonts w:ascii="Cambria" w:hAnsi="Cambria"/>
          <w:sz w:val="22"/>
          <w:szCs w:val="22"/>
        </w:rPr>
        <w:t xml:space="preserve"> 1996–Dec. 31, 2018. If a storm did not come within 500 km of a county, it was excluded from this </w:t>
      </w:r>
      <w:r w:rsidRPr="004623BE">
        <w:rPr>
          <w:rFonts w:ascii="Cambria" w:hAnsi="Cambria"/>
          <w:sz w:val="22"/>
          <w:szCs w:val="22"/>
        </w:rPr>
        <w:lastRenderedPageBreak/>
        <w:t xml:space="preserve">analysis, but all other study storms were considered. For each storm and county, we summed streamflow measurements across all county gages to generate daily totals for the five-day window around the storm’s closest approach. We took the maximum of these daily streamflow totals as a measure of the county’s maximum daily streamflow during that storm. We also calculated the percent of streamflow gages in the county with a daily streamflow that exceeded a threshold of flooding (the </w:t>
      </w:r>
      <w:proofErr w:type="spellStart"/>
      <w:r w:rsidRPr="004623BE">
        <w:rPr>
          <w:rFonts w:ascii="Cambria" w:hAnsi="Cambria"/>
          <w:sz w:val="22"/>
          <w:szCs w:val="22"/>
        </w:rPr>
        <w:t>streamgage’s</w:t>
      </w:r>
      <w:proofErr w:type="spellEnd"/>
      <w:r w:rsidRPr="004623BE">
        <w:rPr>
          <w:rFonts w:ascii="Cambria" w:hAnsi="Cambria"/>
          <w:sz w:val="22"/>
          <w:szCs w:val="22"/>
        </w:rPr>
        <w:t xml:space="preserve"> median value for annual peak flow) on any day during the five-day window. We investigated how these measurements varied between storms with associated flood events listings versus storms without an event listing for the county, to explore if storms with flood event listings tended to be associated with higher streamflow at gages within the county. </w:t>
      </w:r>
    </w:p>
    <w:p w14:paraId="29BBBD0D" w14:textId="78A43847" w:rsidR="004B3F22" w:rsidRPr="004623BE" w:rsidRDefault="004B3F22" w:rsidP="004D1B10">
      <w:pPr>
        <w:spacing w:line="480" w:lineRule="auto"/>
        <w:rPr>
          <w:rFonts w:ascii="Cambria" w:hAnsi="Cambria"/>
          <w:color w:val="548DD4" w:themeColor="text2" w:themeTint="99"/>
          <w:sz w:val="22"/>
          <w:szCs w:val="22"/>
        </w:rPr>
      </w:pPr>
    </w:p>
    <w:p w14:paraId="4F0FFBD8" w14:textId="19E7F00C" w:rsidR="00AC7212" w:rsidRPr="004623BE" w:rsidRDefault="00AC7212" w:rsidP="004D1B10">
      <w:pPr>
        <w:spacing w:line="480" w:lineRule="auto"/>
        <w:rPr>
          <w:rFonts w:ascii="Cambria" w:hAnsi="Cambria"/>
          <w:i/>
          <w:iCs/>
          <w:sz w:val="22"/>
          <w:szCs w:val="22"/>
        </w:rPr>
      </w:pPr>
      <w:r w:rsidRPr="004623BE">
        <w:rPr>
          <w:rFonts w:ascii="Cambria" w:hAnsi="Cambria"/>
          <w:i/>
          <w:iCs/>
          <w:sz w:val="22"/>
          <w:szCs w:val="22"/>
        </w:rPr>
        <w:t xml:space="preserve">Binary storm exposure classification </w:t>
      </w:r>
    </w:p>
    <w:p w14:paraId="57E7B21C" w14:textId="0965898C" w:rsidR="00AC7212" w:rsidRPr="004623BE" w:rsidRDefault="00AC7212" w:rsidP="004D1B10">
      <w:pPr>
        <w:spacing w:line="480" w:lineRule="auto"/>
        <w:rPr>
          <w:rFonts w:ascii="Cambria" w:hAnsi="Cambria"/>
          <w:color w:val="548DD4" w:themeColor="text2" w:themeTint="99"/>
          <w:sz w:val="22"/>
          <w:szCs w:val="22"/>
        </w:rPr>
      </w:pPr>
    </w:p>
    <w:p w14:paraId="385A7E6A" w14:textId="2E88D3F7" w:rsidR="00DA5A87" w:rsidRPr="004623BE" w:rsidRDefault="00DA5A87" w:rsidP="00DA5A87">
      <w:pPr>
        <w:spacing w:line="480" w:lineRule="auto"/>
        <w:rPr>
          <w:rFonts w:ascii="Cambria" w:hAnsi="Cambria"/>
          <w:sz w:val="22"/>
          <w:szCs w:val="22"/>
        </w:rPr>
      </w:pPr>
      <w:r w:rsidRPr="004623BE">
        <w:rPr>
          <w:rFonts w:ascii="Cambria" w:hAnsi="Cambria"/>
          <w:sz w:val="22"/>
          <w:szCs w:val="22"/>
        </w:rPr>
        <w:t xml:space="preserve">In our open-source data, we provide continuous measurements of some of the exposure metrics: closest distance of each storm to each county, peak sustained surface wind at the county center, and cumulative rainfall. However, epidemiologic studies of tropical cyclones often use a binary exposure classification (“exposed” versus “unexposed”) to assess storm-related health risks (e.g., </w:t>
      </w:r>
      <w:proofErr w:type="spellStart"/>
      <w:r w:rsidRPr="004623BE">
        <w:rPr>
          <w:rFonts w:ascii="Cambria" w:hAnsi="Cambria"/>
          <w:sz w:val="22"/>
          <w:szCs w:val="22"/>
        </w:rPr>
        <w:t>Grabich</w:t>
      </w:r>
      <w:proofErr w:type="spellEnd"/>
      <w:r w:rsidRPr="004623BE">
        <w:rPr>
          <w:rFonts w:ascii="Cambria" w:hAnsi="Cambria"/>
          <w:sz w:val="22"/>
          <w:szCs w:val="22"/>
        </w:rPr>
        <w:t xml:space="preserve"> et al. 2015</w:t>
      </w:r>
      <w:r w:rsidR="00D14EB9">
        <w:rPr>
          <w:rFonts w:ascii="Cambria" w:hAnsi="Cambria"/>
          <w:sz w:val="22"/>
          <w:szCs w:val="22"/>
        </w:rPr>
        <w:t>b</w:t>
      </w:r>
      <w:r w:rsidR="00B103C8" w:rsidRPr="004623BE">
        <w:rPr>
          <w:rFonts w:ascii="Cambria" w:hAnsi="Cambria"/>
          <w:sz w:val="22"/>
          <w:szCs w:val="22"/>
        </w:rPr>
        <w:t xml:space="preserve">; </w:t>
      </w:r>
      <w:r w:rsidRPr="004623BE">
        <w:rPr>
          <w:rFonts w:ascii="Cambria" w:hAnsi="Cambria"/>
          <w:sz w:val="22"/>
          <w:szCs w:val="22"/>
        </w:rPr>
        <w:t>McKinney et al. 2011</w:t>
      </w:r>
      <w:r w:rsidR="00B103C8" w:rsidRPr="004623BE">
        <w:rPr>
          <w:rFonts w:ascii="Cambria" w:hAnsi="Cambria"/>
          <w:sz w:val="22"/>
          <w:szCs w:val="22"/>
        </w:rPr>
        <w:t>;</w:t>
      </w:r>
      <w:r w:rsidRPr="004623BE">
        <w:rPr>
          <w:rFonts w:ascii="Cambria" w:hAnsi="Cambria"/>
          <w:sz w:val="22"/>
          <w:szCs w:val="22"/>
        </w:rPr>
        <w:t xml:space="preserve"> </w:t>
      </w:r>
      <w:proofErr w:type="spellStart"/>
      <w:r w:rsidRPr="004623BE">
        <w:rPr>
          <w:rFonts w:ascii="Cambria" w:hAnsi="Cambria"/>
          <w:sz w:val="22"/>
          <w:szCs w:val="22"/>
        </w:rPr>
        <w:t>Caillouët</w:t>
      </w:r>
      <w:proofErr w:type="spellEnd"/>
      <w:r w:rsidRPr="004623BE">
        <w:rPr>
          <w:rFonts w:ascii="Cambria" w:hAnsi="Cambria"/>
          <w:sz w:val="22"/>
          <w:szCs w:val="22"/>
        </w:rPr>
        <w:t xml:space="preserve"> et al. 2008), and so we explored patterns in storm exposure based on binary classifications of these exposure metrics. </w:t>
      </w:r>
    </w:p>
    <w:p w14:paraId="6ADD7AF2" w14:textId="3AB569C9" w:rsidR="00765521" w:rsidRPr="004623BE" w:rsidRDefault="00765521" w:rsidP="004D1B10">
      <w:pPr>
        <w:spacing w:line="480" w:lineRule="auto"/>
        <w:rPr>
          <w:rFonts w:ascii="Cambria" w:hAnsi="Cambria"/>
          <w:color w:val="548DD4" w:themeColor="text2" w:themeTint="99"/>
          <w:sz w:val="22"/>
          <w:szCs w:val="22"/>
        </w:rPr>
      </w:pPr>
    </w:p>
    <w:p w14:paraId="50C5BAF3" w14:textId="2D8BD533" w:rsidR="009213B7" w:rsidRPr="009213B7" w:rsidRDefault="009213B7" w:rsidP="009213B7">
      <w:pPr>
        <w:spacing w:line="480" w:lineRule="auto"/>
        <w:rPr>
          <w:rFonts w:ascii="Cambria" w:hAnsi="Cambria"/>
          <w:sz w:val="22"/>
          <w:szCs w:val="22"/>
        </w:rPr>
      </w:pPr>
      <w:r w:rsidRPr="009213B7">
        <w:rPr>
          <w:rFonts w:ascii="Cambria" w:hAnsi="Cambria"/>
          <w:sz w:val="22"/>
          <w:szCs w:val="22"/>
        </w:rPr>
        <w:t xml:space="preserve">Two of the exposure metrics (flood- and tornado-based) were inherently binary in our data, since these metrics were based on whether an event was listed in the NOAA Storm Events database. For other exposure metrics, each county was classified as exposed to a tropical cyclone based on </w:t>
      </w:r>
      <w:r w:rsidRPr="009213B7">
        <w:rPr>
          <w:rFonts w:ascii="Cambria" w:hAnsi="Cambria"/>
          <w:sz w:val="22"/>
          <w:szCs w:val="22"/>
        </w:rPr>
        <w:lastRenderedPageBreak/>
        <w:t>whether the exposure metric exceeded a certain threshold (Table 1). We picked reasonable thresholds (e.g., the threshold for gale-force wind for wind exposure</w:t>
      </w:r>
      <w:ins w:id="18" w:author="Anderson,Brooke" w:date="2020-09-22T17:34:00Z">
        <w:r w:rsidR="009A371E">
          <w:rPr>
            <w:rFonts w:ascii="Cambria" w:hAnsi="Cambria"/>
            <w:sz w:val="22"/>
            <w:szCs w:val="22"/>
          </w:rPr>
          <w:t>; Table S1</w:t>
        </w:r>
      </w:ins>
      <w:r w:rsidRPr="009213B7">
        <w:rPr>
          <w:rFonts w:ascii="Cambria" w:hAnsi="Cambria"/>
          <w:sz w:val="22"/>
          <w:szCs w:val="22"/>
        </w:rPr>
        <w:t xml:space="preserve">), but others could be used with the open-source data and its associated software. </w:t>
      </w:r>
    </w:p>
    <w:p w14:paraId="2855B31A" w14:textId="77777777" w:rsidR="009213B7" w:rsidRPr="004623BE" w:rsidRDefault="009213B7" w:rsidP="004D1B10">
      <w:pPr>
        <w:spacing w:line="480" w:lineRule="auto"/>
        <w:rPr>
          <w:rFonts w:ascii="Cambria" w:hAnsi="Cambria"/>
          <w:color w:val="548DD4" w:themeColor="text2" w:themeTint="99"/>
          <w:sz w:val="22"/>
          <w:szCs w:val="22"/>
        </w:rPr>
      </w:pPr>
    </w:p>
    <w:p w14:paraId="58FAB8CE" w14:textId="0756406E" w:rsidR="009213B7" w:rsidRPr="009213B7" w:rsidRDefault="009213B7" w:rsidP="009213B7">
      <w:pPr>
        <w:spacing w:line="480" w:lineRule="auto"/>
        <w:rPr>
          <w:rFonts w:ascii="Cambria" w:hAnsi="Cambria"/>
          <w:color w:val="548DD4" w:themeColor="text2" w:themeTint="99"/>
          <w:sz w:val="22"/>
          <w:szCs w:val="22"/>
        </w:rPr>
      </w:pPr>
      <w:r w:rsidRPr="009213B7">
        <w:rPr>
          <w:rFonts w:ascii="Cambria" w:hAnsi="Cambria"/>
          <w:sz w:val="22"/>
          <w:szCs w:val="22"/>
        </w:rPr>
        <w:t>For the rainfall metric, a distance constraint was also necessary, to ensure that rainfall unrelated and far from the storm track was not misattributed to a storm. Through exploratory analysis, we set this distance metric at 500 km (i.e., for a county to be classified as exposed based on rainfall, the cumulative rainfall in the county had to be over the 75 mm threshold and the storm must have passed within 500 km of the county; Table 1). This distance constraint was typically large enough to capture storm-related rain. However, data users should note that in rare cases—for example, exceptionally large storms (e.g., Hurricane Ike in 2008) or storms for which storm tracking was stopped at extratropical transition (e.g., Tropical Storm Lee in 2011)—some storm-related rain exposures may be missed because of this distance constraint (Figure S1). This distance constraint can be customized using the software published in association with the open-source data (</w:t>
      </w:r>
      <w:r w:rsidRPr="00D14EB9">
        <w:rPr>
          <w:rFonts w:ascii="Cambria" w:hAnsi="Cambria"/>
          <w:sz w:val="22"/>
          <w:szCs w:val="22"/>
        </w:rPr>
        <w:t>Anderson et al. 20</w:t>
      </w:r>
      <w:r w:rsidR="00D14EB9" w:rsidRPr="00D14EB9">
        <w:rPr>
          <w:rFonts w:ascii="Cambria" w:hAnsi="Cambria"/>
          <w:sz w:val="22"/>
          <w:szCs w:val="22"/>
        </w:rPr>
        <w:t>20b</w:t>
      </w:r>
      <w:r w:rsidRPr="009213B7">
        <w:rPr>
          <w:rFonts w:ascii="Cambria" w:hAnsi="Cambria"/>
          <w:sz w:val="22"/>
          <w:szCs w:val="22"/>
        </w:rPr>
        <w:t xml:space="preserve">). </w:t>
      </w:r>
    </w:p>
    <w:p w14:paraId="7DD24724" w14:textId="2DD16EF8" w:rsidR="003951CD" w:rsidRPr="004623BE" w:rsidRDefault="003951CD" w:rsidP="004D1B10">
      <w:pPr>
        <w:spacing w:line="480" w:lineRule="auto"/>
        <w:rPr>
          <w:rFonts w:ascii="Cambria" w:hAnsi="Cambria"/>
          <w:color w:val="548DD4" w:themeColor="text2" w:themeTint="99"/>
          <w:sz w:val="22"/>
          <w:szCs w:val="22"/>
        </w:rPr>
      </w:pPr>
    </w:p>
    <w:p w14:paraId="59E7CEB9" w14:textId="4CE7BB15" w:rsidR="00675DDD" w:rsidRPr="00675DDD" w:rsidRDefault="00675DDD" w:rsidP="00675DDD">
      <w:pPr>
        <w:spacing w:line="480" w:lineRule="auto"/>
        <w:rPr>
          <w:rFonts w:ascii="Cambria" w:hAnsi="Cambria"/>
          <w:sz w:val="22"/>
          <w:szCs w:val="22"/>
        </w:rPr>
      </w:pPr>
      <w:r w:rsidRPr="00675DDD">
        <w:rPr>
          <w:rFonts w:ascii="Cambria" w:hAnsi="Cambria"/>
          <w:sz w:val="22"/>
          <w:szCs w:val="22"/>
        </w:rPr>
        <w:t xml:space="preserve">We characterized patterns in county-level exposure in the eastern US for exposure assessment based on each of the measured tropical cyclone hazards (cumulative precipitation, peak sustained wind, flooding, and tornadoes). Depending on available exposure data, this assessment included some or all of the period from 1988 to 2018 (Table 1). For each binary metric of exposure to a tropical cyclone hazard, we first summed the total number of county-level exposures over available years and mapped patterns in these exposures. </w:t>
      </w:r>
    </w:p>
    <w:p w14:paraId="65745C8B" w14:textId="6F36A7A4" w:rsidR="003951CD" w:rsidRPr="004623BE" w:rsidRDefault="003951CD" w:rsidP="004D1B10">
      <w:pPr>
        <w:spacing w:line="480" w:lineRule="auto"/>
        <w:rPr>
          <w:rFonts w:ascii="Cambria" w:hAnsi="Cambria"/>
          <w:color w:val="548DD4" w:themeColor="text2" w:themeTint="99"/>
          <w:sz w:val="22"/>
          <w:szCs w:val="22"/>
        </w:rPr>
      </w:pPr>
    </w:p>
    <w:p w14:paraId="08D01868" w14:textId="5DE5BDCD" w:rsidR="00E745CF" w:rsidRDefault="00675DDD" w:rsidP="003951CD">
      <w:pPr>
        <w:spacing w:line="480" w:lineRule="auto"/>
        <w:rPr>
          <w:ins w:id="19" w:author="Anderson,Brooke" w:date="2020-09-22T17:34:00Z"/>
          <w:rFonts w:ascii="Cambria" w:hAnsi="Cambria"/>
          <w:sz w:val="22"/>
          <w:szCs w:val="22"/>
        </w:rPr>
      </w:pPr>
      <w:r w:rsidRPr="00675DDD">
        <w:rPr>
          <w:rFonts w:ascii="Cambria" w:hAnsi="Cambria"/>
          <w:sz w:val="22"/>
          <w:szCs w:val="22"/>
        </w:rPr>
        <w:t xml:space="preserve">Finally, we investigated how well exposure assessment agreed across these metrics. </w:t>
      </w:r>
      <w:ins w:id="20" w:author="Anderson,Brooke" w:date="2020-09-22T17:34:00Z">
        <w:r w:rsidR="00E745CF" w:rsidRPr="00E745CF">
          <w:rPr>
            <w:rFonts w:ascii="Cambria" w:hAnsi="Cambria"/>
            <w:sz w:val="22"/>
            <w:szCs w:val="22"/>
          </w:rPr>
          <w:t>These results</w:t>
        </w:r>
        <w:r w:rsidR="00E745CF">
          <w:rPr>
            <w:rFonts w:ascii="Cambria" w:hAnsi="Cambria"/>
            <w:sz w:val="22"/>
            <w:szCs w:val="22"/>
          </w:rPr>
          <w:t xml:space="preserve"> </w:t>
        </w:r>
        <w:r w:rsidR="00E745CF" w:rsidRPr="00E745CF">
          <w:rPr>
            <w:rFonts w:ascii="Cambria" w:hAnsi="Cambria"/>
            <w:sz w:val="22"/>
            <w:szCs w:val="22"/>
          </w:rPr>
          <w:t>can help epidemiologists answer several key questions as they interpret previous research and</w:t>
        </w:r>
        <w:r w:rsidR="00E745CF">
          <w:rPr>
            <w:rFonts w:ascii="Cambria" w:hAnsi="Cambria"/>
            <w:sz w:val="22"/>
            <w:szCs w:val="22"/>
          </w:rPr>
          <w:t xml:space="preserve"> </w:t>
        </w:r>
        <w:r w:rsidR="00E745CF" w:rsidRPr="00E745CF">
          <w:rPr>
            <w:rFonts w:ascii="Cambria" w:hAnsi="Cambria"/>
            <w:sz w:val="22"/>
            <w:szCs w:val="22"/>
          </w:rPr>
          <w:t>design new studies. For example, if a single storm hazard has been used to measure exposure in an</w:t>
        </w:r>
        <w:r w:rsidR="00E745CF">
          <w:rPr>
            <w:rFonts w:ascii="Cambria" w:hAnsi="Cambria"/>
            <w:sz w:val="22"/>
            <w:szCs w:val="22"/>
          </w:rPr>
          <w:t xml:space="preserve"> </w:t>
        </w:r>
        <w:r w:rsidR="00E745CF" w:rsidRPr="00E745CF">
          <w:rPr>
            <w:rFonts w:ascii="Cambria" w:hAnsi="Cambria"/>
            <w:sz w:val="22"/>
            <w:szCs w:val="22"/>
          </w:rPr>
          <w:t>epidemiological study, can the result be interpreted as an association with tropical cyclone</w:t>
        </w:r>
        <w:r w:rsidR="00E745CF">
          <w:rPr>
            <w:rFonts w:ascii="Cambria" w:hAnsi="Cambria"/>
            <w:sz w:val="22"/>
            <w:szCs w:val="22"/>
          </w:rPr>
          <w:t xml:space="preserve"> </w:t>
        </w:r>
        <w:r w:rsidR="00E745CF" w:rsidRPr="00E745CF">
          <w:rPr>
            <w:rFonts w:ascii="Cambria" w:hAnsi="Cambria"/>
            <w:sz w:val="22"/>
            <w:szCs w:val="22"/>
          </w:rPr>
          <w:t>exposure in general, or should it be limited to represent an association with that specific storm</w:t>
        </w:r>
        <w:r w:rsidR="00E745CF">
          <w:rPr>
            <w:rFonts w:ascii="Cambria" w:hAnsi="Cambria"/>
            <w:sz w:val="22"/>
            <w:szCs w:val="22"/>
          </w:rPr>
          <w:t xml:space="preserve"> </w:t>
        </w:r>
        <w:r w:rsidR="00E745CF" w:rsidRPr="00E745CF">
          <w:rPr>
            <w:rFonts w:ascii="Cambria" w:hAnsi="Cambria"/>
            <w:sz w:val="22"/>
            <w:szCs w:val="22"/>
          </w:rPr>
          <w:t>hazard? If a study investigates the association between a single storm hazard and a health outcome,</w:t>
        </w:r>
        <w:r w:rsidR="00E745CF">
          <w:rPr>
            <w:rFonts w:ascii="Cambria" w:hAnsi="Cambria"/>
            <w:sz w:val="22"/>
            <w:szCs w:val="22"/>
          </w:rPr>
          <w:t xml:space="preserve"> </w:t>
        </w:r>
        <w:r w:rsidR="00E745CF" w:rsidRPr="00E745CF">
          <w:rPr>
            <w:rFonts w:ascii="Cambria" w:hAnsi="Cambria"/>
            <w:sz w:val="22"/>
            <w:szCs w:val="22"/>
          </w:rPr>
          <w:t>could this estimate be confounded by other storm hazards? When planning a new study that will</w:t>
        </w:r>
        <w:r w:rsidR="00E745CF">
          <w:rPr>
            <w:rFonts w:ascii="Cambria" w:hAnsi="Cambria"/>
            <w:sz w:val="22"/>
            <w:szCs w:val="22"/>
          </w:rPr>
          <w:t xml:space="preserve"> </w:t>
        </w:r>
        <w:r w:rsidR="00E745CF" w:rsidRPr="00E745CF">
          <w:rPr>
            <w:rFonts w:ascii="Cambria" w:hAnsi="Cambria"/>
            <w:sz w:val="22"/>
            <w:szCs w:val="22"/>
          </w:rPr>
          <w:t>incorporate several storm hazards, might there be variance inflation from multicollinearity or</w:t>
        </w:r>
        <w:r w:rsidR="00E745CF">
          <w:rPr>
            <w:rFonts w:ascii="Cambria" w:hAnsi="Cambria"/>
            <w:sz w:val="22"/>
            <w:szCs w:val="22"/>
          </w:rPr>
          <w:t xml:space="preserve"> </w:t>
        </w:r>
        <w:r w:rsidR="00E745CF" w:rsidRPr="00E745CF">
          <w:rPr>
            <w:rFonts w:ascii="Cambria" w:hAnsi="Cambria"/>
            <w:sz w:val="22"/>
            <w:szCs w:val="22"/>
          </w:rPr>
          <w:t xml:space="preserve">difficulties in disentangling the roles of separate hazards? </w:t>
        </w:r>
      </w:ins>
    </w:p>
    <w:p w14:paraId="379A181D" w14:textId="77777777" w:rsidR="00E745CF" w:rsidRDefault="00E745CF" w:rsidP="003951CD">
      <w:pPr>
        <w:spacing w:line="480" w:lineRule="auto"/>
        <w:rPr>
          <w:ins w:id="21" w:author="Anderson,Brooke" w:date="2020-09-22T17:34:00Z"/>
          <w:rFonts w:ascii="Cambria" w:hAnsi="Cambria"/>
          <w:sz w:val="22"/>
          <w:szCs w:val="22"/>
        </w:rPr>
      </w:pPr>
    </w:p>
    <w:p w14:paraId="64E5CFF8" w14:textId="7016D945" w:rsidR="00FE257E" w:rsidRPr="004623BE" w:rsidRDefault="00675DDD" w:rsidP="003951CD">
      <w:pPr>
        <w:spacing w:line="480" w:lineRule="auto"/>
        <w:rPr>
          <w:rFonts w:ascii="Cambria" w:hAnsi="Cambria"/>
          <w:sz w:val="22"/>
          <w:szCs w:val="22"/>
        </w:rPr>
      </w:pPr>
      <w:r w:rsidRPr="00675DDD">
        <w:rPr>
          <w:rFonts w:ascii="Cambria" w:hAnsi="Cambria"/>
          <w:sz w:val="22"/>
          <w:szCs w:val="22"/>
        </w:rPr>
        <w:t xml:space="preserve">For each storm we investigated the degree to which the set of counties assessed as exposed based on one metric overlapped with the set assessed as exposed based on each other metric, including a metric that used distance of a county from the storm track as a proxy for exposure to storm hazards. We calculated the within-storm Jaccard index </w:t>
      </w:r>
      <w:r w:rsidR="003951CD" w:rsidRPr="004623BE">
        <w:rPr>
          <w:rFonts w:ascii="Cambria" w:hAnsi="Cambria"/>
          <w:sz w:val="22"/>
          <w:szCs w:val="22"/>
        </w:rPr>
        <w:t>(</w:t>
      </w:r>
      <w:r w:rsidR="003951CD" w:rsidRPr="004623BE">
        <w:rPr>
          <w:rFonts w:ascii="Cambria" w:hAnsi="Cambria"/>
          <w:i/>
          <w:sz w:val="22"/>
          <w:szCs w:val="22"/>
        </w:rPr>
        <w:t>J</w:t>
      </w:r>
      <w:r w:rsidR="003951CD" w:rsidRPr="004623BE">
        <w:rPr>
          <w:rFonts w:ascii="Cambria" w:hAnsi="Cambria"/>
          <w:i/>
          <w:sz w:val="22"/>
          <w:szCs w:val="22"/>
          <w:vertAlign w:val="subscript"/>
        </w:rPr>
        <w:t>s</w:t>
      </w:r>
      <w:r w:rsidR="003951CD" w:rsidRPr="004623BE">
        <w:rPr>
          <w:rFonts w:ascii="Cambria" w:hAnsi="Cambria"/>
          <w:sz w:val="22"/>
          <w:szCs w:val="22"/>
        </w:rPr>
        <w:t>) (Jaccard 1901</w:t>
      </w:r>
      <w:r w:rsidR="00D14EB9">
        <w:rPr>
          <w:rFonts w:ascii="Cambria" w:hAnsi="Cambria"/>
          <w:sz w:val="22"/>
          <w:szCs w:val="22"/>
        </w:rPr>
        <w:t>,</w:t>
      </w:r>
      <w:r w:rsidR="003951CD" w:rsidRPr="004623BE">
        <w:rPr>
          <w:rFonts w:ascii="Cambria" w:hAnsi="Cambria"/>
          <w:sz w:val="22"/>
          <w:szCs w:val="22"/>
        </w:rPr>
        <w:t xml:space="preserve"> 1908) between each pair of exposure metrics. This measures similarity between two metrics (</w:t>
      </w:r>
      <w:r w:rsidR="003951CD" w:rsidRPr="004623BE">
        <w:rPr>
          <w:rFonts w:ascii="Cambria" w:hAnsi="Cambria"/>
          <w:i/>
          <w:sz w:val="22"/>
          <w:szCs w:val="22"/>
        </w:rPr>
        <w:t>X</w:t>
      </w:r>
      <w:proofErr w:type="gramStart"/>
      <w:r w:rsidR="003951CD" w:rsidRPr="004623BE">
        <w:rPr>
          <w:rFonts w:ascii="Cambria" w:hAnsi="Cambria"/>
          <w:sz w:val="22"/>
          <w:szCs w:val="22"/>
          <w:vertAlign w:val="subscript"/>
        </w:rPr>
        <w:t>1,</w:t>
      </w:r>
      <w:r w:rsidR="003951CD" w:rsidRPr="004623BE">
        <w:rPr>
          <w:rFonts w:ascii="Cambria" w:hAnsi="Cambria"/>
          <w:i/>
          <w:sz w:val="22"/>
          <w:szCs w:val="22"/>
          <w:vertAlign w:val="subscript"/>
        </w:rPr>
        <w:t>s</w:t>
      </w:r>
      <w:proofErr w:type="gramEnd"/>
      <w:r w:rsidR="003951CD" w:rsidRPr="004623BE">
        <w:rPr>
          <w:rFonts w:ascii="Cambria" w:hAnsi="Cambria"/>
          <w:i/>
          <w:sz w:val="22"/>
          <w:szCs w:val="22"/>
          <w:vertAlign w:val="subscript"/>
        </w:rPr>
        <w:t xml:space="preserve"> </w:t>
      </w:r>
      <w:r w:rsidR="003951CD" w:rsidRPr="004623BE">
        <w:rPr>
          <w:rFonts w:ascii="Cambria" w:hAnsi="Cambria"/>
          <w:sz w:val="22"/>
          <w:szCs w:val="22"/>
        </w:rPr>
        <w:t xml:space="preserve">and </w:t>
      </w:r>
      <w:r w:rsidR="003951CD" w:rsidRPr="004623BE">
        <w:rPr>
          <w:rFonts w:ascii="Cambria" w:hAnsi="Cambria"/>
          <w:i/>
          <w:sz w:val="22"/>
          <w:szCs w:val="22"/>
        </w:rPr>
        <w:t>X</w:t>
      </w:r>
      <w:r w:rsidR="003951CD" w:rsidRPr="004623BE">
        <w:rPr>
          <w:rFonts w:ascii="Cambria" w:hAnsi="Cambria"/>
          <w:sz w:val="22"/>
          <w:szCs w:val="22"/>
          <w:vertAlign w:val="subscript"/>
        </w:rPr>
        <w:t>2,</w:t>
      </w:r>
      <w:r w:rsidR="003951CD" w:rsidRPr="004623BE">
        <w:rPr>
          <w:rFonts w:ascii="Cambria" w:hAnsi="Cambria"/>
          <w:i/>
          <w:sz w:val="22"/>
          <w:szCs w:val="22"/>
          <w:vertAlign w:val="subscript"/>
        </w:rPr>
        <w:t>s</w:t>
      </w:r>
      <w:r w:rsidR="003951CD" w:rsidRPr="004623BE">
        <w:rPr>
          <w:rFonts w:ascii="Cambria" w:hAnsi="Cambria"/>
          <w:sz w:val="22"/>
          <w:szCs w:val="22"/>
        </w:rPr>
        <w:t xml:space="preserve">) for tropical cyclone </w:t>
      </w:r>
      <w:r w:rsidR="003951CD" w:rsidRPr="004623BE">
        <w:rPr>
          <w:rFonts w:ascii="Cambria" w:hAnsi="Cambria"/>
          <w:i/>
          <w:sz w:val="22"/>
          <w:szCs w:val="22"/>
        </w:rPr>
        <w:t xml:space="preserve">s </w:t>
      </w:r>
      <w:r w:rsidR="003951CD" w:rsidRPr="004623BE">
        <w:rPr>
          <w:rFonts w:ascii="Cambria" w:hAnsi="Cambria"/>
          <w:sz w:val="22"/>
          <w:szCs w:val="22"/>
        </w:rPr>
        <w:t>as the proportion of counties in which both of the metrics classify the county as exposed out of all counties classified as exposed by at least one of the metrics:</w:t>
      </w:r>
    </w:p>
    <w:p w14:paraId="23E47CC7" w14:textId="3DDA3F4B" w:rsidR="00800DBA" w:rsidRPr="004623BE" w:rsidRDefault="003B0CD7" w:rsidP="001A72FF">
      <w:pPr>
        <w:spacing w:line="480" w:lineRule="auto"/>
        <w:jc w:val="right"/>
        <w:rPr>
          <w:rFonts w:ascii="Cambria" w:hAnsi="Cambria"/>
          <w:sz w:val="22"/>
          <w:szCs w:val="22"/>
        </w:rPr>
      </w:pPr>
      <m:oMath>
        <m:sSub>
          <m:sSubPr>
            <m:ctrlPr>
              <w:rPr>
                <w:rFonts w:ascii="Cambria Math" w:hAnsi="Cambria Math"/>
                <w:i/>
                <w:sz w:val="22"/>
                <w:szCs w:val="22"/>
              </w:rPr>
            </m:ctrlPr>
          </m:sSubPr>
          <m:e>
            <m:r>
              <w:rPr>
                <w:rFonts w:ascii="Cambria Math" w:hAnsi="Cambria Math"/>
                <w:sz w:val="22"/>
                <w:szCs w:val="22"/>
              </w:rPr>
              <m:t>J</m:t>
            </m:r>
          </m:e>
          <m:sub>
            <m:r>
              <w:rPr>
                <w:rFonts w:ascii="Cambria Math" w:hAnsi="Cambria Math"/>
                <w:sz w:val="22"/>
                <w:szCs w:val="22"/>
              </w:rPr>
              <m:t>s</m:t>
            </m:r>
          </m:sub>
        </m:sSub>
        <m:r>
          <w:rPr>
            <w:rFonts w:ascii="Cambria Math" w:hAnsi="Cambria Math"/>
            <w:sz w:val="22"/>
            <w:szCs w:val="22"/>
          </w:rPr>
          <m:t>=</m:t>
        </m:r>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1,s</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2,s</m:t>
                </m:r>
              </m:sub>
            </m:sSub>
          </m:num>
          <m:den>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1,s</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2,s</m:t>
                </m:r>
              </m:sub>
            </m:sSub>
          </m:den>
        </m:f>
      </m:oMath>
      <w:r w:rsidR="001A72FF">
        <w:rPr>
          <w:rFonts w:ascii="Cambria" w:hAnsi="Cambria"/>
          <w:sz w:val="22"/>
          <w:szCs w:val="22"/>
        </w:rPr>
        <w:tab/>
      </w:r>
      <w:r w:rsidR="001A72FF">
        <w:rPr>
          <w:rFonts w:ascii="Cambria" w:hAnsi="Cambria"/>
          <w:sz w:val="22"/>
          <w:szCs w:val="22"/>
        </w:rPr>
        <w:tab/>
      </w:r>
      <w:r w:rsidR="001A72FF">
        <w:rPr>
          <w:rFonts w:ascii="Cambria" w:hAnsi="Cambria"/>
          <w:sz w:val="22"/>
          <w:szCs w:val="22"/>
        </w:rPr>
        <w:tab/>
      </w:r>
      <w:r w:rsidR="001A72FF">
        <w:rPr>
          <w:rFonts w:ascii="Cambria" w:hAnsi="Cambria"/>
          <w:sz w:val="22"/>
          <w:szCs w:val="22"/>
        </w:rPr>
        <w:tab/>
      </w:r>
      <w:r w:rsidR="001A72FF">
        <w:rPr>
          <w:rFonts w:ascii="Cambria" w:hAnsi="Cambria"/>
          <w:sz w:val="22"/>
          <w:szCs w:val="22"/>
        </w:rPr>
        <w:tab/>
      </w:r>
      <w:r w:rsidR="001A72FF">
        <w:rPr>
          <w:rFonts w:ascii="Cambria" w:hAnsi="Cambria"/>
          <w:sz w:val="22"/>
          <w:szCs w:val="22"/>
        </w:rPr>
        <w:tab/>
        <w:t>(1)</w:t>
      </w:r>
    </w:p>
    <w:p w14:paraId="0E649BA4" w14:textId="15C02E2B" w:rsidR="00675DDD" w:rsidRPr="004623BE" w:rsidRDefault="00675DDD" w:rsidP="00675DDD">
      <w:pPr>
        <w:spacing w:line="480" w:lineRule="auto"/>
        <w:rPr>
          <w:rFonts w:ascii="Cambria" w:hAnsi="Cambria"/>
          <w:sz w:val="22"/>
          <w:szCs w:val="22"/>
        </w:rPr>
      </w:pPr>
      <w:r w:rsidRPr="00675DDD">
        <w:rPr>
          <w:rFonts w:ascii="Cambria" w:hAnsi="Cambria"/>
          <w:sz w:val="22"/>
          <w:szCs w:val="22"/>
        </w:rPr>
        <w:t xml:space="preserve">This metric can range from 0, in the case of no overlap between the counties classified as exposed based on the two metrics, to 1, if the two metrics classify an identical set of counties as exposed to the tropical cyclone. We calculated these values for all study storms that affected ≥100 study </w:t>
      </w:r>
      <w:r w:rsidRPr="00675DDD">
        <w:rPr>
          <w:rFonts w:ascii="Cambria" w:hAnsi="Cambria"/>
          <w:sz w:val="22"/>
          <w:szCs w:val="22"/>
        </w:rPr>
        <w:lastRenderedPageBreak/>
        <w:t>counties (based on at least one exposure metric) during the years when all exposure data were available (1996</w:t>
      </w:r>
      <w:r w:rsidRPr="004623BE">
        <w:rPr>
          <w:rFonts w:ascii="Cambria" w:hAnsi="Cambria"/>
          <w:sz w:val="22"/>
          <w:szCs w:val="22"/>
        </w:rPr>
        <w:t>–</w:t>
      </w:r>
      <w:r w:rsidRPr="00675DDD">
        <w:rPr>
          <w:rFonts w:ascii="Cambria" w:hAnsi="Cambria"/>
          <w:sz w:val="22"/>
          <w:szCs w:val="22"/>
        </w:rPr>
        <w:t xml:space="preserve">2011). </w:t>
      </w:r>
    </w:p>
    <w:p w14:paraId="08B7ED62" w14:textId="3B8B93E0" w:rsidR="00184C5A" w:rsidRPr="004623BE" w:rsidRDefault="00184C5A" w:rsidP="00675DDD">
      <w:pPr>
        <w:spacing w:line="480" w:lineRule="auto"/>
        <w:rPr>
          <w:rFonts w:ascii="Cambria" w:hAnsi="Cambria"/>
          <w:sz w:val="22"/>
          <w:szCs w:val="22"/>
        </w:rPr>
      </w:pPr>
    </w:p>
    <w:p w14:paraId="74B4B97C" w14:textId="2A6CD21F" w:rsidR="00184C5A" w:rsidRPr="004623BE" w:rsidRDefault="00184C5A" w:rsidP="00675DDD">
      <w:pPr>
        <w:spacing w:line="480" w:lineRule="auto"/>
        <w:rPr>
          <w:rFonts w:ascii="Cambria" w:hAnsi="Cambria"/>
          <w:i/>
          <w:iCs/>
          <w:sz w:val="22"/>
          <w:szCs w:val="22"/>
        </w:rPr>
      </w:pPr>
      <w:r w:rsidRPr="004623BE">
        <w:rPr>
          <w:rFonts w:ascii="Cambria" w:hAnsi="Cambria"/>
          <w:i/>
          <w:iCs/>
          <w:sz w:val="22"/>
          <w:szCs w:val="22"/>
        </w:rPr>
        <w:t>Data and code access</w:t>
      </w:r>
    </w:p>
    <w:p w14:paraId="2BC5AC2E" w14:textId="5E8D3226" w:rsidR="00184C5A" w:rsidRPr="004623BE" w:rsidRDefault="00184C5A" w:rsidP="00675DDD">
      <w:pPr>
        <w:spacing w:line="480" w:lineRule="auto"/>
        <w:rPr>
          <w:rFonts w:ascii="Cambria" w:hAnsi="Cambria"/>
          <w:sz w:val="22"/>
          <w:szCs w:val="22"/>
        </w:rPr>
      </w:pPr>
    </w:p>
    <w:p w14:paraId="69C9C72D" w14:textId="572E2594" w:rsidR="00184C5A" w:rsidRPr="00675DDD" w:rsidRDefault="00184C5A" w:rsidP="00675DDD">
      <w:pPr>
        <w:spacing w:line="480" w:lineRule="auto"/>
        <w:rPr>
          <w:rFonts w:ascii="Cambria" w:hAnsi="Cambria"/>
          <w:sz w:val="22"/>
          <w:szCs w:val="22"/>
        </w:rPr>
      </w:pPr>
      <w:r w:rsidRPr="00184C5A">
        <w:rPr>
          <w:rFonts w:ascii="Cambria" w:hAnsi="Cambria"/>
          <w:sz w:val="22"/>
          <w:szCs w:val="22"/>
        </w:rPr>
        <w:t xml:space="preserve">We have posted </w:t>
      </w:r>
      <w:r w:rsidR="00D14EB9">
        <w:rPr>
          <w:rFonts w:ascii="Cambria" w:hAnsi="Cambria"/>
          <w:sz w:val="22"/>
          <w:szCs w:val="22"/>
        </w:rPr>
        <w:t xml:space="preserve">most study </w:t>
      </w:r>
      <w:r w:rsidRPr="00184C5A">
        <w:rPr>
          <w:rFonts w:ascii="Cambria" w:hAnsi="Cambria"/>
          <w:sz w:val="22"/>
          <w:szCs w:val="22"/>
        </w:rPr>
        <w:t xml:space="preserve">data as an open-source R package </w:t>
      </w:r>
      <w:r w:rsidRPr="004623BE">
        <w:rPr>
          <w:rFonts w:ascii="Cambria" w:hAnsi="Cambria"/>
          <w:sz w:val="22"/>
          <w:szCs w:val="22"/>
        </w:rPr>
        <w:t>(</w:t>
      </w:r>
      <w:r w:rsidRPr="00D14EB9">
        <w:rPr>
          <w:rFonts w:ascii="Cambria" w:hAnsi="Cambria"/>
          <w:sz w:val="22"/>
          <w:szCs w:val="22"/>
        </w:rPr>
        <w:t>Anderson et al. 2020</w:t>
      </w:r>
      <w:r w:rsidR="00D14EB9" w:rsidRPr="00D14EB9">
        <w:rPr>
          <w:rFonts w:ascii="Cambria" w:hAnsi="Cambria"/>
          <w:sz w:val="22"/>
          <w:szCs w:val="22"/>
        </w:rPr>
        <w:t>a</w:t>
      </w:r>
      <w:r w:rsidRPr="004623BE">
        <w:rPr>
          <w:rFonts w:ascii="Cambria" w:hAnsi="Cambria"/>
          <w:sz w:val="22"/>
          <w:szCs w:val="22"/>
        </w:rPr>
        <w:t>)</w:t>
      </w:r>
      <w:r w:rsidRPr="00184C5A">
        <w:rPr>
          <w:rFonts w:ascii="Cambria" w:hAnsi="Cambria"/>
          <w:sz w:val="22"/>
          <w:szCs w:val="22"/>
        </w:rPr>
        <w:t xml:space="preserve">. </w:t>
      </w:r>
      <w:ins w:id="22" w:author="Anderson,Brooke" w:date="2020-09-22T17:34:00Z">
        <w:r w:rsidR="00A22215" w:rsidRPr="00A22215">
          <w:rPr>
            <w:rFonts w:ascii="Cambria" w:hAnsi="Cambria"/>
            <w:sz w:val="22"/>
            <w:szCs w:val="22"/>
          </w:rPr>
          <w:t>By sharing</w:t>
        </w:r>
        <w:r w:rsidR="00A22215">
          <w:rPr>
            <w:rFonts w:ascii="Cambria" w:hAnsi="Cambria"/>
            <w:sz w:val="22"/>
            <w:szCs w:val="22"/>
          </w:rPr>
          <w:t xml:space="preserve"> </w:t>
        </w:r>
        <w:r w:rsidR="00A22215" w:rsidRPr="00A22215">
          <w:rPr>
            <w:rFonts w:ascii="Cambria" w:hAnsi="Cambria"/>
            <w:sz w:val="22"/>
            <w:szCs w:val="22"/>
          </w:rPr>
          <w:t>this data as an R package, it is also accessible through cloud-based computing platforms that</w:t>
        </w:r>
        <w:r w:rsidR="00A22215">
          <w:rPr>
            <w:rFonts w:ascii="Cambria" w:hAnsi="Cambria"/>
            <w:sz w:val="22"/>
            <w:szCs w:val="22"/>
          </w:rPr>
          <w:t xml:space="preserve"> </w:t>
        </w:r>
        <w:r w:rsidR="00A22215" w:rsidRPr="00A22215">
          <w:rPr>
            <w:rFonts w:ascii="Cambria" w:hAnsi="Cambria"/>
            <w:sz w:val="22"/>
            <w:szCs w:val="22"/>
          </w:rPr>
          <w:t xml:space="preserve">incorporate </w:t>
        </w:r>
        <w:proofErr w:type="spellStart"/>
        <w:r w:rsidR="00A22215" w:rsidRPr="00A22215">
          <w:rPr>
            <w:rFonts w:ascii="Cambria" w:hAnsi="Cambria"/>
            <w:sz w:val="22"/>
            <w:szCs w:val="22"/>
          </w:rPr>
          <w:t>Jupyter</w:t>
        </w:r>
        <w:proofErr w:type="spellEnd"/>
        <w:r w:rsidR="00A22215" w:rsidRPr="00A22215">
          <w:rPr>
            <w:rFonts w:ascii="Cambria" w:hAnsi="Cambria"/>
            <w:sz w:val="22"/>
            <w:szCs w:val="22"/>
          </w:rPr>
          <w:t xml:space="preserve"> notebooks, including the National Science </w:t>
        </w:r>
        <w:proofErr w:type="spellStart"/>
        <w:r w:rsidR="00A22215" w:rsidRPr="00A22215">
          <w:rPr>
            <w:rFonts w:ascii="Cambria" w:hAnsi="Cambria"/>
            <w:sz w:val="22"/>
            <w:szCs w:val="22"/>
          </w:rPr>
          <w:t>Foundations’s</w:t>
        </w:r>
        <w:proofErr w:type="spellEnd"/>
        <w:r w:rsidR="00A22215" w:rsidRPr="00A22215">
          <w:rPr>
            <w:rFonts w:ascii="Cambria" w:hAnsi="Cambria"/>
            <w:sz w:val="22"/>
            <w:szCs w:val="22"/>
          </w:rPr>
          <w:t xml:space="preserve"> </w:t>
        </w:r>
        <w:proofErr w:type="spellStart"/>
        <w:r w:rsidR="00A22215" w:rsidRPr="00A22215">
          <w:rPr>
            <w:rFonts w:ascii="Cambria" w:hAnsi="Cambria"/>
            <w:sz w:val="22"/>
            <w:szCs w:val="22"/>
          </w:rPr>
          <w:t>DesignSafe</w:t>
        </w:r>
        <w:proofErr w:type="spellEnd"/>
        <w:r w:rsidR="00A22215" w:rsidRPr="00A22215">
          <w:rPr>
            <w:rFonts w:ascii="Cambria" w:hAnsi="Cambria"/>
            <w:sz w:val="22"/>
            <w:szCs w:val="22"/>
          </w:rPr>
          <w:t xml:space="preserve"> platform</w:t>
        </w:r>
        <w:r w:rsidR="00A22215">
          <w:rPr>
            <w:rFonts w:ascii="Cambria" w:hAnsi="Cambria"/>
            <w:sz w:val="22"/>
            <w:szCs w:val="22"/>
          </w:rPr>
          <w:t xml:space="preserve"> </w:t>
        </w:r>
        <w:r w:rsidR="00A22215" w:rsidRPr="00A22215">
          <w:rPr>
            <w:rFonts w:ascii="Cambria" w:hAnsi="Cambria"/>
            <w:sz w:val="22"/>
            <w:szCs w:val="22"/>
          </w:rPr>
          <w:t>for natural hazards engineering research (</w:t>
        </w:r>
        <w:proofErr w:type="spellStart"/>
        <w:r w:rsidR="00A22215" w:rsidRPr="00A22215">
          <w:rPr>
            <w:rFonts w:ascii="Cambria" w:hAnsi="Cambria"/>
            <w:sz w:val="22"/>
            <w:szCs w:val="22"/>
          </w:rPr>
          <w:t>Rathje</w:t>
        </w:r>
        <w:proofErr w:type="spellEnd"/>
        <w:r w:rsidR="00A22215">
          <w:rPr>
            <w:rFonts w:ascii="Cambria" w:hAnsi="Cambria"/>
            <w:sz w:val="22"/>
            <w:szCs w:val="22"/>
          </w:rPr>
          <w:t xml:space="preserve"> </w:t>
        </w:r>
        <w:r w:rsidR="00A22215" w:rsidRPr="00A22215">
          <w:rPr>
            <w:rFonts w:ascii="Cambria" w:hAnsi="Cambria"/>
            <w:sz w:val="22"/>
            <w:szCs w:val="22"/>
          </w:rPr>
          <w:t xml:space="preserve">et al. 2017). </w:t>
        </w:r>
      </w:ins>
      <w:r w:rsidRPr="00184C5A">
        <w:rPr>
          <w:rFonts w:ascii="Cambria" w:hAnsi="Cambria"/>
          <w:sz w:val="22"/>
          <w:szCs w:val="22"/>
        </w:rPr>
        <w:t xml:space="preserve">We have posted </w:t>
      </w:r>
      <w:r w:rsidR="00D14EB9">
        <w:rPr>
          <w:rFonts w:ascii="Cambria" w:hAnsi="Cambria"/>
          <w:sz w:val="22"/>
          <w:szCs w:val="22"/>
        </w:rPr>
        <w:t>remaining</w:t>
      </w:r>
      <w:r w:rsidRPr="00184C5A">
        <w:rPr>
          <w:rFonts w:ascii="Cambria" w:hAnsi="Cambria"/>
          <w:sz w:val="22"/>
          <w:szCs w:val="22"/>
        </w:rPr>
        <w:t xml:space="preserve"> data and code at</w:t>
      </w:r>
      <w:r w:rsidRPr="004623BE">
        <w:rPr>
          <w:rFonts w:ascii="Cambria" w:hAnsi="Cambria"/>
          <w:sz w:val="22"/>
          <w:szCs w:val="22"/>
        </w:rPr>
        <w:t xml:space="preserve"> </w:t>
      </w:r>
      <w:hyperlink r:id="rId8" w:history="1">
        <w:r w:rsidR="00FE3A43" w:rsidRPr="00184C5A">
          <w:rPr>
            <w:rStyle w:val="Hyperlink"/>
            <w:rFonts w:ascii="Cambria" w:hAnsi="Cambria"/>
            <w:sz w:val="22"/>
            <w:szCs w:val="22"/>
          </w:rPr>
          <w:t>https://github.com/geanders/county_hurricane_exposure</w:t>
        </w:r>
      </w:hyperlink>
      <w:r w:rsidRPr="00184C5A">
        <w:rPr>
          <w:rFonts w:ascii="Cambria" w:hAnsi="Cambria"/>
          <w:sz w:val="22"/>
          <w:szCs w:val="22"/>
        </w:rPr>
        <w:t xml:space="preserve">. </w:t>
      </w:r>
    </w:p>
    <w:p w14:paraId="10CE9F42" w14:textId="77777777" w:rsidR="00800DBA" w:rsidRPr="004623BE" w:rsidRDefault="00800DBA" w:rsidP="00311726">
      <w:pPr>
        <w:spacing w:line="480" w:lineRule="auto"/>
        <w:rPr>
          <w:rFonts w:ascii="Cambria" w:hAnsi="Cambria"/>
          <w:color w:val="548DD4" w:themeColor="text2" w:themeTint="99"/>
          <w:sz w:val="22"/>
          <w:szCs w:val="22"/>
        </w:rPr>
      </w:pPr>
    </w:p>
    <w:p w14:paraId="0D370892" w14:textId="13507147" w:rsidR="007F6A76" w:rsidRPr="004623BE" w:rsidRDefault="007F6A76" w:rsidP="00311726">
      <w:pPr>
        <w:spacing w:line="480" w:lineRule="auto"/>
        <w:rPr>
          <w:rFonts w:ascii="Cambria" w:hAnsi="Cambria"/>
          <w:sz w:val="22"/>
          <w:szCs w:val="22"/>
        </w:rPr>
      </w:pPr>
      <w:r w:rsidRPr="004623BE">
        <w:rPr>
          <w:rFonts w:ascii="Cambria" w:hAnsi="Cambria"/>
          <w:b/>
          <w:sz w:val="22"/>
          <w:szCs w:val="22"/>
        </w:rPr>
        <w:t>Results</w:t>
      </w:r>
    </w:p>
    <w:p w14:paraId="10167907" w14:textId="4BA8A9D3" w:rsidR="007F6A76" w:rsidRPr="004623BE" w:rsidRDefault="007F6A76" w:rsidP="00311726">
      <w:pPr>
        <w:spacing w:line="480" w:lineRule="auto"/>
        <w:rPr>
          <w:rFonts w:ascii="Cambria" w:hAnsi="Cambria"/>
          <w:color w:val="548DD4" w:themeColor="text2" w:themeTint="99"/>
          <w:sz w:val="22"/>
          <w:szCs w:val="22"/>
        </w:rPr>
      </w:pPr>
    </w:p>
    <w:p w14:paraId="2087F2A0" w14:textId="090A4A06" w:rsidR="0097563E" w:rsidRPr="004623BE" w:rsidRDefault="0097563E" w:rsidP="00311726">
      <w:pPr>
        <w:spacing w:line="480" w:lineRule="auto"/>
        <w:rPr>
          <w:rFonts w:ascii="Cambria" w:hAnsi="Cambria"/>
          <w:sz w:val="22"/>
          <w:szCs w:val="22"/>
        </w:rPr>
      </w:pPr>
      <w:r w:rsidRPr="004623BE">
        <w:rPr>
          <w:rFonts w:ascii="Cambria" w:hAnsi="Cambria"/>
          <w:i/>
          <w:iCs/>
          <w:sz w:val="22"/>
          <w:szCs w:val="22"/>
        </w:rPr>
        <w:t>Exposure assessment data, data validation, and software</w:t>
      </w:r>
    </w:p>
    <w:p w14:paraId="6AC67955" w14:textId="70D8E447" w:rsidR="0097563E" w:rsidRPr="004623BE" w:rsidRDefault="0097563E" w:rsidP="00311726">
      <w:pPr>
        <w:spacing w:line="480" w:lineRule="auto"/>
        <w:rPr>
          <w:rFonts w:ascii="Cambria" w:hAnsi="Cambria"/>
          <w:color w:val="548DD4" w:themeColor="text2" w:themeTint="99"/>
          <w:sz w:val="22"/>
          <w:szCs w:val="22"/>
        </w:rPr>
      </w:pPr>
    </w:p>
    <w:p w14:paraId="4BBA6F27" w14:textId="7FBC4E48" w:rsidR="0097563E" w:rsidRPr="004623BE" w:rsidRDefault="006907CF" w:rsidP="00311726">
      <w:pPr>
        <w:spacing w:line="480" w:lineRule="auto"/>
        <w:rPr>
          <w:rFonts w:ascii="Cambria" w:hAnsi="Cambria"/>
          <w:sz w:val="22"/>
          <w:szCs w:val="22"/>
        </w:rPr>
      </w:pPr>
      <w:r w:rsidRPr="006907CF">
        <w:rPr>
          <w:rFonts w:ascii="Cambria" w:hAnsi="Cambria"/>
          <w:sz w:val="22"/>
          <w:szCs w:val="22"/>
        </w:rPr>
        <w:t>We created and published this tropical cyclone exposure data as an R package (</w:t>
      </w:r>
      <w:r w:rsidRPr="00B15D15">
        <w:rPr>
          <w:rFonts w:ascii="Cambria" w:hAnsi="Cambria"/>
          <w:sz w:val="22"/>
          <w:szCs w:val="22"/>
        </w:rPr>
        <w:t>Anderson et al. 2020</w:t>
      </w:r>
      <w:r w:rsidR="00B15D15">
        <w:rPr>
          <w:rFonts w:ascii="Cambria" w:hAnsi="Cambria"/>
          <w:sz w:val="22"/>
          <w:szCs w:val="22"/>
        </w:rPr>
        <w:t>a</w:t>
      </w:r>
      <w:r w:rsidRPr="006907CF">
        <w:rPr>
          <w:rFonts w:ascii="Cambria" w:hAnsi="Cambria"/>
          <w:sz w:val="22"/>
          <w:szCs w:val="22"/>
        </w:rPr>
        <w:t xml:space="preserve">). The package size exceeded the recommended maximum size for the Comprehensive R Archive Network (CRAN), the standard repository for publishing R packages. Therefore, we used the </w:t>
      </w:r>
      <w:r w:rsidRPr="00B15D15">
        <w:rPr>
          <w:rFonts w:ascii="Cambria" w:hAnsi="Cambria"/>
          <w:i/>
          <w:iCs/>
          <w:sz w:val="22"/>
          <w:szCs w:val="22"/>
        </w:rPr>
        <w:t>drat</w:t>
      </w:r>
      <w:r w:rsidRPr="006907CF">
        <w:rPr>
          <w:rFonts w:ascii="Cambria" w:hAnsi="Cambria"/>
          <w:sz w:val="22"/>
          <w:szCs w:val="22"/>
        </w:rPr>
        <w:t xml:space="preserve"> framework to set up our own repository to host the package (Anderson and </w:t>
      </w:r>
      <w:proofErr w:type="spellStart"/>
      <w:r w:rsidRPr="006907CF">
        <w:rPr>
          <w:rFonts w:ascii="Cambria" w:hAnsi="Cambria"/>
          <w:sz w:val="22"/>
          <w:szCs w:val="22"/>
        </w:rPr>
        <w:t>Eddelbuettel</w:t>
      </w:r>
      <w:proofErr w:type="spellEnd"/>
      <w:r w:rsidRPr="006907CF">
        <w:rPr>
          <w:rFonts w:ascii="Cambria" w:hAnsi="Cambria"/>
          <w:sz w:val="22"/>
          <w:szCs w:val="22"/>
        </w:rPr>
        <w:t xml:space="preserve"> 2017). These data include continuous county-level measurements for the closest distance of each storm, cumulative rainfall, and peak sustained surface wind. These continuous metrics can be used for classifying counties as exposed or unexposed—using thresholds selected by the user—or can be </w:t>
      </w:r>
      <w:r w:rsidRPr="006907CF">
        <w:rPr>
          <w:rFonts w:ascii="Cambria" w:hAnsi="Cambria"/>
          <w:sz w:val="22"/>
          <w:szCs w:val="22"/>
        </w:rPr>
        <w:lastRenderedPageBreak/>
        <w:t>extracted directly as continuous metrics. The dataset also includes binary data on flood and tornado events associated with each storm in each county. To accompany these data, we published an additional R package with software tools to explore and map the data and to integrate it with human health datasets (</w:t>
      </w:r>
      <w:r w:rsidRPr="00B15D15">
        <w:rPr>
          <w:rFonts w:ascii="Cambria" w:hAnsi="Cambria"/>
          <w:sz w:val="22"/>
          <w:szCs w:val="22"/>
        </w:rPr>
        <w:t>Anderson et al. 20</w:t>
      </w:r>
      <w:r w:rsidR="00B15D15">
        <w:rPr>
          <w:rFonts w:ascii="Cambria" w:hAnsi="Cambria"/>
          <w:sz w:val="22"/>
          <w:szCs w:val="22"/>
        </w:rPr>
        <w:t>20b</w:t>
      </w:r>
      <w:r w:rsidRPr="006907CF">
        <w:rPr>
          <w:rFonts w:ascii="Cambria" w:hAnsi="Cambria"/>
          <w:sz w:val="22"/>
          <w:szCs w:val="22"/>
        </w:rPr>
        <w:t xml:space="preserve">). </w:t>
      </w:r>
    </w:p>
    <w:p w14:paraId="778ED624" w14:textId="6C52D845" w:rsidR="00645D2C" w:rsidRPr="004623BE" w:rsidRDefault="00645D2C" w:rsidP="00311726">
      <w:pPr>
        <w:spacing w:line="480" w:lineRule="auto"/>
        <w:rPr>
          <w:rFonts w:ascii="Cambria" w:hAnsi="Cambria"/>
          <w:color w:val="548DD4" w:themeColor="text2" w:themeTint="99"/>
          <w:sz w:val="22"/>
          <w:szCs w:val="22"/>
        </w:rPr>
      </w:pPr>
    </w:p>
    <w:p w14:paraId="27D6175E" w14:textId="53F3764C" w:rsidR="00A96363" w:rsidRPr="00365D5D" w:rsidRDefault="005407AD" w:rsidP="00311726">
      <w:pPr>
        <w:spacing w:line="480" w:lineRule="auto"/>
        <w:rPr>
          <w:rFonts w:ascii="Cambria" w:hAnsi="Cambria"/>
          <w:sz w:val="22"/>
          <w:rPrChange w:id="23" w:author="Anderson,Brooke" w:date="2020-09-22T17:34:00Z">
            <w:rPr>
              <w:rFonts w:ascii="Cambria" w:hAnsi="Cambria"/>
              <w:color w:val="548DD4" w:themeColor="text2" w:themeTint="99"/>
              <w:sz w:val="22"/>
            </w:rPr>
          </w:rPrChange>
        </w:rPr>
      </w:pPr>
      <w:r w:rsidRPr="005407AD">
        <w:rPr>
          <w:rFonts w:ascii="Cambria" w:hAnsi="Cambria"/>
          <w:sz w:val="22"/>
          <w:szCs w:val="22"/>
        </w:rPr>
        <w:t xml:space="preserve">We explored potential limitations in these data by comparing them with data from other available sources. For estimates of storm-associated rainfall, we compared </w:t>
      </w:r>
      <w:r w:rsidR="00AA0DD3">
        <w:rPr>
          <w:rFonts w:ascii="Cambria" w:hAnsi="Cambria"/>
          <w:sz w:val="22"/>
          <w:szCs w:val="22"/>
        </w:rPr>
        <w:t>data</w:t>
      </w:r>
      <w:r w:rsidRPr="005407AD">
        <w:rPr>
          <w:rFonts w:ascii="Cambria" w:hAnsi="Cambria"/>
          <w:sz w:val="22"/>
          <w:szCs w:val="22"/>
        </w:rPr>
        <w:t xml:space="preserve"> in the open-source </w:t>
      </w:r>
      <w:r w:rsidR="00857065">
        <w:rPr>
          <w:rFonts w:ascii="Cambria" w:hAnsi="Cambria"/>
          <w:sz w:val="22"/>
          <w:szCs w:val="22"/>
        </w:rPr>
        <w:t>package</w:t>
      </w:r>
      <w:r w:rsidRPr="005407AD">
        <w:rPr>
          <w:rFonts w:ascii="Cambria" w:hAnsi="Cambria"/>
          <w:sz w:val="22"/>
          <w:szCs w:val="22"/>
        </w:rPr>
        <w:t xml:space="preserve"> with ground-based observations in nine sample counties (Figure 2). Within these counties, storm-related rainfall measurements were well-correlated between the two data sources, with rank correlations (bottom right of each graph in Figure 2) between 0.87 and 0.98. There was some evidence that our primary rainfall metric may tend to underestimate rainfall totals in storms with extremely high rainfall, based on a few heavy-rainfall storms in Harris County, TX, Mobile County, AL, Charleston County, SC, and Wake County, NC (Figure 2). </w:t>
      </w:r>
      <w:del w:id="24" w:author="Anderson,Brooke" w:date="2020-09-22T17:34:00Z">
        <w:r w:rsidRPr="005407AD">
          <w:rPr>
            <w:rFonts w:ascii="Cambria" w:hAnsi="Cambria"/>
            <w:sz w:val="22"/>
            <w:szCs w:val="22"/>
          </w:rPr>
          <w:delText>However, even in these cases</w:delText>
        </w:r>
      </w:del>
      <w:ins w:id="25" w:author="Anderson,Brooke" w:date="2020-09-22T17:34:00Z">
        <w:r w:rsidR="00365D5D" w:rsidRPr="00365D5D">
          <w:rPr>
            <w:rFonts w:ascii="Cambria" w:hAnsi="Cambria"/>
            <w:sz w:val="22"/>
            <w:szCs w:val="22"/>
          </w:rPr>
          <w:t xml:space="preserve">Further, in some counties, the correlation was substantially lower when considering only tropical cyclones with cumulative local rainfall of ≥ 75 mm (Table </w:t>
        </w:r>
        <w:r w:rsidR="00365D5D">
          <w:rPr>
            <w:rFonts w:ascii="Cambria" w:hAnsi="Cambria"/>
            <w:sz w:val="22"/>
            <w:szCs w:val="22"/>
          </w:rPr>
          <w:t>S</w:t>
        </w:r>
        <w:r w:rsidR="00365D5D" w:rsidRPr="00365D5D">
          <w:rPr>
            <w:rFonts w:ascii="Cambria" w:hAnsi="Cambria"/>
            <w:sz w:val="22"/>
            <w:szCs w:val="22"/>
          </w:rPr>
          <w:t xml:space="preserve">2). </w:t>
        </w:r>
        <w:r w:rsidRPr="005407AD">
          <w:rPr>
            <w:rFonts w:ascii="Cambria" w:hAnsi="Cambria"/>
            <w:sz w:val="22"/>
            <w:szCs w:val="22"/>
          </w:rPr>
          <w:t>However</w:t>
        </w:r>
      </w:ins>
      <w:r w:rsidRPr="005407AD">
        <w:rPr>
          <w:rFonts w:ascii="Cambria" w:hAnsi="Cambria"/>
          <w:sz w:val="22"/>
          <w:szCs w:val="22"/>
        </w:rPr>
        <w:t xml:space="preserve">, it was rare for a storm to be classified differently (under the precipitation threshold of 75 mm we used for binary exposure classification for later analysis) based on the source of precipitation data. Horizontal and vertical lines in each small plot in Figure 2 show the threshold of 75 mm, so storms in the lower left and upper right quadrants would be classified the same (“exposed” or “unexposed”) regardless of the precipitation data source, while storms in the upper left and lower right quadrants would be classified differently. Such cases were rare. </w:t>
      </w:r>
    </w:p>
    <w:p w14:paraId="38B6EC13" w14:textId="77777777" w:rsidR="005407AD" w:rsidRPr="004623BE" w:rsidRDefault="005407AD" w:rsidP="00311726">
      <w:pPr>
        <w:spacing w:line="480" w:lineRule="auto"/>
        <w:rPr>
          <w:rFonts w:ascii="Cambria" w:hAnsi="Cambria"/>
          <w:color w:val="548DD4" w:themeColor="text2" w:themeTint="99"/>
          <w:sz w:val="22"/>
          <w:szCs w:val="22"/>
        </w:rPr>
      </w:pPr>
    </w:p>
    <w:p w14:paraId="1FBCCFA7" w14:textId="6015FAAF" w:rsidR="002E3744" w:rsidRPr="002E3744" w:rsidRDefault="002E3744" w:rsidP="002E3744">
      <w:pPr>
        <w:spacing w:line="480" w:lineRule="auto"/>
        <w:rPr>
          <w:rFonts w:ascii="Cambria" w:hAnsi="Cambria"/>
          <w:sz w:val="22"/>
          <w:szCs w:val="22"/>
        </w:rPr>
      </w:pPr>
      <w:r w:rsidRPr="002E3744">
        <w:rPr>
          <w:rFonts w:ascii="Cambria" w:hAnsi="Cambria"/>
          <w:sz w:val="22"/>
          <w:szCs w:val="22"/>
        </w:rPr>
        <w:lastRenderedPageBreak/>
        <w:t xml:space="preserve">For peak sustained surface wind estimates, we found that the primary wind exposure metric in the open-source data generally agreed well with the wind radii reported in HURDAT2. For most storms, </w:t>
      </w:r>
      <w:r w:rsidR="00AA0DD3">
        <w:rPr>
          <w:rFonts w:ascii="Cambria" w:hAnsi="Cambria"/>
          <w:sz w:val="22"/>
          <w:szCs w:val="22"/>
        </w:rPr>
        <w:t>&gt;</w:t>
      </w:r>
      <w:r w:rsidRPr="002E3744">
        <w:rPr>
          <w:rFonts w:ascii="Cambria" w:hAnsi="Cambria"/>
          <w:sz w:val="22"/>
          <w:szCs w:val="22"/>
        </w:rPr>
        <w:t>90% of counties were assigned the same category of wind speed (&lt;34 k</w:t>
      </w:r>
      <w:r w:rsidR="004E0672">
        <w:rPr>
          <w:rFonts w:ascii="Cambria" w:hAnsi="Cambria"/>
          <w:sz w:val="22"/>
          <w:szCs w:val="22"/>
        </w:rPr>
        <w:t>nots</w:t>
      </w:r>
      <w:r w:rsidRPr="002E3744">
        <w:rPr>
          <w:rFonts w:ascii="Cambria" w:hAnsi="Cambria"/>
          <w:sz w:val="22"/>
          <w:szCs w:val="22"/>
        </w:rPr>
        <w:t>; 34–49.9 k</w:t>
      </w:r>
      <w:r w:rsidR="004E0672">
        <w:rPr>
          <w:rFonts w:ascii="Cambria" w:hAnsi="Cambria"/>
          <w:sz w:val="22"/>
          <w:szCs w:val="22"/>
        </w:rPr>
        <w:t>nots</w:t>
      </w:r>
      <w:r w:rsidRPr="002E3744">
        <w:rPr>
          <w:rFonts w:ascii="Cambria" w:hAnsi="Cambria"/>
          <w:sz w:val="22"/>
          <w:szCs w:val="22"/>
        </w:rPr>
        <w:t>; 50–63.9 k</w:t>
      </w:r>
      <w:r w:rsidR="004E0672">
        <w:rPr>
          <w:rFonts w:ascii="Cambria" w:hAnsi="Cambria"/>
          <w:sz w:val="22"/>
          <w:szCs w:val="22"/>
        </w:rPr>
        <w:t>nots</w:t>
      </w:r>
      <w:r w:rsidRPr="002E3744">
        <w:rPr>
          <w:rFonts w:ascii="Cambria" w:hAnsi="Cambria"/>
          <w:sz w:val="22"/>
          <w:szCs w:val="22"/>
        </w:rPr>
        <w:t>; ≥64 k</w:t>
      </w:r>
      <w:r w:rsidR="004E0672">
        <w:rPr>
          <w:rFonts w:ascii="Cambria" w:hAnsi="Cambria"/>
          <w:sz w:val="22"/>
          <w:szCs w:val="22"/>
        </w:rPr>
        <w:t>nots</w:t>
      </w:r>
      <w:r w:rsidRPr="002E3744">
        <w:rPr>
          <w:rFonts w:ascii="Cambria" w:hAnsi="Cambria"/>
          <w:sz w:val="22"/>
          <w:szCs w:val="22"/>
        </w:rPr>
        <w:t>) by both data sources (Figure 3). Disagreement was limited to a few storms (e.g., Hurricanes Sandy in 2012 and Ike in 2008). For these two storms, the modeled wind speed in the open-source data somewhat overestimated the severity of the storm’s winds at landfall but then underestimated</w:t>
      </w:r>
      <w:r w:rsidR="00E31854">
        <w:rPr>
          <w:rFonts w:ascii="Cambria" w:hAnsi="Cambria"/>
          <w:sz w:val="22"/>
          <w:szCs w:val="22"/>
        </w:rPr>
        <w:t>, particularly for Hurricane Sandy, how far</w:t>
      </w:r>
      <w:r w:rsidRPr="002E3744">
        <w:rPr>
          <w:rFonts w:ascii="Cambria" w:hAnsi="Cambria"/>
          <w:sz w:val="22"/>
          <w:szCs w:val="22"/>
        </w:rPr>
        <w:t xml:space="preserve"> 34</w:t>
      </w:r>
      <w:r w:rsidRPr="004623BE">
        <w:rPr>
          <w:rFonts w:ascii="Cambria" w:hAnsi="Cambria"/>
          <w:sz w:val="22"/>
          <w:szCs w:val="22"/>
        </w:rPr>
        <w:t>–</w:t>
      </w:r>
      <w:r w:rsidRPr="002E3744">
        <w:rPr>
          <w:rFonts w:ascii="Cambria" w:hAnsi="Cambria"/>
          <w:sz w:val="22"/>
          <w:szCs w:val="22"/>
        </w:rPr>
        <w:t>49.9 k</w:t>
      </w:r>
      <w:r w:rsidR="004E0672">
        <w:rPr>
          <w:rFonts w:ascii="Cambria" w:hAnsi="Cambria"/>
          <w:sz w:val="22"/>
          <w:szCs w:val="22"/>
        </w:rPr>
        <w:t>not</w:t>
      </w:r>
      <w:r w:rsidRPr="002E3744">
        <w:rPr>
          <w:rFonts w:ascii="Cambria" w:hAnsi="Cambria"/>
          <w:sz w:val="22"/>
          <w:szCs w:val="22"/>
        </w:rPr>
        <w:t xml:space="preserve"> winds </w:t>
      </w:r>
      <w:r w:rsidR="00E31854">
        <w:rPr>
          <w:rFonts w:ascii="Cambria" w:hAnsi="Cambria"/>
          <w:sz w:val="22"/>
          <w:szCs w:val="22"/>
        </w:rPr>
        <w:t xml:space="preserve">extended </w:t>
      </w:r>
      <w:r w:rsidRPr="002E3744">
        <w:rPr>
          <w:rFonts w:ascii="Cambria" w:hAnsi="Cambria"/>
          <w:sz w:val="22"/>
          <w:szCs w:val="22"/>
        </w:rPr>
        <w:t xml:space="preserve">from the storm’s central track further inland (Figure S2). For epidemiology researchers who would like to conduct sensitivity analysis </w:t>
      </w:r>
      <w:r w:rsidR="00E31854">
        <w:rPr>
          <w:rFonts w:ascii="Cambria" w:hAnsi="Cambria"/>
          <w:sz w:val="22"/>
          <w:szCs w:val="22"/>
        </w:rPr>
        <w:t xml:space="preserve">using both </w:t>
      </w:r>
      <w:r w:rsidRPr="002E3744">
        <w:rPr>
          <w:rFonts w:ascii="Cambria" w:hAnsi="Cambria"/>
          <w:sz w:val="22"/>
          <w:szCs w:val="22"/>
        </w:rPr>
        <w:t>sets of wind data, we have included estimates from the HURDAT2 wind radii as a secondary measure of county-level peak sustained wind in the open-source dataset (</w:t>
      </w:r>
      <w:r w:rsidRPr="00AA0DD3">
        <w:rPr>
          <w:rFonts w:ascii="Cambria" w:hAnsi="Cambria"/>
          <w:sz w:val="22"/>
          <w:szCs w:val="22"/>
        </w:rPr>
        <w:t>Anderson et al. 2020</w:t>
      </w:r>
      <w:r w:rsidR="00AA0DD3" w:rsidRPr="00AA0DD3">
        <w:rPr>
          <w:rFonts w:ascii="Cambria" w:hAnsi="Cambria"/>
          <w:sz w:val="22"/>
          <w:szCs w:val="22"/>
        </w:rPr>
        <w:t>a</w:t>
      </w:r>
      <w:r w:rsidRPr="002E3744">
        <w:rPr>
          <w:rFonts w:ascii="Cambria" w:hAnsi="Cambria"/>
          <w:sz w:val="22"/>
          <w:szCs w:val="22"/>
        </w:rPr>
        <w:t xml:space="preserve">). </w:t>
      </w:r>
    </w:p>
    <w:p w14:paraId="7BEC17DF" w14:textId="17FC684D" w:rsidR="00251569" w:rsidRPr="004623BE" w:rsidRDefault="00251569" w:rsidP="00311726">
      <w:pPr>
        <w:spacing w:line="480" w:lineRule="auto"/>
        <w:rPr>
          <w:rFonts w:ascii="Cambria" w:hAnsi="Cambria"/>
          <w:color w:val="548DD4" w:themeColor="text2" w:themeTint="99"/>
          <w:sz w:val="22"/>
          <w:szCs w:val="22"/>
        </w:rPr>
      </w:pPr>
    </w:p>
    <w:p w14:paraId="493A1ABA" w14:textId="674390F4" w:rsidR="00251569" w:rsidRPr="004623BE" w:rsidRDefault="0014082D" w:rsidP="00311726">
      <w:pPr>
        <w:spacing w:line="480" w:lineRule="auto"/>
        <w:rPr>
          <w:rFonts w:ascii="Cambria" w:hAnsi="Cambria"/>
          <w:color w:val="548DD4" w:themeColor="text2" w:themeTint="99"/>
          <w:sz w:val="22"/>
          <w:szCs w:val="22"/>
        </w:rPr>
      </w:pPr>
      <w:r w:rsidRPr="0014082D">
        <w:rPr>
          <w:rFonts w:ascii="Cambria" w:hAnsi="Cambria"/>
          <w:sz w:val="22"/>
          <w:szCs w:val="22"/>
        </w:rPr>
        <w:t xml:space="preserve">For flood data, we compared the flood status values included in the open-source data to stream- flow measurements at US Geological Survey gages within nine sample counties (Figure 4). Across the sampled counties, </w:t>
      </w:r>
      <w:proofErr w:type="spellStart"/>
      <w:r w:rsidRPr="0014082D">
        <w:rPr>
          <w:rFonts w:ascii="Cambria" w:hAnsi="Cambria"/>
          <w:sz w:val="22"/>
          <w:szCs w:val="22"/>
        </w:rPr>
        <w:t>streamgage</w:t>
      </w:r>
      <w:proofErr w:type="spellEnd"/>
      <w:r w:rsidRPr="0014082D">
        <w:rPr>
          <w:rFonts w:ascii="Cambria" w:hAnsi="Cambria"/>
          <w:sz w:val="22"/>
          <w:szCs w:val="22"/>
        </w:rPr>
        <w:t xml:space="preserve"> data generally indicated higher discharge during periods identified as flood events based on the NOAA Storm Events database (Figure 4). There were some cases, however, where the two flooding data sources were somewhat inconsistent. For example, there were one or two tropical cyclones in several of the counties (Mobile County, AL, Escambia County, FL, Fairfield County, CT, and Fulton County, GA) with associated flood event listings but for which the total discharge across county streamflow gages was relatively low. For storms without a flood listing for the county, in most cases the total streamflow discharge in the county was relatively low, and, in all but two cases all </w:t>
      </w:r>
      <w:proofErr w:type="spellStart"/>
      <w:r w:rsidRPr="0014082D">
        <w:rPr>
          <w:rFonts w:ascii="Cambria" w:hAnsi="Cambria"/>
          <w:sz w:val="22"/>
          <w:szCs w:val="22"/>
        </w:rPr>
        <w:t>streamgage</w:t>
      </w:r>
      <w:proofErr w:type="spellEnd"/>
      <w:r w:rsidRPr="0014082D">
        <w:rPr>
          <w:rFonts w:ascii="Cambria" w:hAnsi="Cambria"/>
          <w:sz w:val="22"/>
          <w:szCs w:val="22"/>
        </w:rPr>
        <w:t xml:space="preserve"> flows were below the flooding threshold. The </w:t>
      </w:r>
      <w:r w:rsidRPr="0014082D">
        <w:rPr>
          <w:rFonts w:ascii="Cambria" w:hAnsi="Cambria"/>
          <w:sz w:val="22"/>
          <w:szCs w:val="22"/>
        </w:rPr>
        <w:lastRenderedPageBreak/>
        <w:t xml:space="preserve">exceptions were for Hurricane Ida in 2009 in Fulton County, GA, and Hurricane Isaac in 2012 in Mobile County, AL. </w:t>
      </w:r>
    </w:p>
    <w:p w14:paraId="10F26A66" w14:textId="37B777B6" w:rsidR="00951A34" w:rsidRPr="004623BE" w:rsidRDefault="00951A34" w:rsidP="00311726">
      <w:pPr>
        <w:spacing w:line="480" w:lineRule="auto"/>
        <w:rPr>
          <w:rFonts w:ascii="Cambria" w:hAnsi="Cambria"/>
          <w:color w:val="548DD4" w:themeColor="text2" w:themeTint="99"/>
          <w:sz w:val="22"/>
          <w:szCs w:val="22"/>
        </w:rPr>
      </w:pPr>
    </w:p>
    <w:p w14:paraId="14785723" w14:textId="3B5C10C3" w:rsidR="00840FFA" w:rsidRPr="004623BE" w:rsidRDefault="00840FFA" w:rsidP="00311726">
      <w:pPr>
        <w:spacing w:line="480" w:lineRule="auto"/>
        <w:rPr>
          <w:rFonts w:ascii="Cambria" w:hAnsi="Cambria"/>
          <w:sz w:val="22"/>
          <w:szCs w:val="22"/>
        </w:rPr>
      </w:pPr>
      <w:r w:rsidRPr="004623BE">
        <w:rPr>
          <w:rFonts w:ascii="Cambria" w:hAnsi="Cambria"/>
          <w:i/>
          <w:iCs/>
          <w:sz w:val="22"/>
          <w:szCs w:val="22"/>
        </w:rPr>
        <w:t>Patterns in tropical cyclone exposures</w:t>
      </w:r>
    </w:p>
    <w:p w14:paraId="55FBE646" w14:textId="62C5F0BC" w:rsidR="00840FFA" w:rsidRPr="004623BE" w:rsidRDefault="00840FFA" w:rsidP="00311726">
      <w:pPr>
        <w:spacing w:line="480" w:lineRule="auto"/>
        <w:rPr>
          <w:rFonts w:ascii="Cambria" w:hAnsi="Cambria"/>
          <w:color w:val="548DD4" w:themeColor="text2" w:themeTint="99"/>
          <w:sz w:val="22"/>
          <w:szCs w:val="22"/>
        </w:rPr>
      </w:pPr>
    </w:p>
    <w:p w14:paraId="5AC572BA" w14:textId="153FE5A3" w:rsidR="00BA09B3" w:rsidRPr="002E0AA8" w:rsidRDefault="00BA09B3" w:rsidP="00BA09B3">
      <w:pPr>
        <w:spacing w:line="480" w:lineRule="auto"/>
        <w:rPr>
          <w:rFonts w:ascii="Cambria" w:hAnsi="Cambria"/>
          <w:sz w:val="22"/>
          <w:rPrChange w:id="26" w:author="Anderson,Brooke" w:date="2020-09-22T17:34:00Z">
            <w:rPr>
              <w:rFonts w:ascii="Cambria" w:hAnsi="Cambria"/>
              <w:color w:val="548DD4" w:themeColor="text2" w:themeTint="99"/>
              <w:sz w:val="22"/>
            </w:rPr>
          </w:rPrChange>
        </w:rPr>
      </w:pPr>
      <w:r w:rsidRPr="00BA09B3">
        <w:rPr>
          <w:rFonts w:ascii="Cambria" w:hAnsi="Cambria"/>
          <w:sz w:val="22"/>
          <w:szCs w:val="22"/>
        </w:rPr>
        <w:t xml:space="preserve">We used this storm exposure data to classify counties as exposed or unexposed to four different hazards for each tropical cyclone and then explored patterns over years with available data. </w:t>
      </w:r>
      <w:ins w:id="27" w:author="Anderson,Brooke" w:date="2020-09-22T17:34:00Z">
        <w:r w:rsidR="002E0AA8" w:rsidRPr="002E0AA8">
          <w:rPr>
            <w:rFonts w:ascii="Cambria" w:hAnsi="Cambria"/>
            <w:sz w:val="22"/>
            <w:szCs w:val="22"/>
          </w:rPr>
          <w:t xml:space="preserve">Table 2 provides summary statistics describing the extent of counties assessed as exposed based on specific storm hazards, to help epidemiologists in planning studies, including understanding the potential statistical power to study specific exposures, both for multi-storm and single- storm studies. </w:t>
        </w:r>
      </w:ins>
      <w:r w:rsidRPr="00BA09B3">
        <w:rPr>
          <w:rFonts w:ascii="Cambria" w:hAnsi="Cambria"/>
          <w:sz w:val="22"/>
          <w:szCs w:val="22"/>
        </w:rPr>
        <w:t>Across the four storm hazards considered, there was wide variation in the average number of county exposures per year (Table 2). For tropical cyclone tornadoes, there were on average about 40 county exposures per year within our study. County exposures were more frequent for tropical cyclone wind exposures (&gt;160/y</w:t>
      </w:r>
      <w:r w:rsidR="00034F05">
        <w:rPr>
          <w:rFonts w:ascii="Cambria" w:hAnsi="Cambria"/>
          <w:sz w:val="22"/>
          <w:szCs w:val="22"/>
        </w:rPr>
        <w:t>ea</w:t>
      </w:r>
      <w:r w:rsidRPr="00BA09B3">
        <w:rPr>
          <w:rFonts w:ascii="Cambria" w:hAnsi="Cambria"/>
          <w:sz w:val="22"/>
          <w:szCs w:val="22"/>
        </w:rPr>
        <w:t>r on average), even more frequent for tropical cyclone flood exposures (&gt;190/y</w:t>
      </w:r>
      <w:r w:rsidR="00034F05">
        <w:rPr>
          <w:rFonts w:ascii="Cambria" w:hAnsi="Cambria"/>
          <w:sz w:val="22"/>
          <w:szCs w:val="22"/>
        </w:rPr>
        <w:t>ea</w:t>
      </w:r>
      <w:r w:rsidRPr="00BA09B3">
        <w:rPr>
          <w:rFonts w:ascii="Cambria" w:hAnsi="Cambria"/>
          <w:sz w:val="22"/>
          <w:szCs w:val="22"/>
        </w:rPr>
        <w:t>r on average), and most frequent for tropical cyclone rain exposure (&gt;290/y</w:t>
      </w:r>
      <w:r w:rsidR="00034F05">
        <w:rPr>
          <w:rFonts w:ascii="Cambria" w:hAnsi="Cambria"/>
          <w:sz w:val="22"/>
          <w:szCs w:val="22"/>
        </w:rPr>
        <w:t>ea</w:t>
      </w:r>
      <w:r w:rsidRPr="00BA09B3">
        <w:rPr>
          <w:rFonts w:ascii="Cambria" w:hAnsi="Cambria"/>
          <w:sz w:val="22"/>
          <w:szCs w:val="22"/>
        </w:rPr>
        <w:t xml:space="preserve">r on average). For every hazard except tornadoes, we identified at least one tropical cyclone that exposed over 250 counties (Table 2). However, the largest-extent tropical cyclone varied across hazards: Frances in 2004 exposed the most counties based on rain, Michael in 2018 based on wind, and Ivan in 2004 based on flooding and tornadoes (Table 2). </w:t>
      </w:r>
    </w:p>
    <w:p w14:paraId="4E6BF1CA" w14:textId="3DCB999C" w:rsidR="00395DC3" w:rsidRPr="004623BE" w:rsidRDefault="00395DC3" w:rsidP="00311726">
      <w:pPr>
        <w:spacing w:line="480" w:lineRule="auto"/>
        <w:rPr>
          <w:rFonts w:ascii="Cambria" w:hAnsi="Cambria"/>
          <w:color w:val="548DD4" w:themeColor="text2" w:themeTint="99"/>
          <w:sz w:val="22"/>
          <w:szCs w:val="22"/>
        </w:rPr>
      </w:pPr>
    </w:p>
    <w:p w14:paraId="158AB952" w14:textId="040E12E9" w:rsidR="0029659C" w:rsidRPr="0029659C" w:rsidRDefault="0029659C" w:rsidP="0029659C">
      <w:pPr>
        <w:spacing w:line="480" w:lineRule="auto"/>
        <w:rPr>
          <w:rFonts w:ascii="Cambria" w:hAnsi="Cambria"/>
          <w:sz w:val="22"/>
          <w:szCs w:val="22"/>
        </w:rPr>
      </w:pPr>
      <w:r w:rsidRPr="0029659C">
        <w:rPr>
          <w:rFonts w:ascii="Cambria" w:hAnsi="Cambria"/>
          <w:sz w:val="22"/>
          <w:szCs w:val="22"/>
        </w:rPr>
        <w:t xml:space="preserve">When we calculated and mapped the average number of exposures per decade in each county for single-hazard exposures (Figure 5), strong geographical patterns were clear. Peak sustained wind </w:t>
      </w:r>
      <w:r w:rsidRPr="0029659C">
        <w:rPr>
          <w:rFonts w:ascii="Cambria" w:hAnsi="Cambria"/>
          <w:sz w:val="22"/>
          <w:szCs w:val="22"/>
        </w:rPr>
        <w:lastRenderedPageBreak/>
        <w:t xml:space="preserve">exposure had a strong coastal pattern, with almost all exposures in counties within about 200 km (124 mi) of the coastline. While tropical cyclone rain exposure was also more frequent in coastal areas compared to inland areas, there were also inland rain exposures in counties that were </w:t>
      </w:r>
      <w:r w:rsidR="00127482">
        <w:rPr>
          <w:rFonts w:ascii="Cambria" w:hAnsi="Cambria"/>
          <w:sz w:val="22"/>
          <w:szCs w:val="22"/>
        </w:rPr>
        <w:t xml:space="preserve">rarely or </w:t>
      </w:r>
      <w:r w:rsidRPr="0029659C">
        <w:rPr>
          <w:rFonts w:ascii="Cambria" w:hAnsi="Cambria"/>
          <w:sz w:val="22"/>
          <w:szCs w:val="22"/>
        </w:rPr>
        <w:t>never classified as exposed based on wind. Flood-based exposures were frequently in the Mid-Atlantic region, with a pattern that skewed north compared with other exposures. Rain and, to some extent, flood exposures were characterized by a pattern defined by the Appalachian Mountains, with fewer exposures west of the mountain range than to the east. Almost all tornado-based exposures were in coastal states, with many in Florida, and almost none north of Maryland. Patterns were similar when analysis was restricted to years with exposure data for all four hazards available (1996</w:t>
      </w:r>
      <w:r w:rsidRPr="004623BE">
        <w:rPr>
          <w:rFonts w:ascii="Cambria" w:hAnsi="Cambria"/>
          <w:sz w:val="22"/>
          <w:szCs w:val="22"/>
        </w:rPr>
        <w:t>–</w:t>
      </w:r>
      <w:r w:rsidRPr="0029659C">
        <w:rPr>
          <w:rFonts w:ascii="Cambria" w:hAnsi="Cambria"/>
          <w:sz w:val="22"/>
          <w:szCs w:val="22"/>
        </w:rPr>
        <w:t xml:space="preserve">2011; Figure S3). </w:t>
      </w:r>
    </w:p>
    <w:p w14:paraId="7A7BBA93" w14:textId="71B035B5" w:rsidR="00182DD1" w:rsidRPr="004623BE" w:rsidRDefault="00182DD1" w:rsidP="00311726">
      <w:pPr>
        <w:spacing w:line="480" w:lineRule="auto"/>
        <w:rPr>
          <w:rFonts w:ascii="Cambria" w:hAnsi="Cambria"/>
          <w:color w:val="548DD4" w:themeColor="text2" w:themeTint="99"/>
          <w:sz w:val="22"/>
          <w:szCs w:val="22"/>
        </w:rPr>
      </w:pPr>
    </w:p>
    <w:p w14:paraId="100959FE" w14:textId="390F893D" w:rsidR="00182DD1" w:rsidRPr="004623BE" w:rsidRDefault="00182DD1" w:rsidP="00311726">
      <w:pPr>
        <w:spacing w:line="480" w:lineRule="auto"/>
        <w:rPr>
          <w:rFonts w:ascii="Cambria" w:hAnsi="Cambria"/>
          <w:i/>
          <w:iCs/>
          <w:sz w:val="22"/>
          <w:szCs w:val="22"/>
        </w:rPr>
      </w:pPr>
      <w:r w:rsidRPr="004623BE">
        <w:rPr>
          <w:rFonts w:ascii="Cambria" w:hAnsi="Cambria"/>
          <w:i/>
          <w:iCs/>
          <w:sz w:val="22"/>
          <w:szCs w:val="22"/>
        </w:rPr>
        <w:t>Agreement across exposure metrics</w:t>
      </w:r>
    </w:p>
    <w:p w14:paraId="2410C21A" w14:textId="12139C70" w:rsidR="00182DD1" w:rsidRPr="004623BE" w:rsidRDefault="00182DD1" w:rsidP="00311726">
      <w:pPr>
        <w:spacing w:line="480" w:lineRule="auto"/>
        <w:rPr>
          <w:rFonts w:ascii="Cambria" w:hAnsi="Cambria"/>
          <w:i/>
          <w:iCs/>
          <w:color w:val="548DD4" w:themeColor="text2" w:themeTint="99"/>
          <w:sz w:val="22"/>
          <w:szCs w:val="22"/>
        </w:rPr>
      </w:pPr>
    </w:p>
    <w:p w14:paraId="6A6A8147" w14:textId="6925312F" w:rsidR="0029659C" w:rsidRPr="0029659C" w:rsidRDefault="0029659C" w:rsidP="0029659C">
      <w:pPr>
        <w:spacing w:line="480" w:lineRule="auto"/>
        <w:rPr>
          <w:rFonts w:ascii="Cambria" w:hAnsi="Cambria"/>
          <w:sz w:val="22"/>
          <w:szCs w:val="22"/>
        </w:rPr>
      </w:pPr>
      <w:r w:rsidRPr="0029659C">
        <w:rPr>
          <w:rFonts w:ascii="Cambria" w:hAnsi="Cambria"/>
          <w:sz w:val="22"/>
          <w:szCs w:val="22"/>
        </w:rPr>
        <w:t xml:space="preserve">Finally, we assessed </w:t>
      </w:r>
      <w:r w:rsidR="00117D4C">
        <w:rPr>
          <w:rFonts w:ascii="Cambria" w:hAnsi="Cambria"/>
          <w:sz w:val="22"/>
          <w:szCs w:val="22"/>
        </w:rPr>
        <w:t xml:space="preserve">within-storm </w:t>
      </w:r>
      <w:r w:rsidRPr="0029659C">
        <w:rPr>
          <w:rFonts w:ascii="Cambria" w:hAnsi="Cambria"/>
          <w:sz w:val="22"/>
          <w:szCs w:val="22"/>
        </w:rPr>
        <w:t xml:space="preserve">agreement between exposure classifications for each pair of hazards, as well as with a proxy measurement based on distance from the storm’s track. We found that these exposure classifications typically did not agree strongly between pairs of metrics—the set of counties identified as “exposed” based on one metric often overlapped little with the set identified as “exposed” by another metric, as storms frequently brought different hazards to different locations. </w:t>
      </w:r>
    </w:p>
    <w:p w14:paraId="51906DA6" w14:textId="1BF01C1F" w:rsidR="00182DD1" w:rsidRPr="004623BE" w:rsidRDefault="00182DD1" w:rsidP="00311726">
      <w:pPr>
        <w:spacing w:line="480" w:lineRule="auto"/>
        <w:rPr>
          <w:rFonts w:ascii="Cambria" w:hAnsi="Cambria"/>
          <w:sz w:val="22"/>
          <w:szCs w:val="22"/>
        </w:rPr>
      </w:pPr>
    </w:p>
    <w:p w14:paraId="5EB10255" w14:textId="77777777" w:rsidR="0029659C" w:rsidRPr="0029659C" w:rsidRDefault="0029659C" w:rsidP="0029659C">
      <w:pPr>
        <w:spacing w:line="480" w:lineRule="auto"/>
        <w:rPr>
          <w:rFonts w:ascii="Cambria" w:hAnsi="Cambria"/>
          <w:sz w:val="22"/>
          <w:szCs w:val="22"/>
        </w:rPr>
      </w:pPr>
      <w:r w:rsidRPr="0029659C">
        <w:rPr>
          <w:rFonts w:ascii="Cambria" w:hAnsi="Cambria"/>
          <w:sz w:val="22"/>
          <w:szCs w:val="22"/>
        </w:rPr>
        <w:t xml:space="preserve">Figure 6 shows as an example Hurricane Ivan in 2004. For the distance-based metric, the counties assessed as exposed follow the tropical cyclone’s track. For the wind-based metric, only counties </w:t>
      </w:r>
      <w:r w:rsidRPr="0029659C">
        <w:rPr>
          <w:rFonts w:ascii="Cambria" w:hAnsi="Cambria"/>
          <w:sz w:val="22"/>
          <w:szCs w:val="22"/>
        </w:rPr>
        <w:lastRenderedPageBreak/>
        <w:t xml:space="preserve">near the tropical cyclone’s first landfall were assessed as exposed. For rain- and flood-based metrics, however, exposure extended to the left of the track, including counties as far north as New York and Connecticut, while for the tornado metric, exposed counties tended to be to the right of the track and included several counties in central North Carolina, South Carolina, and Georgia that were not identified as exposed to Ivan based on any other metric. Figure S4 provides similar maps for three other example tropical cyclones (selected because they exposed many US counties based on at least one metric). </w:t>
      </w:r>
    </w:p>
    <w:p w14:paraId="2AEBB8DB" w14:textId="410ED32C" w:rsidR="00182DD1" w:rsidRPr="004623BE" w:rsidRDefault="00182DD1" w:rsidP="00311726">
      <w:pPr>
        <w:spacing w:line="480" w:lineRule="auto"/>
        <w:rPr>
          <w:rFonts w:ascii="Cambria" w:hAnsi="Cambria"/>
          <w:color w:val="548DD4" w:themeColor="text2" w:themeTint="99"/>
          <w:sz w:val="22"/>
          <w:szCs w:val="22"/>
        </w:rPr>
      </w:pPr>
    </w:p>
    <w:p w14:paraId="6E388B0E" w14:textId="3E0E1169" w:rsidR="0029659C" w:rsidRPr="00C50A1F" w:rsidRDefault="0029659C" w:rsidP="0029659C">
      <w:pPr>
        <w:spacing w:line="480" w:lineRule="auto"/>
        <w:rPr>
          <w:rFonts w:ascii="Cambria" w:hAnsi="Cambria"/>
          <w:sz w:val="22"/>
          <w:rPrChange w:id="28" w:author="Anderson,Brooke" w:date="2020-09-22T17:34:00Z">
            <w:rPr>
              <w:rFonts w:ascii="Cambria" w:hAnsi="Cambria"/>
              <w:color w:val="548DD4" w:themeColor="text2" w:themeTint="99"/>
              <w:sz w:val="22"/>
            </w:rPr>
          </w:rPrChange>
        </w:rPr>
      </w:pPr>
      <w:r w:rsidRPr="0029659C">
        <w:rPr>
          <w:rFonts w:ascii="Cambria" w:hAnsi="Cambria"/>
          <w:sz w:val="22"/>
          <w:szCs w:val="22"/>
        </w:rPr>
        <w:t>We drew similar conclusions when we investigated all 46 tropical cyclones between 1996 and 2011 (when data for all five metrics were available) for which 100 or more counties were exposed based on at least one metric (Figure 7</w:t>
      </w:r>
      <w:del w:id="29" w:author="Anderson,Brooke" w:date="2020-09-22T17:34:00Z">
        <w:r w:rsidRPr="0029659C">
          <w:rPr>
            <w:rFonts w:ascii="Cambria" w:hAnsi="Cambria"/>
            <w:sz w:val="22"/>
            <w:szCs w:val="22"/>
          </w:rPr>
          <w:delText>). In this figure</w:delText>
        </w:r>
      </w:del>
      <w:ins w:id="30" w:author="Anderson,Brooke" w:date="2020-09-22T17:34:00Z">
        <w:r w:rsidR="00C50A1F">
          <w:rPr>
            <w:rFonts w:ascii="Cambria" w:hAnsi="Cambria"/>
            <w:sz w:val="22"/>
            <w:szCs w:val="22"/>
          </w:rPr>
          <w:t xml:space="preserve">; </w:t>
        </w:r>
        <w:r w:rsidR="00C50A1F" w:rsidRPr="00C50A1F">
          <w:rPr>
            <w:rFonts w:ascii="Cambria" w:hAnsi="Cambria"/>
            <w:sz w:val="22"/>
            <w:szCs w:val="22"/>
          </w:rPr>
          <w:t>for the most extensive of these, storms for which 200 of more counties were exposed based on at least one metric, Tables S3</w:t>
        </w:r>
        <w:r w:rsidR="00C50A1F">
          <w:rPr>
            <w:rFonts w:ascii="Cambria" w:hAnsi="Cambria"/>
            <w:sz w:val="22"/>
            <w:szCs w:val="22"/>
          </w:rPr>
          <w:t>–</w:t>
        </w:r>
        <w:r w:rsidR="00C50A1F" w:rsidRPr="00C50A1F">
          <w:rPr>
            <w:rFonts w:ascii="Cambria" w:hAnsi="Cambria"/>
            <w:sz w:val="22"/>
            <w:szCs w:val="22"/>
          </w:rPr>
          <w:t>S6 provide underlying numbers comparing exposure assessments between the distance-based proxy and each hazard-based metric</w:t>
        </w:r>
        <w:r w:rsidRPr="0029659C">
          <w:rPr>
            <w:rFonts w:ascii="Cambria" w:hAnsi="Cambria"/>
            <w:sz w:val="22"/>
            <w:szCs w:val="22"/>
          </w:rPr>
          <w:t xml:space="preserve">). In </w:t>
        </w:r>
        <w:r w:rsidR="00BD06A8">
          <w:rPr>
            <w:rFonts w:ascii="Cambria" w:hAnsi="Cambria"/>
            <w:sz w:val="22"/>
            <w:szCs w:val="22"/>
          </w:rPr>
          <w:t>F</w:t>
        </w:r>
        <w:r w:rsidRPr="0029659C">
          <w:rPr>
            <w:rFonts w:ascii="Cambria" w:hAnsi="Cambria"/>
            <w:sz w:val="22"/>
            <w:szCs w:val="22"/>
          </w:rPr>
          <w:t>igure</w:t>
        </w:r>
        <w:r w:rsidR="00BD06A8">
          <w:rPr>
            <w:rFonts w:ascii="Cambria" w:hAnsi="Cambria"/>
            <w:sz w:val="22"/>
            <w:szCs w:val="22"/>
          </w:rPr>
          <w:t xml:space="preserve"> 7</w:t>
        </w:r>
      </w:ins>
      <w:r w:rsidRPr="0029659C">
        <w:rPr>
          <w:rFonts w:ascii="Cambria" w:hAnsi="Cambria"/>
          <w:sz w:val="22"/>
          <w:szCs w:val="22"/>
        </w:rPr>
        <w:t xml:space="preserve">, each row provides results for one tropical cyclone, and each box in that row shows the Jaccard coefficient for a pair of metrics. For all pairs of metrics, agreement in exposure assessment was, at best, moderate for all but a few storms. When comparing distance- and wind-based exposure assessment, only about 10% of storms had Jaccard indices higher than 0.6 (i.e., out of the counties assessed as exposed by at least one of the two metrics in the pair, 60% or more were assessed the same under both metrics). For comparisons of assessments based on other combinations of distance-, wind-, rain-, and flood-based metrics, fewer than 5% of storms had Jaccard indices above 0.6. The tornado-based metric had universally poor agreement with other metrics in county-level classification across the tropical cyclones considered. </w:t>
      </w:r>
    </w:p>
    <w:p w14:paraId="50AC0D09" w14:textId="6688F9B1" w:rsidR="00840FFA" w:rsidRPr="004623BE" w:rsidRDefault="00840FFA" w:rsidP="00311726">
      <w:pPr>
        <w:spacing w:line="480" w:lineRule="auto"/>
        <w:rPr>
          <w:rFonts w:ascii="Cambria" w:hAnsi="Cambria"/>
          <w:color w:val="548DD4" w:themeColor="text2" w:themeTint="99"/>
          <w:sz w:val="22"/>
          <w:szCs w:val="22"/>
        </w:rPr>
      </w:pPr>
    </w:p>
    <w:p w14:paraId="72D1B096" w14:textId="70A015AF" w:rsidR="0029659C" w:rsidRPr="0029659C" w:rsidRDefault="0029659C" w:rsidP="0029659C">
      <w:pPr>
        <w:spacing w:line="480" w:lineRule="auto"/>
        <w:rPr>
          <w:rFonts w:ascii="Cambria" w:hAnsi="Cambria"/>
          <w:sz w:val="22"/>
          <w:szCs w:val="22"/>
        </w:rPr>
      </w:pPr>
      <w:r w:rsidRPr="0029659C">
        <w:rPr>
          <w:rFonts w:ascii="Cambria" w:hAnsi="Cambria"/>
          <w:sz w:val="22"/>
          <w:szCs w:val="22"/>
        </w:rPr>
        <w:t>There were a few</w:t>
      </w:r>
      <w:r w:rsidR="00A36AA6">
        <w:rPr>
          <w:rFonts w:ascii="Cambria" w:hAnsi="Cambria"/>
          <w:sz w:val="22"/>
          <w:szCs w:val="22"/>
        </w:rPr>
        <w:t xml:space="preserve"> exceptions—</w:t>
      </w:r>
      <w:r w:rsidRPr="0029659C">
        <w:rPr>
          <w:rFonts w:ascii="Cambria" w:hAnsi="Cambria"/>
          <w:sz w:val="22"/>
          <w:szCs w:val="22"/>
        </w:rPr>
        <w:t xml:space="preserve">tropical cyclones in which exposure assessment agreed well across several of the metrics considered. For Floyd in 1999 (Figure S4) and Irene in 2011, for example, county-level classification agreed moderately to well for all pairs of exposure metrics except those involving the tornado-based metric (Figure 7). For another set of tropical cyclones (e.g., Ernesto in 2006, and Bertha in 1996, Isabel in 2003), there was moderate to good agreement for pairwise combinations of distance, rain, and wind, but poor agreement for other combinations of metrics, while for another set of storms (e.g., Matthew in 2004 and Katrina in 2005), there was moderate to good agreement between distance and rain. </w:t>
      </w:r>
    </w:p>
    <w:p w14:paraId="392D1EEC" w14:textId="77777777" w:rsidR="008D10F2" w:rsidRPr="004623BE" w:rsidRDefault="008D10F2" w:rsidP="00311726">
      <w:pPr>
        <w:spacing w:line="480" w:lineRule="auto"/>
        <w:rPr>
          <w:rFonts w:ascii="Cambria" w:hAnsi="Cambria"/>
          <w:color w:val="548DD4" w:themeColor="text2" w:themeTint="99"/>
          <w:sz w:val="22"/>
          <w:szCs w:val="22"/>
        </w:rPr>
      </w:pPr>
    </w:p>
    <w:p w14:paraId="63F56492" w14:textId="58201D57" w:rsidR="00C51125" w:rsidRPr="004623BE" w:rsidRDefault="00C51125" w:rsidP="00311726">
      <w:pPr>
        <w:spacing w:line="480" w:lineRule="auto"/>
        <w:rPr>
          <w:rFonts w:ascii="Cambria" w:hAnsi="Cambria"/>
          <w:sz w:val="22"/>
          <w:szCs w:val="22"/>
        </w:rPr>
      </w:pPr>
      <w:r w:rsidRPr="004623BE">
        <w:rPr>
          <w:rFonts w:ascii="Cambria" w:hAnsi="Cambria"/>
          <w:b/>
          <w:sz w:val="22"/>
          <w:szCs w:val="22"/>
        </w:rPr>
        <w:t>Discussion</w:t>
      </w:r>
    </w:p>
    <w:p w14:paraId="63126673" w14:textId="18010F4B" w:rsidR="00C51125" w:rsidRPr="004623BE" w:rsidRDefault="00C51125" w:rsidP="00311726">
      <w:pPr>
        <w:spacing w:line="480" w:lineRule="auto"/>
        <w:rPr>
          <w:rFonts w:ascii="Cambria" w:hAnsi="Cambria"/>
          <w:color w:val="548DD4" w:themeColor="text2" w:themeTint="99"/>
          <w:sz w:val="22"/>
          <w:szCs w:val="22"/>
        </w:rPr>
      </w:pPr>
    </w:p>
    <w:p w14:paraId="2FDC0CF9" w14:textId="77777777" w:rsidR="00CD27F7" w:rsidRPr="00CD27F7" w:rsidRDefault="00CD27F7" w:rsidP="00CD27F7">
      <w:pPr>
        <w:spacing w:line="480" w:lineRule="auto"/>
        <w:rPr>
          <w:rFonts w:ascii="Cambria" w:hAnsi="Cambria"/>
          <w:sz w:val="22"/>
          <w:szCs w:val="22"/>
        </w:rPr>
      </w:pPr>
      <w:r w:rsidRPr="00CD27F7">
        <w:rPr>
          <w:rFonts w:ascii="Cambria" w:hAnsi="Cambria"/>
          <w:sz w:val="22"/>
          <w:szCs w:val="22"/>
        </w:rPr>
        <w:t xml:space="preserve">Epidemiologic studies can help characterize which health risks are elevated during disasters, to what degree, and for whom (Ibrahim 2005; </w:t>
      </w:r>
      <w:proofErr w:type="spellStart"/>
      <w:r w:rsidRPr="00CD27F7">
        <w:rPr>
          <w:rFonts w:ascii="Cambria" w:hAnsi="Cambria"/>
          <w:sz w:val="22"/>
          <w:szCs w:val="22"/>
        </w:rPr>
        <w:t>Noji</w:t>
      </w:r>
      <w:proofErr w:type="spellEnd"/>
      <w:r w:rsidRPr="00CD27F7">
        <w:rPr>
          <w:rFonts w:ascii="Cambria" w:hAnsi="Cambria"/>
          <w:sz w:val="22"/>
          <w:szCs w:val="22"/>
        </w:rPr>
        <w:t xml:space="preserve"> 2005). As a result, these studies help improve disaster preparedness and response (</w:t>
      </w:r>
      <w:proofErr w:type="spellStart"/>
      <w:r w:rsidRPr="00CD27F7">
        <w:rPr>
          <w:rFonts w:ascii="Cambria" w:hAnsi="Cambria"/>
          <w:sz w:val="22"/>
          <w:szCs w:val="22"/>
        </w:rPr>
        <w:t>Noji</w:t>
      </w:r>
      <w:proofErr w:type="spellEnd"/>
      <w:r w:rsidRPr="00CD27F7">
        <w:rPr>
          <w:rFonts w:ascii="Cambria" w:hAnsi="Cambria"/>
          <w:sz w:val="22"/>
          <w:szCs w:val="22"/>
        </w:rPr>
        <w:t xml:space="preserve"> 2005). However, tropical cyclones are multi-hazard events, making it complicated to measure exposure and so to conduct multi-community, multi-year studies leveraging large administrative datasets. Here, we provide open-source county-level data for several tropical cyclone exposures and explore limitations in that data. Further, we explore patterns in storm exposure classifications based on different metrics, and we find that county-level tropical cyclone exposure assessments vary substantially when using different metrics. Our results can inform exposure assessment for future county-level studies of the health risk and impacts </w:t>
      </w:r>
      <w:r w:rsidRPr="00CD27F7">
        <w:rPr>
          <w:rFonts w:ascii="Cambria" w:hAnsi="Cambria"/>
          <w:sz w:val="22"/>
          <w:szCs w:val="22"/>
        </w:rPr>
        <w:lastRenderedPageBreak/>
        <w:t xml:space="preserve">associated with tropical cyclones exposure as well as provide insights to inform epidemiologic study design. </w:t>
      </w:r>
    </w:p>
    <w:p w14:paraId="32B40864" w14:textId="6307972D" w:rsidR="00F40675" w:rsidRPr="004623BE" w:rsidRDefault="00F40675" w:rsidP="00311726">
      <w:pPr>
        <w:spacing w:line="480" w:lineRule="auto"/>
        <w:rPr>
          <w:rFonts w:ascii="Cambria" w:hAnsi="Cambria"/>
          <w:color w:val="548DD4" w:themeColor="text2" w:themeTint="99"/>
          <w:sz w:val="22"/>
          <w:szCs w:val="22"/>
        </w:rPr>
      </w:pPr>
    </w:p>
    <w:p w14:paraId="353F9774" w14:textId="7337FEB2" w:rsidR="00F40675" w:rsidRPr="004623BE" w:rsidRDefault="00F40675" w:rsidP="00311726">
      <w:pPr>
        <w:spacing w:line="480" w:lineRule="auto"/>
        <w:rPr>
          <w:rFonts w:ascii="Cambria" w:hAnsi="Cambria"/>
          <w:sz w:val="22"/>
          <w:szCs w:val="22"/>
        </w:rPr>
      </w:pPr>
      <w:r w:rsidRPr="004623BE">
        <w:rPr>
          <w:rFonts w:ascii="Cambria" w:hAnsi="Cambria"/>
          <w:i/>
          <w:iCs/>
          <w:sz w:val="22"/>
          <w:szCs w:val="22"/>
        </w:rPr>
        <w:t>Exposure assessment data and software</w:t>
      </w:r>
    </w:p>
    <w:p w14:paraId="4632F916" w14:textId="79FDF28E" w:rsidR="00F40675" w:rsidRPr="004623BE" w:rsidRDefault="00F40675" w:rsidP="00311726">
      <w:pPr>
        <w:spacing w:line="480" w:lineRule="auto"/>
        <w:rPr>
          <w:rFonts w:ascii="Cambria" w:hAnsi="Cambria"/>
          <w:color w:val="548DD4" w:themeColor="text2" w:themeTint="99"/>
          <w:sz w:val="22"/>
          <w:szCs w:val="22"/>
        </w:rPr>
      </w:pPr>
    </w:p>
    <w:p w14:paraId="594BB0FF" w14:textId="3CBEADC8" w:rsidR="00BE588E" w:rsidRPr="00BE588E" w:rsidRDefault="00BE588E" w:rsidP="00BE588E">
      <w:pPr>
        <w:spacing w:line="480" w:lineRule="auto"/>
        <w:rPr>
          <w:rFonts w:ascii="Cambria" w:hAnsi="Cambria"/>
          <w:sz w:val="22"/>
          <w:szCs w:val="22"/>
        </w:rPr>
      </w:pPr>
      <w:r w:rsidRPr="00BE588E">
        <w:rPr>
          <w:rFonts w:ascii="Cambria" w:hAnsi="Cambria"/>
          <w:sz w:val="22"/>
          <w:szCs w:val="22"/>
        </w:rPr>
        <w:t>The open-source data generally correspond well with data from other potential sources (Figure</w:t>
      </w:r>
      <w:r w:rsidR="00AA0DD3">
        <w:rPr>
          <w:rFonts w:ascii="Cambria" w:hAnsi="Cambria"/>
          <w:sz w:val="22"/>
          <w:szCs w:val="22"/>
        </w:rPr>
        <w:t>s</w:t>
      </w:r>
      <w:r w:rsidRPr="00BE588E">
        <w:rPr>
          <w:rFonts w:ascii="Cambria" w:hAnsi="Cambria"/>
          <w:sz w:val="22"/>
          <w:szCs w:val="22"/>
        </w:rPr>
        <w:t xml:space="preserve"> 2</w:t>
      </w:r>
      <w:r w:rsidR="00AA0DD3">
        <w:rPr>
          <w:rFonts w:ascii="Cambria" w:hAnsi="Cambria"/>
          <w:sz w:val="22"/>
          <w:szCs w:val="22"/>
        </w:rPr>
        <w:t>–4</w:t>
      </w:r>
      <w:r w:rsidRPr="00BE588E">
        <w:rPr>
          <w:rFonts w:ascii="Cambria" w:hAnsi="Cambria"/>
          <w:sz w:val="22"/>
          <w:szCs w:val="22"/>
        </w:rPr>
        <w:t xml:space="preserve">), but there are caveats. The rainfall data are generally well-correlated with ground-based </w:t>
      </w:r>
      <w:proofErr w:type="gramStart"/>
      <w:r w:rsidRPr="00BE588E">
        <w:rPr>
          <w:rFonts w:ascii="Cambria" w:hAnsi="Cambria"/>
          <w:sz w:val="22"/>
          <w:szCs w:val="22"/>
        </w:rPr>
        <w:t>observations, but</w:t>
      </w:r>
      <w:proofErr w:type="gramEnd"/>
      <w:r w:rsidRPr="00BE588E">
        <w:rPr>
          <w:rFonts w:ascii="Cambria" w:hAnsi="Cambria"/>
          <w:sz w:val="22"/>
          <w:szCs w:val="22"/>
        </w:rPr>
        <w:t xml:space="preserve"> may sometimes underestimate very high rainfall values (Figure 2</w:t>
      </w:r>
      <w:del w:id="31" w:author="Anderson,Brooke" w:date="2020-09-22T17:34:00Z">
        <w:r w:rsidRPr="00BE588E">
          <w:rPr>
            <w:rFonts w:ascii="Cambria" w:hAnsi="Cambria"/>
            <w:sz w:val="22"/>
            <w:szCs w:val="22"/>
          </w:rPr>
          <w:delText>).</w:delText>
        </w:r>
      </w:del>
      <w:ins w:id="32" w:author="Anderson,Brooke" w:date="2020-09-22T17:34:00Z">
        <w:r w:rsidRPr="00BE588E">
          <w:rPr>
            <w:rFonts w:ascii="Cambria" w:hAnsi="Cambria"/>
            <w:sz w:val="22"/>
            <w:szCs w:val="22"/>
          </w:rPr>
          <w:t>)</w:t>
        </w:r>
        <w:r w:rsidR="0094310B" w:rsidRPr="0094310B">
          <w:rPr>
            <w:rFonts w:ascii="Cambria" w:hAnsi="Cambria"/>
            <w:sz w:val="22"/>
            <w:szCs w:val="22"/>
          </w:rPr>
          <w:t xml:space="preserve">, and in some counties the correlation was substantially lower when considering only tropical cyclones with cumulative local rainfall of </w:t>
        </w:r>
        <w:r w:rsidR="0094310B">
          <w:rPr>
            <w:rFonts w:ascii="Cambria" w:hAnsi="Cambria"/>
            <w:sz w:val="22"/>
            <w:szCs w:val="22"/>
            <w:u w:val="single"/>
          </w:rPr>
          <w:t>&gt;</w:t>
        </w:r>
        <w:r w:rsidR="0094310B" w:rsidRPr="0094310B">
          <w:rPr>
            <w:rFonts w:ascii="Cambria" w:hAnsi="Cambria"/>
            <w:sz w:val="22"/>
            <w:szCs w:val="22"/>
          </w:rPr>
          <w:t>75 mm (Supplemental Table 2)</w:t>
        </w:r>
        <w:r w:rsidRPr="00BE588E">
          <w:rPr>
            <w:rFonts w:ascii="Cambria" w:hAnsi="Cambria"/>
            <w:sz w:val="22"/>
            <w:szCs w:val="22"/>
          </w:rPr>
          <w:t>.</w:t>
        </w:r>
      </w:ins>
      <w:r w:rsidRPr="00BE588E">
        <w:rPr>
          <w:rFonts w:ascii="Cambria" w:hAnsi="Cambria"/>
          <w:sz w:val="22"/>
          <w:szCs w:val="22"/>
        </w:rPr>
        <w:t xml:space="preserve"> When rainfall data is used to create binary exposure classifications, this disagreement is unlikely to influence results, as both data sources agree in identifying these as storms with high </w:t>
      </w:r>
      <w:proofErr w:type="gramStart"/>
      <w:r w:rsidRPr="00BE588E">
        <w:rPr>
          <w:rFonts w:ascii="Cambria" w:hAnsi="Cambria"/>
          <w:sz w:val="22"/>
          <w:szCs w:val="22"/>
        </w:rPr>
        <w:t>rainfall, but</w:t>
      </w:r>
      <w:proofErr w:type="gramEnd"/>
      <w:r w:rsidRPr="00BE588E">
        <w:rPr>
          <w:rFonts w:ascii="Cambria" w:hAnsi="Cambria"/>
          <w:sz w:val="22"/>
          <w:szCs w:val="22"/>
        </w:rPr>
        <w:t xml:space="preserve"> would be important to consider for cases that include rainfall as a continuous measurement. </w:t>
      </w:r>
    </w:p>
    <w:p w14:paraId="12B89267" w14:textId="021FA0BF" w:rsidR="009D4643" w:rsidRPr="004623BE" w:rsidRDefault="009D4643" w:rsidP="00311726">
      <w:pPr>
        <w:spacing w:line="480" w:lineRule="auto"/>
        <w:rPr>
          <w:rFonts w:ascii="Cambria" w:hAnsi="Cambria"/>
          <w:color w:val="548DD4" w:themeColor="text2" w:themeTint="99"/>
          <w:sz w:val="22"/>
          <w:szCs w:val="22"/>
        </w:rPr>
      </w:pPr>
    </w:p>
    <w:p w14:paraId="71E3FC6B" w14:textId="344F1B8C" w:rsidR="00BE588E" w:rsidRPr="00BE588E" w:rsidRDefault="00BE588E" w:rsidP="00BE588E">
      <w:pPr>
        <w:spacing w:line="480" w:lineRule="auto"/>
        <w:rPr>
          <w:rFonts w:ascii="Cambria" w:hAnsi="Cambria"/>
          <w:sz w:val="22"/>
          <w:szCs w:val="22"/>
        </w:rPr>
      </w:pPr>
      <w:r w:rsidRPr="00BE588E">
        <w:rPr>
          <w:rFonts w:ascii="Cambria" w:hAnsi="Cambria"/>
          <w:sz w:val="22"/>
          <w:szCs w:val="22"/>
        </w:rPr>
        <w:t xml:space="preserve">The peak sustained wind estimates are based on modeled, rather than observed, values, and while the modeled wind data generally agree well </w:t>
      </w:r>
      <w:r w:rsidR="00474065" w:rsidRPr="00BE588E">
        <w:rPr>
          <w:rFonts w:ascii="Cambria" w:hAnsi="Cambria"/>
          <w:sz w:val="22"/>
          <w:szCs w:val="22"/>
        </w:rPr>
        <w:t>(Figure 3)</w:t>
      </w:r>
      <w:r w:rsidR="00474065">
        <w:rPr>
          <w:rFonts w:ascii="Cambria" w:hAnsi="Cambria"/>
          <w:sz w:val="22"/>
          <w:szCs w:val="22"/>
        </w:rPr>
        <w:t xml:space="preserve"> </w:t>
      </w:r>
      <w:r w:rsidRPr="00BE588E">
        <w:rPr>
          <w:rFonts w:ascii="Cambria" w:hAnsi="Cambria"/>
          <w:sz w:val="22"/>
          <w:szCs w:val="22"/>
        </w:rPr>
        <w:t>with post-analysis maximum wind radii (</w:t>
      </w:r>
      <w:proofErr w:type="spellStart"/>
      <w:r w:rsidRPr="00BE588E">
        <w:rPr>
          <w:rFonts w:ascii="Cambria" w:hAnsi="Cambria"/>
          <w:sz w:val="22"/>
          <w:szCs w:val="22"/>
        </w:rPr>
        <w:t>Landsea</w:t>
      </w:r>
      <w:proofErr w:type="spellEnd"/>
      <w:r w:rsidRPr="00BE588E">
        <w:rPr>
          <w:rFonts w:ascii="Cambria" w:hAnsi="Cambria"/>
          <w:sz w:val="22"/>
          <w:szCs w:val="22"/>
        </w:rPr>
        <w:t xml:space="preserve"> and Franklin 2013), there were a few storms with some discrepancies. These storms—for example, Hurricane Sandy in 2012 and Hurricane Ike in 2008—were unusually large systems for which high winds persisted well inland from landfall (Figures 3 and S2). </w:t>
      </w:r>
    </w:p>
    <w:p w14:paraId="34A8EC26" w14:textId="6F82DC8F" w:rsidR="009D4643" w:rsidRPr="004623BE" w:rsidRDefault="009D4643" w:rsidP="00311726">
      <w:pPr>
        <w:spacing w:line="480" w:lineRule="auto"/>
        <w:rPr>
          <w:rFonts w:ascii="Cambria" w:hAnsi="Cambria"/>
          <w:color w:val="548DD4" w:themeColor="text2" w:themeTint="99"/>
          <w:sz w:val="22"/>
          <w:szCs w:val="22"/>
        </w:rPr>
      </w:pPr>
    </w:p>
    <w:p w14:paraId="1F23309B" w14:textId="0CAC1525" w:rsidR="00373B38" w:rsidRPr="00373B38" w:rsidRDefault="00373B38" w:rsidP="00373B38">
      <w:pPr>
        <w:spacing w:line="480" w:lineRule="auto"/>
        <w:rPr>
          <w:rFonts w:ascii="Cambria" w:hAnsi="Cambria"/>
          <w:color w:val="548DD4" w:themeColor="text2" w:themeTint="99"/>
          <w:sz w:val="22"/>
          <w:szCs w:val="22"/>
        </w:rPr>
      </w:pPr>
      <w:r w:rsidRPr="00373B38">
        <w:rPr>
          <w:rFonts w:ascii="Cambria" w:hAnsi="Cambria"/>
          <w:sz w:val="22"/>
          <w:szCs w:val="22"/>
        </w:rPr>
        <w:t xml:space="preserve">For the flooding data, we found that flood event status, as determined based on the NOAA Storm Events listings, typically agreed with measurements from US Geographical Survey (USGS) </w:t>
      </w:r>
      <w:proofErr w:type="spellStart"/>
      <w:r w:rsidRPr="00373B38">
        <w:rPr>
          <w:rFonts w:ascii="Cambria" w:hAnsi="Cambria"/>
          <w:sz w:val="22"/>
          <w:szCs w:val="22"/>
        </w:rPr>
        <w:lastRenderedPageBreak/>
        <w:t>streamgages</w:t>
      </w:r>
      <w:proofErr w:type="spellEnd"/>
      <w:r w:rsidRPr="00373B38">
        <w:rPr>
          <w:rFonts w:ascii="Cambria" w:hAnsi="Cambria"/>
          <w:sz w:val="22"/>
          <w:szCs w:val="22"/>
        </w:rPr>
        <w:t xml:space="preserve">, with a flood event more likely to be listed if a storm elevated streamflow at </w:t>
      </w:r>
      <w:proofErr w:type="spellStart"/>
      <w:r w:rsidRPr="00373B38">
        <w:rPr>
          <w:rFonts w:ascii="Cambria" w:hAnsi="Cambria"/>
          <w:sz w:val="22"/>
          <w:szCs w:val="22"/>
        </w:rPr>
        <w:t>streamgages</w:t>
      </w:r>
      <w:proofErr w:type="spellEnd"/>
      <w:r w:rsidRPr="00373B38">
        <w:rPr>
          <w:rFonts w:ascii="Cambria" w:hAnsi="Cambria"/>
          <w:sz w:val="22"/>
          <w:szCs w:val="22"/>
        </w:rPr>
        <w:t xml:space="preserve"> across the county (Figure 4). However, there are differences between the two flooding datasets, and </w:t>
      </w:r>
      <w:proofErr w:type="gramStart"/>
      <w:r w:rsidRPr="00373B38">
        <w:rPr>
          <w:rFonts w:ascii="Cambria" w:hAnsi="Cambria"/>
          <w:sz w:val="22"/>
          <w:szCs w:val="22"/>
        </w:rPr>
        <w:t>these highlight</w:t>
      </w:r>
      <w:proofErr w:type="gramEnd"/>
      <w:r w:rsidRPr="00373B38">
        <w:rPr>
          <w:rFonts w:ascii="Cambria" w:hAnsi="Cambria"/>
          <w:sz w:val="22"/>
          <w:szCs w:val="22"/>
        </w:rPr>
        <w:t xml:space="preserve"> both the difficulty of measuring flood exposure at the county level and inherent challenges in using data from a storm event database for epidemiologic exposure assessment. For example, there was one storm in Fulton County, GA, for which there was high streamflow but not an associated flood event listing (Hurricane Ida, 2009). This storm occurred in November 2009, following a month with historic rainfall and flooding in Georgia (Shepherd</w:t>
      </w:r>
      <w:r w:rsidRPr="004623BE">
        <w:rPr>
          <w:rFonts w:ascii="Cambria" w:hAnsi="Cambria"/>
          <w:sz w:val="22"/>
          <w:szCs w:val="22"/>
        </w:rPr>
        <w:t xml:space="preserve"> et al.</w:t>
      </w:r>
      <w:r w:rsidRPr="00373B38">
        <w:rPr>
          <w:rFonts w:ascii="Cambria" w:hAnsi="Cambria"/>
          <w:sz w:val="22"/>
          <w:szCs w:val="22"/>
        </w:rPr>
        <w:t xml:space="preserve"> 2011). In this case, the flooding associated with Ida was incorporated into an ongoing flood event listing, with a start date well before the five-day window we used to temporally match storm event listings with tropical cyclone tracks for our data. </w:t>
      </w:r>
    </w:p>
    <w:p w14:paraId="272362F6" w14:textId="04080F13" w:rsidR="006F6B0C" w:rsidRPr="004623BE" w:rsidRDefault="006F6B0C" w:rsidP="00311726">
      <w:pPr>
        <w:spacing w:line="480" w:lineRule="auto"/>
        <w:rPr>
          <w:rFonts w:ascii="Cambria" w:hAnsi="Cambria"/>
          <w:color w:val="548DD4" w:themeColor="text2" w:themeTint="99"/>
          <w:sz w:val="22"/>
          <w:szCs w:val="22"/>
        </w:rPr>
      </w:pPr>
    </w:p>
    <w:p w14:paraId="17B24831" w14:textId="37CB7B88" w:rsidR="00C3177E" w:rsidRPr="00C3177E" w:rsidRDefault="00C3177E" w:rsidP="00C3177E">
      <w:pPr>
        <w:spacing w:line="480" w:lineRule="auto"/>
        <w:rPr>
          <w:rFonts w:ascii="Cambria" w:hAnsi="Cambria"/>
          <w:sz w:val="22"/>
          <w:szCs w:val="22"/>
        </w:rPr>
      </w:pPr>
      <w:r w:rsidRPr="00C3177E">
        <w:rPr>
          <w:rFonts w:ascii="Cambria" w:hAnsi="Cambria"/>
          <w:sz w:val="22"/>
          <w:szCs w:val="22"/>
        </w:rPr>
        <w:t>This disagreement highlights the difficulty of large-scale pairing of storm tracks with storm event listings—without criteria for temporally matching event start dates to storm dates, many false positives would be captured, for which the occurr</w:t>
      </w:r>
      <w:r w:rsidRPr="004623BE">
        <w:rPr>
          <w:rFonts w:ascii="Cambria" w:hAnsi="Cambria"/>
          <w:sz w:val="22"/>
          <w:szCs w:val="22"/>
        </w:rPr>
        <w:t>e</w:t>
      </w:r>
      <w:r w:rsidRPr="00C3177E">
        <w:rPr>
          <w:rFonts w:ascii="Cambria" w:hAnsi="Cambria"/>
          <w:sz w:val="22"/>
          <w:szCs w:val="22"/>
        </w:rPr>
        <w:t>nce of a storm in the midst of an ongoing event might be improperly attributed to the storm. However, distance and time restrictions, like those we used in matching NOAA Storm Event listings with tropical cyclone locations and dates, do cause occasional false negatives, as for Hurricane Ida in Fulton County, GA, where a storm contributes meaningfully to an ongoing event, but the event is not captured for the storm in the exposure data</w:t>
      </w:r>
      <w:r w:rsidR="00603BA7">
        <w:rPr>
          <w:rFonts w:ascii="Cambria" w:hAnsi="Cambria"/>
          <w:sz w:val="22"/>
          <w:szCs w:val="22"/>
        </w:rPr>
        <w:t xml:space="preserve"> because its start date is not close in time to the storm’s date</w:t>
      </w:r>
      <w:r w:rsidRPr="00C3177E">
        <w:rPr>
          <w:rFonts w:ascii="Cambria" w:hAnsi="Cambria"/>
          <w:sz w:val="22"/>
          <w:szCs w:val="22"/>
        </w:rPr>
        <w:t xml:space="preserve">. </w:t>
      </w:r>
    </w:p>
    <w:p w14:paraId="4E0B081C" w14:textId="051F3E0E" w:rsidR="00CF602A" w:rsidRPr="004623BE" w:rsidRDefault="00CF602A" w:rsidP="00311726">
      <w:pPr>
        <w:spacing w:line="480" w:lineRule="auto"/>
        <w:rPr>
          <w:rFonts w:ascii="Cambria" w:hAnsi="Cambria"/>
          <w:color w:val="548DD4" w:themeColor="text2" w:themeTint="99"/>
          <w:sz w:val="22"/>
          <w:szCs w:val="22"/>
        </w:rPr>
      </w:pPr>
    </w:p>
    <w:p w14:paraId="7733728F" w14:textId="7FBF36BB" w:rsidR="000357E0" w:rsidRPr="000357E0" w:rsidRDefault="000357E0" w:rsidP="000357E0">
      <w:pPr>
        <w:spacing w:line="480" w:lineRule="auto"/>
        <w:rPr>
          <w:rFonts w:ascii="Cambria" w:hAnsi="Cambria"/>
          <w:sz w:val="22"/>
          <w:szCs w:val="22"/>
        </w:rPr>
      </w:pPr>
      <w:r w:rsidRPr="000357E0">
        <w:rPr>
          <w:rFonts w:ascii="Cambria" w:hAnsi="Cambria"/>
          <w:sz w:val="22"/>
          <w:szCs w:val="22"/>
        </w:rPr>
        <w:t>There are further limitations for the flood and tornado data—these data came from the National Oceanic and Atmospheric Administration (NOAA) Storm Events database, which, while a widely-</w:t>
      </w:r>
      <w:r w:rsidRPr="000357E0">
        <w:rPr>
          <w:rFonts w:ascii="Cambria" w:hAnsi="Cambria"/>
          <w:sz w:val="22"/>
          <w:szCs w:val="22"/>
        </w:rPr>
        <w:lastRenderedPageBreak/>
        <w:t>used database of events maintained by NOAA, is based on reports, and so may be prone to underreporting (Ashley and Ashley 2008; Curran</w:t>
      </w:r>
      <w:r w:rsidRPr="004623BE">
        <w:rPr>
          <w:rFonts w:ascii="Cambria" w:hAnsi="Cambria"/>
          <w:sz w:val="22"/>
          <w:szCs w:val="22"/>
        </w:rPr>
        <w:t xml:space="preserve"> et al.</w:t>
      </w:r>
      <w:r w:rsidRPr="000357E0">
        <w:rPr>
          <w:rFonts w:ascii="Cambria" w:hAnsi="Cambria"/>
          <w:sz w:val="22"/>
          <w:szCs w:val="22"/>
        </w:rPr>
        <w:t xml:space="preserve"> 2000), especially in sparsely-populated areas (Witt</w:t>
      </w:r>
      <w:r w:rsidRPr="004623BE">
        <w:rPr>
          <w:rFonts w:ascii="Cambria" w:hAnsi="Cambria"/>
          <w:sz w:val="22"/>
          <w:szCs w:val="22"/>
        </w:rPr>
        <w:t xml:space="preserve"> et al.</w:t>
      </w:r>
      <w:r w:rsidRPr="000357E0">
        <w:rPr>
          <w:rFonts w:ascii="Cambria" w:hAnsi="Cambria"/>
          <w:sz w:val="22"/>
          <w:szCs w:val="22"/>
        </w:rPr>
        <w:t xml:space="preserve"> 1998; Ashley 2007), as well as to other reporting errors. </w:t>
      </w:r>
    </w:p>
    <w:p w14:paraId="7A20B3D0" w14:textId="0FFCAFF1" w:rsidR="00CE28C2" w:rsidRPr="004623BE" w:rsidRDefault="00CE28C2" w:rsidP="00311726">
      <w:pPr>
        <w:spacing w:line="480" w:lineRule="auto"/>
        <w:rPr>
          <w:rFonts w:ascii="Cambria" w:hAnsi="Cambria"/>
          <w:color w:val="548DD4" w:themeColor="text2" w:themeTint="99"/>
          <w:sz w:val="22"/>
          <w:szCs w:val="22"/>
        </w:rPr>
      </w:pPr>
    </w:p>
    <w:p w14:paraId="1B108A96" w14:textId="75302309" w:rsidR="0089535B" w:rsidRDefault="0089535B" w:rsidP="0089535B">
      <w:pPr>
        <w:spacing w:line="480" w:lineRule="auto"/>
        <w:rPr>
          <w:rFonts w:ascii="Cambria" w:hAnsi="Cambria"/>
          <w:sz w:val="22"/>
          <w:rPrChange w:id="33" w:author="Anderson,Brooke" w:date="2020-09-22T17:34:00Z">
            <w:rPr>
              <w:rFonts w:ascii="Cambria" w:hAnsi="Cambria"/>
              <w:color w:val="548DD4" w:themeColor="text2" w:themeTint="99"/>
              <w:sz w:val="22"/>
            </w:rPr>
          </w:rPrChange>
        </w:rPr>
      </w:pPr>
      <w:r w:rsidRPr="0089535B">
        <w:rPr>
          <w:rFonts w:ascii="Cambria" w:hAnsi="Cambria"/>
          <w:sz w:val="22"/>
          <w:szCs w:val="22"/>
        </w:rPr>
        <w:t>While these are important caveats for the data, we selected these data sources as among the best currently available for measuring each of these hazards consistently and comprehensively at a multi-county, multi-year scale. In addition to providing tropical cyclone exposure metrics for individual hazards, this dataset and its associated software allow users not only to access measurements for single hazards, but also to create tropical cyclone exposure profiles based on multiple hazards or to craft exposure indices that combine hazard metrics (Chakraborty</w:t>
      </w:r>
      <w:r w:rsidRPr="004623BE">
        <w:rPr>
          <w:rFonts w:ascii="Cambria" w:hAnsi="Cambria"/>
          <w:sz w:val="22"/>
          <w:szCs w:val="22"/>
        </w:rPr>
        <w:t xml:space="preserve"> et al.</w:t>
      </w:r>
      <w:r w:rsidRPr="0089535B">
        <w:rPr>
          <w:rFonts w:ascii="Cambria" w:hAnsi="Cambria"/>
          <w:sz w:val="22"/>
          <w:szCs w:val="22"/>
        </w:rPr>
        <w:t xml:space="preserve"> 2005; </w:t>
      </w:r>
      <w:proofErr w:type="spellStart"/>
      <w:r w:rsidRPr="0089535B">
        <w:rPr>
          <w:rFonts w:ascii="Cambria" w:hAnsi="Cambria"/>
          <w:sz w:val="22"/>
          <w:szCs w:val="22"/>
        </w:rPr>
        <w:t>Peduzzi</w:t>
      </w:r>
      <w:proofErr w:type="spellEnd"/>
      <w:r w:rsidRPr="004623BE">
        <w:rPr>
          <w:rFonts w:ascii="Cambria" w:hAnsi="Cambria"/>
          <w:sz w:val="22"/>
          <w:szCs w:val="22"/>
        </w:rPr>
        <w:t xml:space="preserve"> et al.</w:t>
      </w:r>
      <w:r w:rsidRPr="0089535B">
        <w:rPr>
          <w:rFonts w:ascii="Cambria" w:hAnsi="Cambria"/>
          <w:sz w:val="22"/>
          <w:szCs w:val="22"/>
        </w:rPr>
        <w:t xml:space="preserve"> 2009). This functionality can be critical, as different hazards of tropical cyclones can act synergistically in causing impacts (Smith and </w:t>
      </w:r>
      <w:proofErr w:type="spellStart"/>
      <w:r w:rsidRPr="0089535B">
        <w:rPr>
          <w:rFonts w:ascii="Cambria" w:hAnsi="Cambria"/>
          <w:sz w:val="22"/>
          <w:szCs w:val="22"/>
        </w:rPr>
        <w:t>Petley</w:t>
      </w:r>
      <w:proofErr w:type="spellEnd"/>
      <w:r w:rsidRPr="0089535B">
        <w:rPr>
          <w:rFonts w:ascii="Cambria" w:hAnsi="Cambria"/>
          <w:sz w:val="22"/>
          <w:szCs w:val="22"/>
        </w:rPr>
        <w:t xml:space="preserve"> 2009). </w:t>
      </w:r>
    </w:p>
    <w:p w14:paraId="52BD151E" w14:textId="729E331D" w:rsidR="00806E12" w:rsidRPr="00806E12" w:rsidRDefault="00806E12" w:rsidP="0089535B">
      <w:pPr>
        <w:spacing w:line="480" w:lineRule="auto"/>
        <w:rPr>
          <w:rFonts w:ascii="Cambria" w:hAnsi="Cambria"/>
          <w:sz w:val="22"/>
          <w:rPrChange w:id="34" w:author="Anderson,Brooke" w:date="2020-09-22T17:34:00Z">
            <w:rPr>
              <w:rFonts w:ascii="Cambria" w:hAnsi="Cambria"/>
              <w:color w:val="548DD4" w:themeColor="text2" w:themeTint="99"/>
              <w:sz w:val="22"/>
            </w:rPr>
          </w:rPrChange>
        </w:rPr>
      </w:pPr>
    </w:p>
    <w:p w14:paraId="3A1BCBE2" w14:textId="63DD6375" w:rsidR="00806E12" w:rsidRDefault="00806E12" w:rsidP="0089535B">
      <w:pPr>
        <w:spacing w:line="480" w:lineRule="auto"/>
        <w:rPr>
          <w:ins w:id="35" w:author="Anderson,Brooke" w:date="2020-09-22T17:34:00Z"/>
          <w:rFonts w:ascii="Cambria" w:hAnsi="Cambria"/>
          <w:sz w:val="22"/>
          <w:szCs w:val="22"/>
        </w:rPr>
      </w:pPr>
      <w:ins w:id="36" w:author="Anderson,Brooke" w:date="2020-09-22T17:34:00Z">
        <w:r w:rsidRPr="00806E12">
          <w:rPr>
            <w:rFonts w:ascii="Cambria" w:hAnsi="Cambria"/>
            <w:sz w:val="22"/>
            <w:szCs w:val="22"/>
          </w:rPr>
          <w:t>This dataset is limited to the contiguous US, and while expansion to global coverage would be useful</w:t>
        </w:r>
        <w:r w:rsidR="00F13940">
          <w:rPr>
            <w:rFonts w:ascii="Cambria" w:hAnsi="Cambria"/>
            <w:sz w:val="22"/>
            <w:szCs w:val="22"/>
          </w:rPr>
          <w:t xml:space="preserve"> </w:t>
        </w:r>
        <w:r w:rsidRPr="00806E12">
          <w:rPr>
            <w:rFonts w:ascii="Cambria" w:hAnsi="Cambria"/>
            <w:sz w:val="22"/>
            <w:szCs w:val="22"/>
          </w:rPr>
          <w:t>and feasible, there would be some challenges. The key challenge would be for tornado and flood</w:t>
        </w:r>
        <w:r w:rsidR="00F13940">
          <w:rPr>
            <w:rFonts w:ascii="Cambria" w:hAnsi="Cambria"/>
            <w:sz w:val="22"/>
            <w:szCs w:val="22"/>
          </w:rPr>
          <w:t xml:space="preserve"> </w:t>
        </w:r>
        <w:r w:rsidRPr="00806E12">
          <w:rPr>
            <w:rFonts w:ascii="Cambria" w:hAnsi="Cambria"/>
            <w:sz w:val="22"/>
            <w:szCs w:val="22"/>
          </w:rPr>
          <w:t>events. For these events, the data described in this paper drew on a US-focused storm events</w:t>
        </w:r>
        <w:r w:rsidR="00F13940">
          <w:rPr>
            <w:rFonts w:ascii="Cambria" w:hAnsi="Cambria"/>
            <w:sz w:val="22"/>
            <w:szCs w:val="22"/>
          </w:rPr>
          <w:t xml:space="preserve"> </w:t>
        </w:r>
        <w:r w:rsidRPr="00806E12">
          <w:rPr>
            <w:rFonts w:ascii="Cambria" w:hAnsi="Cambria"/>
            <w:sz w:val="22"/>
            <w:szCs w:val="22"/>
          </w:rPr>
          <w:t>database, and so international extension of data on these hazards would require access to similar</w:t>
        </w:r>
        <w:r w:rsidR="00F13940">
          <w:rPr>
            <w:rFonts w:ascii="Cambria" w:hAnsi="Cambria"/>
            <w:sz w:val="22"/>
            <w:szCs w:val="22"/>
          </w:rPr>
          <w:t xml:space="preserve"> </w:t>
        </w:r>
        <w:r w:rsidRPr="00806E12">
          <w:rPr>
            <w:rFonts w:ascii="Cambria" w:hAnsi="Cambria"/>
            <w:sz w:val="22"/>
            <w:szCs w:val="22"/>
          </w:rPr>
          <w:t>databases covering other countries. For precipitation data, while the re-analysis product used here</w:t>
        </w:r>
        <w:r w:rsidR="00F13940">
          <w:rPr>
            <w:rFonts w:ascii="Cambria" w:hAnsi="Cambria"/>
            <w:sz w:val="22"/>
            <w:szCs w:val="22"/>
          </w:rPr>
          <w:t xml:space="preserve"> </w:t>
        </w:r>
        <w:r w:rsidRPr="00806E12">
          <w:rPr>
            <w:rFonts w:ascii="Cambria" w:hAnsi="Cambria"/>
            <w:sz w:val="22"/>
            <w:szCs w:val="22"/>
          </w:rPr>
          <w:t>(NLDAS-2) only covers the contiguous US, other re-analysis products, as well as other types of</w:t>
        </w:r>
        <w:r w:rsidR="00F13940">
          <w:rPr>
            <w:rFonts w:ascii="Cambria" w:hAnsi="Cambria"/>
            <w:sz w:val="22"/>
            <w:szCs w:val="22"/>
          </w:rPr>
          <w:t xml:space="preserve"> </w:t>
        </w:r>
        <w:r w:rsidRPr="00806E12">
          <w:rPr>
            <w:rFonts w:ascii="Cambria" w:hAnsi="Cambria"/>
            <w:sz w:val="22"/>
            <w:szCs w:val="22"/>
          </w:rPr>
          <w:t>precipitation datasets, have global coverage (Sun</w:t>
        </w:r>
        <w:r>
          <w:rPr>
            <w:rFonts w:ascii="Cambria" w:hAnsi="Cambria"/>
            <w:sz w:val="22"/>
            <w:szCs w:val="22"/>
          </w:rPr>
          <w:t xml:space="preserve"> et al.</w:t>
        </w:r>
        <w:r w:rsidRPr="00806E12">
          <w:rPr>
            <w:rFonts w:ascii="Cambria" w:hAnsi="Cambria"/>
            <w:sz w:val="22"/>
            <w:szCs w:val="22"/>
          </w:rPr>
          <w:t xml:space="preserve"> 2018</w:t>
        </w:r>
        <w:r w:rsidRPr="00A3636D">
          <w:rPr>
            <w:rFonts w:ascii="Cambria" w:hAnsi="Cambria"/>
            <w:sz w:val="22"/>
            <w:szCs w:val="22"/>
          </w:rPr>
          <w:t>)</w:t>
        </w:r>
        <w:r w:rsidR="00A3636D" w:rsidRPr="00A3636D">
          <w:rPr>
            <w:rFonts w:ascii="Cambria" w:hAnsi="Cambria"/>
            <w:sz w:val="22"/>
            <w:szCs w:val="22"/>
          </w:rPr>
          <w:t xml:space="preserve">, </w:t>
        </w:r>
        <w:r w:rsidR="00A3636D">
          <w:rPr>
            <w:rFonts w:ascii="Cambria" w:hAnsi="Cambria"/>
            <w:sz w:val="22"/>
            <w:szCs w:val="22"/>
          </w:rPr>
          <w:t>including</w:t>
        </w:r>
        <w:r w:rsidR="00A3636D" w:rsidRPr="00A3636D">
          <w:rPr>
            <w:rFonts w:ascii="Cambria" w:hAnsi="Cambria"/>
            <w:sz w:val="22"/>
            <w:szCs w:val="22"/>
          </w:rPr>
          <w:t xml:space="preserve"> the NASA Global Land Data Assimilation System Version 2 (GLDAS-2</w:t>
        </w:r>
        <w:r w:rsidR="00A3636D">
          <w:rPr>
            <w:rFonts w:ascii="Cambria" w:hAnsi="Cambria"/>
            <w:sz w:val="22"/>
            <w:szCs w:val="22"/>
          </w:rPr>
          <w:t xml:space="preserve">; </w:t>
        </w:r>
        <w:proofErr w:type="spellStart"/>
        <w:r w:rsidR="00A3636D" w:rsidRPr="00A3636D">
          <w:rPr>
            <w:rFonts w:ascii="Cambria" w:hAnsi="Cambria"/>
            <w:sz w:val="22"/>
            <w:szCs w:val="22"/>
          </w:rPr>
          <w:t>Rodell</w:t>
        </w:r>
        <w:proofErr w:type="spellEnd"/>
        <w:r w:rsidR="00A3636D" w:rsidRPr="00A3636D">
          <w:rPr>
            <w:rFonts w:ascii="Cambria" w:hAnsi="Cambria"/>
            <w:sz w:val="22"/>
            <w:szCs w:val="22"/>
          </w:rPr>
          <w:t xml:space="preserve"> et al., 2004),</w:t>
        </w:r>
        <w:r w:rsidR="00A3636D">
          <w:rPr>
            <w:rFonts w:ascii="Cambria" w:hAnsi="Cambria"/>
            <w:sz w:val="22"/>
            <w:szCs w:val="22"/>
          </w:rPr>
          <w:t xml:space="preserve"> </w:t>
        </w:r>
        <w:r w:rsidR="00A3636D" w:rsidRPr="00A3636D">
          <w:rPr>
            <w:rFonts w:ascii="Cambria" w:hAnsi="Cambria"/>
            <w:sz w:val="22"/>
            <w:szCs w:val="22"/>
          </w:rPr>
          <w:t>the Global Precipitation Measurement Mission (GPM)</w:t>
        </w:r>
        <w:r w:rsidR="00A3636D">
          <w:rPr>
            <w:rFonts w:ascii="Cambria" w:hAnsi="Cambria"/>
            <w:sz w:val="22"/>
            <w:szCs w:val="22"/>
          </w:rPr>
          <w:t>,</w:t>
        </w:r>
        <w:r w:rsidR="00A3636D" w:rsidRPr="00A3636D">
          <w:rPr>
            <w:rFonts w:ascii="Cambria" w:hAnsi="Cambria"/>
            <w:sz w:val="22"/>
            <w:szCs w:val="22"/>
          </w:rPr>
          <w:t xml:space="preserve"> and the Tropical Rainfall Measuring Mission (TRMM)</w:t>
        </w:r>
        <w:r w:rsidRPr="00A3636D">
          <w:rPr>
            <w:rFonts w:ascii="Cambria" w:hAnsi="Cambria"/>
            <w:sz w:val="22"/>
            <w:szCs w:val="22"/>
          </w:rPr>
          <w:t>.</w:t>
        </w:r>
        <w:r w:rsidRPr="00806E12">
          <w:rPr>
            <w:rFonts w:ascii="Cambria" w:hAnsi="Cambria"/>
            <w:sz w:val="22"/>
            <w:szCs w:val="22"/>
          </w:rPr>
          <w:t xml:space="preserve"> The wind data are generated </w:t>
        </w:r>
        <w:r w:rsidRPr="00806E12">
          <w:rPr>
            <w:rFonts w:ascii="Cambria" w:hAnsi="Cambria"/>
            <w:sz w:val="22"/>
            <w:szCs w:val="22"/>
          </w:rPr>
          <w:lastRenderedPageBreak/>
          <w:t>based</w:t>
        </w:r>
        <w:r w:rsidR="00F13940">
          <w:rPr>
            <w:rFonts w:ascii="Cambria" w:hAnsi="Cambria"/>
            <w:sz w:val="22"/>
            <w:szCs w:val="22"/>
          </w:rPr>
          <w:t xml:space="preserve"> </w:t>
        </w:r>
        <w:r w:rsidRPr="00806E12">
          <w:rPr>
            <w:rFonts w:ascii="Cambria" w:hAnsi="Cambria"/>
            <w:sz w:val="22"/>
            <w:szCs w:val="22"/>
          </w:rPr>
          <w:t>on a model that is currently US-focused (Anderson</w:t>
        </w:r>
        <w:r>
          <w:rPr>
            <w:rFonts w:ascii="Cambria" w:hAnsi="Cambria"/>
            <w:sz w:val="22"/>
            <w:szCs w:val="22"/>
          </w:rPr>
          <w:t xml:space="preserve"> et al.</w:t>
        </w:r>
        <w:r w:rsidRPr="00806E12">
          <w:rPr>
            <w:rFonts w:ascii="Cambria" w:hAnsi="Cambria"/>
            <w:sz w:val="22"/>
            <w:szCs w:val="22"/>
          </w:rPr>
          <w:t xml:space="preserve"> 2020</w:t>
        </w:r>
        <w:r w:rsidR="00F13940">
          <w:rPr>
            <w:rFonts w:ascii="Cambria" w:hAnsi="Cambria"/>
            <w:sz w:val="22"/>
            <w:szCs w:val="22"/>
          </w:rPr>
          <w:t>c</w:t>
        </w:r>
        <w:r w:rsidRPr="00806E12">
          <w:rPr>
            <w:rFonts w:ascii="Cambria" w:hAnsi="Cambria"/>
            <w:sz w:val="22"/>
            <w:szCs w:val="22"/>
          </w:rPr>
          <w:t>), but could be extended to other</w:t>
        </w:r>
        <w:r w:rsidR="00F13940">
          <w:rPr>
            <w:rFonts w:ascii="Cambria" w:hAnsi="Cambria"/>
            <w:sz w:val="22"/>
            <w:szCs w:val="22"/>
          </w:rPr>
          <w:t xml:space="preserve"> </w:t>
        </w:r>
        <w:r w:rsidRPr="00806E12">
          <w:rPr>
            <w:rFonts w:ascii="Cambria" w:hAnsi="Cambria"/>
            <w:sz w:val="22"/>
            <w:szCs w:val="22"/>
          </w:rPr>
          <w:t xml:space="preserve">areas, although this </w:t>
        </w:r>
        <w:r w:rsidR="00F13940" w:rsidRPr="00F13940">
          <w:rPr>
            <w:rFonts w:ascii="Cambria" w:hAnsi="Cambria"/>
            <w:sz w:val="22"/>
            <w:szCs w:val="22"/>
          </w:rPr>
          <w:t>would require adding new land/sea masks within the associated software, as well as accounting for differences across storm basins in wind averaging periods (Harper</w:t>
        </w:r>
        <w:r w:rsidR="00130E45">
          <w:rPr>
            <w:rFonts w:ascii="Cambria" w:hAnsi="Cambria"/>
            <w:sz w:val="22"/>
            <w:szCs w:val="22"/>
          </w:rPr>
          <w:t xml:space="preserve"> et al.</w:t>
        </w:r>
        <w:r w:rsidR="00F13940" w:rsidRPr="00F13940">
          <w:rPr>
            <w:rFonts w:ascii="Cambria" w:hAnsi="Cambria"/>
            <w:sz w:val="22"/>
            <w:szCs w:val="22"/>
          </w:rPr>
          <w:t xml:space="preserve"> 2010). Further, since the core of the wind model was developed based on data from Atlantic-basin storms (Willoughby</w:t>
        </w:r>
        <w:r w:rsidR="00130E45">
          <w:rPr>
            <w:rFonts w:ascii="Cambria" w:hAnsi="Cambria"/>
            <w:sz w:val="22"/>
            <w:szCs w:val="22"/>
          </w:rPr>
          <w:t xml:space="preserve"> et al.</w:t>
        </w:r>
        <w:r w:rsidR="00F13940" w:rsidRPr="00F13940">
          <w:rPr>
            <w:rFonts w:ascii="Cambria" w:hAnsi="Cambria"/>
            <w:sz w:val="22"/>
            <w:szCs w:val="22"/>
          </w:rPr>
          <w:t xml:space="preserve"> 2006), an extension to other areas should include separate validation and calibration to ensure it performs appropriately in those settings. Alternatively, other wind field modeling software is available that provides a global coverage, like Geoscience Australia’s Tropical Cyclone Risk Model (http://geoscienceaustralia.github.io/tcrm/). Finally, the relevant geopolitical boundaries to use for aggregation would vary by country (e.g., municipalities in Mexico, districts in India). </w:t>
        </w:r>
      </w:ins>
    </w:p>
    <w:p w14:paraId="78B7991C" w14:textId="7D1BB604" w:rsidR="00474892" w:rsidRDefault="00474892" w:rsidP="0089535B">
      <w:pPr>
        <w:spacing w:line="480" w:lineRule="auto"/>
        <w:rPr>
          <w:ins w:id="37" w:author="Anderson,Brooke" w:date="2020-09-22T17:34:00Z"/>
          <w:rFonts w:ascii="Cambria" w:hAnsi="Cambria"/>
          <w:sz w:val="22"/>
          <w:szCs w:val="22"/>
        </w:rPr>
      </w:pPr>
    </w:p>
    <w:p w14:paraId="2B22AF31" w14:textId="3479F356" w:rsidR="00474892" w:rsidRPr="00130E45" w:rsidRDefault="00474892" w:rsidP="0089535B">
      <w:pPr>
        <w:spacing w:line="480" w:lineRule="auto"/>
        <w:rPr>
          <w:ins w:id="38" w:author="Anderson,Brooke" w:date="2020-09-22T17:34:00Z"/>
          <w:rFonts w:ascii="Cambria" w:hAnsi="Cambria"/>
          <w:sz w:val="22"/>
          <w:szCs w:val="22"/>
        </w:rPr>
      </w:pPr>
      <w:ins w:id="39" w:author="Anderson,Brooke" w:date="2020-09-22T17:34:00Z">
        <w:r w:rsidRPr="00474892">
          <w:rPr>
            <w:rFonts w:ascii="Cambria" w:hAnsi="Cambria"/>
            <w:sz w:val="22"/>
            <w:szCs w:val="22"/>
          </w:rPr>
          <w:t>The dataset we present focuses on the physical hazards of a tropical cyclone. However, health impacts will often come through indirect pathways, including through damage to property and infrastructure. In future work, it would be useful to expand this dataset to add data related to these pathways, to allow research exploring the role of indirect pathways from tropical cyclone phy</w:t>
        </w:r>
        <w:r>
          <w:rPr>
            <w:rFonts w:ascii="Cambria" w:hAnsi="Cambria"/>
            <w:sz w:val="22"/>
            <w:szCs w:val="22"/>
          </w:rPr>
          <w:t>si</w:t>
        </w:r>
        <w:r w:rsidRPr="00474892">
          <w:rPr>
            <w:rFonts w:ascii="Cambria" w:hAnsi="Cambria"/>
            <w:sz w:val="22"/>
            <w:szCs w:val="22"/>
          </w:rPr>
          <w:t xml:space="preserve">cal hazards to health risk. This expansion could include adding data on normalized storm-associated damages, or proxy measurements of such damages, from sources like the US NOAA’s Storm Events database and the US Federal Emergency Management Agency’s county-level disaster declarations. </w:t>
        </w:r>
      </w:ins>
    </w:p>
    <w:p w14:paraId="377F689D" w14:textId="42FDEE45" w:rsidR="0007599E" w:rsidRPr="004623BE" w:rsidRDefault="0007599E" w:rsidP="00311726">
      <w:pPr>
        <w:spacing w:line="480" w:lineRule="auto"/>
        <w:rPr>
          <w:ins w:id="40" w:author="Anderson,Brooke" w:date="2020-09-22T17:34:00Z"/>
          <w:rFonts w:ascii="Cambria" w:hAnsi="Cambria"/>
          <w:color w:val="548DD4" w:themeColor="text2" w:themeTint="99"/>
          <w:sz w:val="22"/>
          <w:szCs w:val="22"/>
        </w:rPr>
      </w:pPr>
    </w:p>
    <w:p w14:paraId="22AAB7B1" w14:textId="05F72B4D" w:rsidR="0007599E" w:rsidRPr="004623BE" w:rsidRDefault="0007599E" w:rsidP="00311726">
      <w:pPr>
        <w:spacing w:line="480" w:lineRule="auto"/>
        <w:rPr>
          <w:rFonts w:ascii="Cambria" w:hAnsi="Cambria"/>
          <w:sz w:val="22"/>
          <w:szCs w:val="22"/>
        </w:rPr>
      </w:pPr>
      <w:r w:rsidRPr="004623BE">
        <w:rPr>
          <w:rFonts w:ascii="Cambria" w:hAnsi="Cambria"/>
          <w:i/>
          <w:iCs/>
          <w:sz w:val="22"/>
          <w:szCs w:val="22"/>
        </w:rPr>
        <w:t>Patterns in tropical cyclone exposures</w:t>
      </w:r>
    </w:p>
    <w:p w14:paraId="7644DF4B" w14:textId="35586DEA" w:rsidR="0007599E" w:rsidRPr="004623BE" w:rsidRDefault="0007599E" w:rsidP="00311726">
      <w:pPr>
        <w:spacing w:line="480" w:lineRule="auto"/>
        <w:rPr>
          <w:rFonts w:ascii="Cambria" w:hAnsi="Cambria"/>
          <w:color w:val="548DD4" w:themeColor="text2" w:themeTint="99"/>
          <w:sz w:val="22"/>
          <w:szCs w:val="22"/>
        </w:rPr>
      </w:pPr>
    </w:p>
    <w:p w14:paraId="20BFB3DC" w14:textId="437915E6" w:rsidR="00BE6145" w:rsidRPr="00BE6145" w:rsidRDefault="00BE6145" w:rsidP="00BE6145">
      <w:pPr>
        <w:spacing w:line="480" w:lineRule="auto"/>
        <w:rPr>
          <w:rFonts w:ascii="Cambria" w:hAnsi="Cambria"/>
          <w:sz w:val="22"/>
          <w:szCs w:val="22"/>
        </w:rPr>
      </w:pPr>
      <w:r w:rsidRPr="00BE6145">
        <w:rPr>
          <w:rFonts w:ascii="Cambria" w:hAnsi="Cambria"/>
          <w:sz w:val="22"/>
          <w:szCs w:val="22"/>
        </w:rPr>
        <w:lastRenderedPageBreak/>
        <w:t>We found average exposures to different tropical cyclone hazards differed geographically (Figure 5). These patterns were not unexpected based on what is known about tropical cyclone hazards, but still highlight variations that are critical to consider in designing studies and statistical analysis for tropical cyclone epidemiology. Further, they</w:t>
      </w:r>
      <w:r w:rsidRPr="004623BE">
        <w:rPr>
          <w:rFonts w:ascii="Cambria" w:hAnsi="Cambria"/>
          <w:sz w:val="22"/>
          <w:szCs w:val="22"/>
        </w:rPr>
        <w:t xml:space="preserve"> </w:t>
      </w:r>
      <w:r w:rsidRPr="00BE6145">
        <w:rPr>
          <w:rFonts w:ascii="Cambria" w:hAnsi="Cambria"/>
          <w:sz w:val="22"/>
          <w:szCs w:val="22"/>
        </w:rPr>
        <w:t xml:space="preserve">demonstrate the need for multi-hazard exposure datasets for tropical cyclone epidemiology, especially in capturing inland risks. </w:t>
      </w:r>
    </w:p>
    <w:p w14:paraId="468CB421" w14:textId="387BBA38" w:rsidR="0007599E" w:rsidRPr="004623BE" w:rsidRDefault="0007599E" w:rsidP="00311726">
      <w:pPr>
        <w:spacing w:line="480" w:lineRule="auto"/>
        <w:rPr>
          <w:rFonts w:ascii="Cambria" w:hAnsi="Cambria"/>
          <w:color w:val="548DD4" w:themeColor="text2" w:themeTint="99"/>
          <w:sz w:val="22"/>
          <w:szCs w:val="22"/>
        </w:rPr>
      </w:pPr>
    </w:p>
    <w:p w14:paraId="46B375C5" w14:textId="1C72C4E1" w:rsidR="00B1581C" w:rsidRPr="00B1581C" w:rsidRDefault="00B1581C" w:rsidP="00B1581C">
      <w:pPr>
        <w:spacing w:line="480" w:lineRule="auto"/>
        <w:rPr>
          <w:rFonts w:ascii="Cambria" w:hAnsi="Cambria"/>
          <w:sz w:val="22"/>
          <w:szCs w:val="22"/>
        </w:rPr>
      </w:pPr>
      <w:r w:rsidRPr="00B1581C">
        <w:rPr>
          <w:rFonts w:ascii="Cambria" w:hAnsi="Cambria"/>
          <w:sz w:val="22"/>
          <w:szCs w:val="22"/>
        </w:rPr>
        <w:t xml:space="preserve">Tropical cyclone wind exposures had a strong coastal pattern, which is consistent with the dramatic decrease in wind intensity that typically characterizes the landfall of tropical cyclones. Tropical cyclone rain exposures tended to extend further inland compared to wind exposures, up to the </w:t>
      </w:r>
      <w:proofErr w:type="gramStart"/>
      <w:r w:rsidRPr="00B1581C">
        <w:rPr>
          <w:rFonts w:ascii="Cambria" w:hAnsi="Cambria"/>
          <w:sz w:val="22"/>
          <w:szCs w:val="22"/>
        </w:rPr>
        <w:t>Appalachian mountains</w:t>
      </w:r>
      <w:proofErr w:type="gramEnd"/>
      <w:r w:rsidRPr="00B1581C">
        <w:rPr>
          <w:rFonts w:ascii="Cambria" w:hAnsi="Cambria"/>
          <w:sz w:val="22"/>
          <w:szCs w:val="22"/>
        </w:rPr>
        <w:t xml:space="preserve">. This agrees with previous research indicating that the </w:t>
      </w:r>
      <w:proofErr w:type="gramStart"/>
      <w:r w:rsidRPr="00B1581C">
        <w:rPr>
          <w:rFonts w:ascii="Cambria" w:hAnsi="Cambria"/>
          <w:sz w:val="22"/>
          <w:szCs w:val="22"/>
        </w:rPr>
        <w:t>Appalachian mountains</w:t>
      </w:r>
      <w:proofErr w:type="gramEnd"/>
      <w:r w:rsidRPr="00B1581C">
        <w:rPr>
          <w:rFonts w:ascii="Cambria" w:hAnsi="Cambria"/>
          <w:sz w:val="22"/>
          <w:szCs w:val="22"/>
        </w:rPr>
        <w:t>’ topography both enhances precipitation during tropical cyclones and provides hydrological conditions for severe flooding (</w:t>
      </w:r>
      <w:proofErr w:type="spellStart"/>
      <w:r w:rsidRPr="00B1581C">
        <w:rPr>
          <w:rFonts w:ascii="Cambria" w:hAnsi="Cambria"/>
          <w:sz w:val="22"/>
          <w:szCs w:val="22"/>
        </w:rPr>
        <w:t>Sturdevant</w:t>
      </w:r>
      <w:proofErr w:type="spellEnd"/>
      <w:r w:rsidRPr="00B1581C">
        <w:rPr>
          <w:rFonts w:ascii="Cambria" w:hAnsi="Cambria"/>
          <w:sz w:val="22"/>
          <w:szCs w:val="22"/>
        </w:rPr>
        <w:t>–Rees</w:t>
      </w:r>
      <w:r w:rsidRPr="004623BE">
        <w:rPr>
          <w:rFonts w:ascii="Cambria" w:hAnsi="Cambria"/>
          <w:sz w:val="22"/>
          <w:szCs w:val="22"/>
        </w:rPr>
        <w:t xml:space="preserve"> et al.</w:t>
      </w:r>
      <w:r w:rsidRPr="00B1581C">
        <w:rPr>
          <w:rFonts w:ascii="Cambria" w:hAnsi="Cambria"/>
          <w:sz w:val="22"/>
          <w:szCs w:val="22"/>
        </w:rPr>
        <w:t xml:space="preserve"> 2001). Almost all tropical cyclone tornado exposures were in southern coastal states, consistent with previous evidence that tropical cyclone-related tornadoes typically occur to the right of tropical cyclone tracks in Atlantic-basin US storms (Moore and Dixon 2012). It is important to note, however, that the exposure averages we calculated may be limited as estimates of long-term frequencies, as tropical cyclones follow decadal patterns (</w:t>
      </w:r>
      <w:proofErr w:type="spellStart"/>
      <w:r w:rsidRPr="00B1581C">
        <w:rPr>
          <w:rFonts w:ascii="Cambria" w:hAnsi="Cambria"/>
          <w:sz w:val="22"/>
          <w:szCs w:val="22"/>
        </w:rPr>
        <w:t>Kossin</w:t>
      </w:r>
      <w:proofErr w:type="spellEnd"/>
      <w:r w:rsidRPr="00B1581C">
        <w:rPr>
          <w:rFonts w:ascii="Cambria" w:hAnsi="Cambria"/>
          <w:sz w:val="22"/>
          <w:szCs w:val="22"/>
        </w:rPr>
        <w:t xml:space="preserve"> and </w:t>
      </w:r>
      <w:proofErr w:type="spellStart"/>
      <w:r w:rsidRPr="00B1581C">
        <w:rPr>
          <w:rFonts w:ascii="Cambria" w:hAnsi="Cambria"/>
          <w:sz w:val="22"/>
          <w:szCs w:val="22"/>
        </w:rPr>
        <w:t>Vimont</w:t>
      </w:r>
      <w:proofErr w:type="spellEnd"/>
      <w:r w:rsidRPr="00B1581C">
        <w:rPr>
          <w:rFonts w:ascii="Cambria" w:hAnsi="Cambria"/>
          <w:sz w:val="22"/>
          <w:szCs w:val="22"/>
        </w:rPr>
        <w:t xml:space="preserve"> 2007) that may not adequately </w:t>
      </w:r>
      <w:proofErr w:type="gramStart"/>
      <w:r w:rsidRPr="00B1581C">
        <w:rPr>
          <w:rFonts w:ascii="Cambria" w:hAnsi="Cambria"/>
          <w:sz w:val="22"/>
          <w:szCs w:val="22"/>
        </w:rPr>
        <w:t>captured</w:t>
      </w:r>
      <w:proofErr w:type="gramEnd"/>
      <w:r w:rsidRPr="00B1581C">
        <w:rPr>
          <w:rFonts w:ascii="Cambria" w:hAnsi="Cambria"/>
          <w:sz w:val="22"/>
          <w:szCs w:val="22"/>
        </w:rPr>
        <w:t xml:space="preserve"> in the available data. </w:t>
      </w:r>
    </w:p>
    <w:p w14:paraId="30908D54" w14:textId="1FB5E708" w:rsidR="002F2855" w:rsidRPr="004623BE" w:rsidRDefault="002F2855" w:rsidP="00311726">
      <w:pPr>
        <w:spacing w:line="480" w:lineRule="auto"/>
        <w:rPr>
          <w:rFonts w:ascii="Cambria" w:hAnsi="Cambria"/>
          <w:color w:val="548DD4" w:themeColor="text2" w:themeTint="99"/>
          <w:sz w:val="22"/>
          <w:szCs w:val="22"/>
        </w:rPr>
      </w:pPr>
    </w:p>
    <w:p w14:paraId="206CE936" w14:textId="7E007940" w:rsidR="002F2855" w:rsidRPr="004623BE" w:rsidRDefault="002F2855" w:rsidP="00311726">
      <w:pPr>
        <w:spacing w:line="480" w:lineRule="auto"/>
        <w:rPr>
          <w:rFonts w:ascii="Cambria" w:hAnsi="Cambria"/>
          <w:sz w:val="22"/>
          <w:szCs w:val="22"/>
        </w:rPr>
      </w:pPr>
      <w:r w:rsidRPr="004623BE">
        <w:rPr>
          <w:rFonts w:ascii="Cambria" w:hAnsi="Cambria"/>
          <w:i/>
          <w:iCs/>
          <w:sz w:val="22"/>
          <w:szCs w:val="22"/>
        </w:rPr>
        <w:t>Agreement between exposure metrics</w:t>
      </w:r>
    </w:p>
    <w:p w14:paraId="73388CD3" w14:textId="34C397B7" w:rsidR="002F2855" w:rsidRPr="004623BE" w:rsidRDefault="002F2855" w:rsidP="00311726">
      <w:pPr>
        <w:spacing w:line="480" w:lineRule="auto"/>
        <w:rPr>
          <w:rFonts w:ascii="Cambria" w:hAnsi="Cambria"/>
          <w:color w:val="548DD4" w:themeColor="text2" w:themeTint="99"/>
          <w:sz w:val="22"/>
          <w:szCs w:val="22"/>
        </w:rPr>
      </w:pPr>
    </w:p>
    <w:p w14:paraId="03C6C112" w14:textId="76921279" w:rsidR="00237143" w:rsidRPr="00237143" w:rsidRDefault="00237143" w:rsidP="00237143">
      <w:pPr>
        <w:spacing w:line="480" w:lineRule="auto"/>
        <w:rPr>
          <w:rFonts w:ascii="Cambria" w:hAnsi="Cambria"/>
          <w:color w:val="548DD4" w:themeColor="text2" w:themeTint="99"/>
          <w:sz w:val="22"/>
          <w:szCs w:val="22"/>
        </w:rPr>
      </w:pPr>
      <w:r w:rsidRPr="00237143">
        <w:rPr>
          <w:rFonts w:ascii="Cambria" w:hAnsi="Cambria"/>
          <w:sz w:val="22"/>
          <w:szCs w:val="22"/>
        </w:rPr>
        <w:lastRenderedPageBreak/>
        <w:t>We found that tropical cyclones tended to bring different hazards to different counties, and so agreement was typically low between distance-based tropical cyclone exposure assessment and each of the single hazard-specific exposures, as well as between pairs of hazard-specific metrics (Figures 6</w:t>
      </w:r>
      <w:r w:rsidRPr="004623BE">
        <w:rPr>
          <w:rFonts w:ascii="Cambria" w:hAnsi="Cambria"/>
          <w:sz w:val="22"/>
          <w:szCs w:val="22"/>
        </w:rPr>
        <w:t>–</w:t>
      </w:r>
      <w:r w:rsidRPr="00237143">
        <w:rPr>
          <w:rFonts w:ascii="Cambria" w:hAnsi="Cambria"/>
          <w:sz w:val="22"/>
          <w:szCs w:val="22"/>
        </w:rPr>
        <w:t>7 and S4). These findings align with previous results from atmospheric science and related fields on the characteristics of tropical cyclones. While tropical cyclone rainfall and windspeed can be well-correlated when the tropical cyclone is over water (</w:t>
      </w:r>
      <w:proofErr w:type="spellStart"/>
      <w:r w:rsidRPr="00237143">
        <w:rPr>
          <w:rFonts w:ascii="Cambria" w:hAnsi="Cambria"/>
          <w:sz w:val="22"/>
          <w:szCs w:val="22"/>
        </w:rPr>
        <w:t>Cerveny</w:t>
      </w:r>
      <w:proofErr w:type="spellEnd"/>
      <w:r w:rsidRPr="00237143">
        <w:rPr>
          <w:rFonts w:ascii="Cambria" w:hAnsi="Cambria"/>
          <w:sz w:val="22"/>
          <w:szCs w:val="22"/>
        </w:rPr>
        <w:t xml:space="preserve"> and Newman 2000), this relationship often weakens once the hurricane has made landfall (Jiang</w:t>
      </w:r>
      <w:r w:rsidRPr="004623BE">
        <w:rPr>
          <w:rFonts w:ascii="Cambria" w:hAnsi="Cambria"/>
          <w:sz w:val="22"/>
          <w:szCs w:val="22"/>
        </w:rPr>
        <w:t xml:space="preserve"> et al.</w:t>
      </w:r>
      <w:r w:rsidRPr="00237143">
        <w:rPr>
          <w:rFonts w:ascii="Cambria" w:hAnsi="Cambria"/>
          <w:sz w:val="22"/>
          <w:szCs w:val="22"/>
        </w:rPr>
        <w:t xml:space="preserve"> 2008). Fast-moving tropical cyclones </w:t>
      </w:r>
      <w:r w:rsidR="00A42644">
        <w:rPr>
          <w:rFonts w:ascii="Cambria" w:hAnsi="Cambria"/>
          <w:sz w:val="22"/>
          <w:szCs w:val="22"/>
        </w:rPr>
        <w:t>heighten</w:t>
      </w:r>
      <w:r w:rsidRPr="00237143">
        <w:rPr>
          <w:rFonts w:ascii="Cambria" w:hAnsi="Cambria"/>
          <w:sz w:val="22"/>
          <w:szCs w:val="22"/>
        </w:rPr>
        <w:t xml:space="preserve"> risk of dangerous winds inland (Kruk</w:t>
      </w:r>
      <w:r w:rsidRPr="004623BE">
        <w:rPr>
          <w:rFonts w:ascii="Cambria" w:hAnsi="Cambria"/>
          <w:sz w:val="22"/>
          <w:szCs w:val="22"/>
        </w:rPr>
        <w:t xml:space="preserve"> et al.</w:t>
      </w:r>
      <w:r w:rsidRPr="00237143">
        <w:rPr>
          <w:rFonts w:ascii="Cambria" w:hAnsi="Cambria"/>
          <w:sz w:val="22"/>
          <w:szCs w:val="22"/>
        </w:rPr>
        <w:t xml:space="preserve"> 2010), while slow-moving tropical cyclones are likely to bring more rain (Rappaport 2000) and may cause more damage because of sustained hazardous conditions (</w:t>
      </w:r>
      <w:proofErr w:type="spellStart"/>
      <w:r w:rsidRPr="00237143">
        <w:rPr>
          <w:rFonts w:ascii="Cambria" w:hAnsi="Cambria"/>
          <w:sz w:val="22"/>
          <w:szCs w:val="22"/>
        </w:rPr>
        <w:t>Rezapour</w:t>
      </w:r>
      <w:proofErr w:type="spellEnd"/>
      <w:r w:rsidRPr="00237143">
        <w:rPr>
          <w:rFonts w:ascii="Cambria" w:hAnsi="Cambria"/>
          <w:sz w:val="22"/>
          <w:szCs w:val="22"/>
        </w:rPr>
        <w:t xml:space="preserve"> and </w:t>
      </w:r>
      <w:proofErr w:type="spellStart"/>
      <w:r w:rsidRPr="00237143">
        <w:rPr>
          <w:rFonts w:ascii="Cambria" w:hAnsi="Cambria"/>
          <w:sz w:val="22"/>
          <w:szCs w:val="22"/>
        </w:rPr>
        <w:t>Baldock</w:t>
      </w:r>
      <w:proofErr w:type="spellEnd"/>
      <w:r w:rsidRPr="00237143">
        <w:rPr>
          <w:rFonts w:ascii="Cambria" w:hAnsi="Cambria"/>
          <w:sz w:val="22"/>
          <w:szCs w:val="22"/>
        </w:rPr>
        <w:t xml:space="preserve"> 2014). Further, while the likelihood and extent of flooding during a tropical cyclone is related to the tropical cyclone’s rainfall, it is also driven by factors like </w:t>
      </w:r>
      <w:proofErr w:type="gramStart"/>
      <w:r w:rsidRPr="00237143">
        <w:rPr>
          <w:rFonts w:ascii="Cambria" w:hAnsi="Cambria"/>
          <w:sz w:val="22"/>
          <w:szCs w:val="22"/>
        </w:rPr>
        <w:t>top soil</w:t>
      </w:r>
      <w:proofErr w:type="gramEnd"/>
      <w:r w:rsidRPr="00237143">
        <w:rPr>
          <w:rFonts w:ascii="Cambria" w:hAnsi="Cambria"/>
          <w:sz w:val="22"/>
          <w:szCs w:val="22"/>
        </w:rPr>
        <w:t xml:space="preserve"> saturation and the structure of the water basin’s drainage network (Chen</w:t>
      </w:r>
      <w:r w:rsidRPr="004623BE">
        <w:rPr>
          <w:rFonts w:ascii="Cambria" w:hAnsi="Cambria"/>
          <w:sz w:val="22"/>
          <w:szCs w:val="22"/>
        </w:rPr>
        <w:t xml:space="preserve"> et al.</w:t>
      </w:r>
      <w:r w:rsidRPr="00237143">
        <w:rPr>
          <w:rFonts w:ascii="Cambria" w:hAnsi="Cambria"/>
          <w:sz w:val="22"/>
          <w:szCs w:val="22"/>
        </w:rPr>
        <w:t xml:space="preserve"> 2015; </w:t>
      </w:r>
      <w:proofErr w:type="spellStart"/>
      <w:r w:rsidRPr="00237143">
        <w:rPr>
          <w:rFonts w:ascii="Cambria" w:hAnsi="Cambria"/>
          <w:sz w:val="22"/>
          <w:szCs w:val="22"/>
        </w:rPr>
        <w:t>Sturdevant</w:t>
      </w:r>
      <w:proofErr w:type="spellEnd"/>
      <w:r w:rsidRPr="00237143">
        <w:rPr>
          <w:rFonts w:ascii="Cambria" w:hAnsi="Cambria"/>
          <w:sz w:val="22"/>
          <w:szCs w:val="22"/>
        </w:rPr>
        <w:t>–Rees</w:t>
      </w:r>
      <w:r w:rsidRPr="004623BE">
        <w:rPr>
          <w:rFonts w:ascii="Cambria" w:hAnsi="Cambria"/>
          <w:sz w:val="22"/>
          <w:szCs w:val="22"/>
        </w:rPr>
        <w:t xml:space="preserve"> et al.</w:t>
      </w:r>
      <w:r w:rsidRPr="00237143">
        <w:rPr>
          <w:rFonts w:ascii="Cambria" w:hAnsi="Cambria"/>
          <w:sz w:val="22"/>
          <w:szCs w:val="22"/>
        </w:rPr>
        <w:t xml:space="preserve"> 2001). </w:t>
      </w:r>
    </w:p>
    <w:p w14:paraId="45010FDC" w14:textId="607F4FCE" w:rsidR="00AA4FC1" w:rsidRPr="004623BE" w:rsidRDefault="00AA4FC1" w:rsidP="00311726">
      <w:pPr>
        <w:spacing w:line="480" w:lineRule="auto"/>
        <w:rPr>
          <w:rFonts w:ascii="Cambria" w:hAnsi="Cambria"/>
          <w:color w:val="548DD4" w:themeColor="text2" w:themeTint="99"/>
          <w:sz w:val="22"/>
          <w:szCs w:val="22"/>
        </w:rPr>
      </w:pPr>
    </w:p>
    <w:p w14:paraId="09AFBF6F" w14:textId="7A1D93D1" w:rsidR="00BE4BBA" w:rsidRPr="00BE4BBA" w:rsidRDefault="00BE4BBA" w:rsidP="00BE4BBA">
      <w:pPr>
        <w:spacing w:line="480" w:lineRule="auto"/>
        <w:rPr>
          <w:rFonts w:ascii="Cambria" w:hAnsi="Cambria"/>
          <w:color w:val="548DD4" w:themeColor="text2" w:themeTint="99"/>
          <w:sz w:val="22"/>
          <w:szCs w:val="22"/>
        </w:rPr>
      </w:pPr>
      <w:r w:rsidRPr="00BE4BBA">
        <w:rPr>
          <w:rFonts w:ascii="Cambria" w:hAnsi="Cambria"/>
          <w:sz w:val="22"/>
          <w:szCs w:val="22"/>
        </w:rPr>
        <w:t>Based on our results, the use of a distance-based metric to assess exposure to any of these hazards, or the use of measurements from one hazard as a proxy for exposure to any of the other hazards considered, would often introduce exposure misclassification</w:t>
      </w:r>
      <w:del w:id="41" w:author="Anderson,Brooke" w:date="2020-09-22T17:34:00Z">
        <w:r w:rsidRPr="00BE4BBA">
          <w:rPr>
            <w:rFonts w:ascii="Cambria" w:hAnsi="Cambria"/>
            <w:sz w:val="22"/>
            <w:szCs w:val="22"/>
          </w:rPr>
          <w:delText>.</w:delText>
        </w:r>
      </w:del>
      <w:ins w:id="42" w:author="Anderson,Brooke" w:date="2020-09-22T17:34:00Z">
        <w:r w:rsidR="00853FE5">
          <w:rPr>
            <w:rFonts w:ascii="Cambria" w:hAnsi="Cambria"/>
            <w:sz w:val="22"/>
            <w:szCs w:val="22"/>
          </w:rPr>
          <w:t xml:space="preserve"> (Figure 7, Tables S3–S6)</w:t>
        </w:r>
        <w:r w:rsidRPr="00BE4BBA">
          <w:rPr>
            <w:rFonts w:ascii="Cambria" w:hAnsi="Cambria"/>
            <w:sz w:val="22"/>
            <w:szCs w:val="22"/>
          </w:rPr>
          <w:t>.</w:t>
        </w:r>
      </w:ins>
      <w:r w:rsidRPr="00BE4BBA">
        <w:rPr>
          <w:rFonts w:ascii="Cambria" w:hAnsi="Cambria"/>
          <w:sz w:val="22"/>
          <w:szCs w:val="22"/>
        </w:rPr>
        <w:t xml:space="preserve"> This conclusion reinforces similar findings from a study of Florida’s 2004 storm season (</w:t>
      </w:r>
      <w:proofErr w:type="spellStart"/>
      <w:r w:rsidRPr="00AA0DD3">
        <w:rPr>
          <w:rFonts w:ascii="Cambria" w:hAnsi="Cambria"/>
          <w:sz w:val="22"/>
          <w:szCs w:val="22"/>
        </w:rPr>
        <w:t>Grabich</w:t>
      </w:r>
      <w:proofErr w:type="spellEnd"/>
      <w:r w:rsidRPr="00AA0DD3">
        <w:rPr>
          <w:rFonts w:ascii="Cambria" w:hAnsi="Cambria"/>
          <w:sz w:val="22"/>
          <w:szCs w:val="22"/>
        </w:rPr>
        <w:t xml:space="preserve"> et al. 2015</w:t>
      </w:r>
      <w:r w:rsidR="00AA0DD3" w:rsidRPr="00AA0DD3">
        <w:rPr>
          <w:rFonts w:ascii="Cambria" w:hAnsi="Cambria"/>
          <w:sz w:val="22"/>
          <w:szCs w:val="22"/>
        </w:rPr>
        <w:t>a</w:t>
      </w:r>
      <w:r w:rsidRPr="00BE4BBA">
        <w:rPr>
          <w:rFonts w:ascii="Cambria" w:hAnsi="Cambria"/>
          <w:sz w:val="22"/>
          <w:szCs w:val="22"/>
        </w:rPr>
        <w:t xml:space="preserve">). For some studies, such exposure misclassification might plausibly be differential. For example, tropical cyclone wind exposures tend to be concentrated in counties near the coast, while tropical cyclone rain exposures sometimes extend well inland. If the </w:t>
      </w:r>
      <w:proofErr w:type="gramStart"/>
      <w:r w:rsidRPr="00BE4BBA">
        <w:rPr>
          <w:rFonts w:ascii="Cambria" w:hAnsi="Cambria"/>
          <w:sz w:val="22"/>
          <w:szCs w:val="22"/>
        </w:rPr>
        <w:t>etiologically-relevant</w:t>
      </w:r>
      <w:proofErr w:type="gramEnd"/>
      <w:r w:rsidRPr="00BE4BBA">
        <w:rPr>
          <w:rFonts w:ascii="Cambria" w:hAnsi="Cambria"/>
          <w:sz w:val="22"/>
          <w:szCs w:val="22"/>
        </w:rPr>
        <w:t xml:space="preserve"> exposure for a health outcome is extreme rainfall but exposure is classified based on measurements of wind, </w:t>
      </w:r>
      <w:r w:rsidRPr="00BE4BBA">
        <w:rPr>
          <w:rFonts w:ascii="Cambria" w:hAnsi="Cambria"/>
          <w:sz w:val="22"/>
          <w:szCs w:val="22"/>
        </w:rPr>
        <w:lastRenderedPageBreak/>
        <w:t>the probability of being misclassified as unexposed would be higher in inland counties, while the probability of being misclassified as exposed would be higher in coastal counties. If coastal counties differ from inland counties in either the outcome of interest or in factors associated with risk of that outcome, expo- sure misclassification would be differential (</w:t>
      </w:r>
      <w:proofErr w:type="spellStart"/>
      <w:r w:rsidRPr="00BE4BBA">
        <w:rPr>
          <w:rFonts w:ascii="Cambria" w:hAnsi="Cambria"/>
          <w:sz w:val="22"/>
          <w:szCs w:val="22"/>
        </w:rPr>
        <w:t>Savitz</w:t>
      </w:r>
      <w:proofErr w:type="spellEnd"/>
      <w:r w:rsidRPr="00BE4BBA">
        <w:rPr>
          <w:rFonts w:ascii="Cambria" w:hAnsi="Cambria"/>
          <w:sz w:val="22"/>
          <w:szCs w:val="22"/>
        </w:rPr>
        <w:t xml:space="preserve"> and </w:t>
      </w:r>
      <w:proofErr w:type="spellStart"/>
      <w:r w:rsidRPr="00BE4BBA">
        <w:rPr>
          <w:rFonts w:ascii="Cambria" w:hAnsi="Cambria"/>
          <w:sz w:val="22"/>
          <w:szCs w:val="22"/>
        </w:rPr>
        <w:t>Wellenius</w:t>
      </w:r>
      <w:proofErr w:type="spellEnd"/>
      <w:r w:rsidRPr="00BE4BBA">
        <w:rPr>
          <w:rFonts w:ascii="Cambria" w:hAnsi="Cambria"/>
          <w:sz w:val="22"/>
          <w:szCs w:val="22"/>
        </w:rPr>
        <w:t xml:space="preserve"> 2016). Such differential exposure misclassification could bias estimates of tropical cyclone effects either towards the null (estimating a lower or null association compared to the true association that exists) or away from the null (estimating a larger association than actually exists) (</w:t>
      </w:r>
      <w:proofErr w:type="spellStart"/>
      <w:r w:rsidRPr="00BE4BBA">
        <w:rPr>
          <w:rFonts w:ascii="Cambria" w:hAnsi="Cambria"/>
          <w:sz w:val="22"/>
          <w:szCs w:val="22"/>
        </w:rPr>
        <w:t>Savitz</w:t>
      </w:r>
      <w:proofErr w:type="spellEnd"/>
      <w:r w:rsidRPr="00BE4BBA">
        <w:rPr>
          <w:rFonts w:ascii="Cambria" w:hAnsi="Cambria"/>
          <w:sz w:val="22"/>
          <w:szCs w:val="22"/>
        </w:rPr>
        <w:t xml:space="preserve"> and </w:t>
      </w:r>
      <w:proofErr w:type="spellStart"/>
      <w:r w:rsidRPr="00BE4BBA">
        <w:rPr>
          <w:rFonts w:ascii="Cambria" w:hAnsi="Cambria"/>
          <w:sz w:val="22"/>
          <w:szCs w:val="22"/>
        </w:rPr>
        <w:t>Wellenius</w:t>
      </w:r>
      <w:proofErr w:type="spellEnd"/>
      <w:r w:rsidRPr="00BE4BBA">
        <w:rPr>
          <w:rFonts w:ascii="Cambria" w:hAnsi="Cambria"/>
          <w:sz w:val="22"/>
          <w:szCs w:val="22"/>
        </w:rPr>
        <w:t xml:space="preserve"> 2016; Armstrong 1998). </w:t>
      </w:r>
    </w:p>
    <w:p w14:paraId="7FE17498" w14:textId="19BDD29D" w:rsidR="00514A39" w:rsidRPr="004623BE" w:rsidRDefault="00514A39" w:rsidP="00311726">
      <w:pPr>
        <w:spacing w:line="480" w:lineRule="auto"/>
        <w:rPr>
          <w:rFonts w:ascii="Cambria" w:hAnsi="Cambria"/>
          <w:color w:val="548DD4" w:themeColor="text2" w:themeTint="99"/>
          <w:sz w:val="22"/>
          <w:szCs w:val="22"/>
        </w:rPr>
      </w:pPr>
    </w:p>
    <w:p w14:paraId="6C72500A" w14:textId="5BBCA1AD" w:rsidR="005F4D44" w:rsidRPr="005F4D44" w:rsidRDefault="005F4D44" w:rsidP="005F4D44">
      <w:pPr>
        <w:spacing w:line="480" w:lineRule="auto"/>
        <w:rPr>
          <w:rFonts w:ascii="Cambria" w:hAnsi="Cambria"/>
          <w:sz w:val="22"/>
          <w:szCs w:val="22"/>
        </w:rPr>
      </w:pPr>
      <w:r w:rsidRPr="005F4D44">
        <w:rPr>
          <w:rFonts w:ascii="Cambria" w:hAnsi="Cambria"/>
          <w:sz w:val="22"/>
          <w:szCs w:val="22"/>
        </w:rPr>
        <w:t xml:space="preserve">We did find a small set of tropical cyclones for which for which agreement was high across several single-hazard exposure assessments (e.g., Floyd in 1999, Irene in 2011, Hannah in 2008, Bertha in 1996; Ernesto in 2006 (Figure 7)). Hurricanes Floyd in 1999 and Irene in 2011 both made their first US landfall in North Carolina at minor hurricane </w:t>
      </w:r>
      <w:r w:rsidR="00581234">
        <w:rPr>
          <w:rFonts w:ascii="Cambria" w:hAnsi="Cambria"/>
          <w:sz w:val="22"/>
          <w:szCs w:val="22"/>
        </w:rPr>
        <w:t>intensity</w:t>
      </w:r>
      <w:r w:rsidRPr="005F4D44">
        <w:rPr>
          <w:rFonts w:ascii="Cambria" w:hAnsi="Cambria"/>
          <w:sz w:val="22"/>
          <w:szCs w:val="22"/>
        </w:rPr>
        <w:t xml:space="preserve"> (Category 2 and 1, respectively) and then skimmed the eastern coast of the US north through New England, bringing substantial rainfall to much of the eastern coast from North Carolina north and causing extensive inland flooding in North Carolina (Floyd) and New England (Irene) (Avila and Stewart 2013; Lawrence</w:t>
      </w:r>
      <w:r w:rsidR="00426653" w:rsidRPr="004623BE">
        <w:rPr>
          <w:rFonts w:ascii="Cambria" w:hAnsi="Cambria"/>
          <w:sz w:val="22"/>
          <w:szCs w:val="22"/>
        </w:rPr>
        <w:t xml:space="preserve"> et al.</w:t>
      </w:r>
      <w:r w:rsidRPr="005F4D44">
        <w:rPr>
          <w:rFonts w:ascii="Cambria" w:hAnsi="Cambria"/>
          <w:sz w:val="22"/>
          <w:szCs w:val="22"/>
        </w:rPr>
        <w:t xml:space="preserve"> 2000). Hurricanes Hannah in 2008, Bertha in 1996, and Ernesto in 2006 also followed the eastern coastline. For these storms, the tropical cyclones’ persistent proximity to water may have helped maintain wind speeds in similar patterns to rain and distance-based exposures, resulting in more similarities across exposure assessments compared to other tropical cyclones. For these storms, it may be possible to assess exposure to multiple hazards of the storm using a single metric, perhaps even a proxy like the distance between the county and the storm’s track. </w:t>
      </w:r>
      <w:del w:id="43" w:author="Anderson,Brooke" w:date="2020-09-22T17:34:00Z">
        <w:r w:rsidRPr="005F4D44">
          <w:rPr>
            <w:rFonts w:ascii="Cambria" w:hAnsi="Cambria"/>
            <w:sz w:val="22"/>
            <w:szCs w:val="22"/>
          </w:rPr>
          <w:delText>However</w:delText>
        </w:r>
      </w:del>
      <w:ins w:id="44" w:author="Anderson,Brooke" w:date="2020-09-22T17:34:00Z">
        <w:r w:rsidR="000E26FE" w:rsidRPr="000E26FE">
          <w:rPr>
            <w:rFonts w:ascii="Cambria" w:hAnsi="Cambria"/>
            <w:sz w:val="22"/>
            <w:szCs w:val="22"/>
          </w:rPr>
          <w:t xml:space="preserve">With the dataset we </w:t>
        </w:r>
        <w:r w:rsidR="000E26FE" w:rsidRPr="000E26FE">
          <w:rPr>
            <w:rFonts w:ascii="Cambria" w:hAnsi="Cambria"/>
            <w:sz w:val="22"/>
            <w:szCs w:val="22"/>
          </w:rPr>
          <w:lastRenderedPageBreak/>
          <w:t xml:space="preserve">describe in this paper, however, there is little need to limit analysis based on exposure to a single hazard or proxy, although multi-hazard studies of storms with high agreement among hazard exposures should look out for modeling issues from multicollinearity. </w:t>
        </w:r>
        <w:r w:rsidR="000E26FE">
          <w:rPr>
            <w:rFonts w:ascii="Cambria" w:hAnsi="Cambria"/>
            <w:sz w:val="22"/>
            <w:szCs w:val="22"/>
          </w:rPr>
          <w:t>Further</w:t>
        </w:r>
      </w:ins>
      <w:r w:rsidRPr="005F4D44">
        <w:rPr>
          <w:rFonts w:ascii="Cambria" w:hAnsi="Cambria"/>
          <w:sz w:val="22"/>
          <w:szCs w:val="22"/>
        </w:rPr>
        <w:t xml:space="preserve">, for these storms it may be difficult to untangle the contribution of each hazard to the overall effect of the storm, given that several hazards have similar geographical patterns. </w:t>
      </w:r>
    </w:p>
    <w:p w14:paraId="02A12C68" w14:textId="201C781F" w:rsidR="00BF617D" w:rsidRPr="004623BE" w:rsidRDefault="00BF617D" w:rsidP="00311726">
      <w:pPr>
        <w:spacing w:line="480" w:lineRule="auto"/>
        <w:rPr>
          <w:rFonts w:ascii="Cambria" w:hAnsi="Cambria"/>
          <w:color w:val="548DD4" w:themeColor="text2" w:themeTint="99"/>
          <w:sz w:val="22"/>
          <w:szCs w:val="22"/>
        </w:rPr>
      </w:pPr>
    </w:p>
    <w:p w14:paraId="7F390869" w14:textId="49E6BE13" w:rsidR="00BF617D" w:rsidRPr="004623BE" w:rsidRDefault="00BF617D" w:rsidP="00311726">
      <w:pPr>
        <w:spacing w:line="480" w:lineRule="auto"/>
        <w:rPr>
          <w:rFonts w:ascii="Cambria" w:hAnsi="Cambria"/>
          <w:sz w:val="22"/>
          <w:szCs w:val="22"/>
        </w:rPr>
      </w:pPr>
      <w:r w:rsidRPr="004623BE">
        <w:rPr>
          <w:rFonts w:ascii="Cambria" w:hAnsi="Cambria"/>
          <w:i/>
          <w:iCs/>
          <w:sz w:val="22"/>
          <w:szCs w:val="22"/>
        </w:rPr>
        <w:t>Limitations</w:t>
      </w:r>
    </w:p>
    <w:p w14:paraId="3416C841" w14:textId="20A89297" w:rsidR="00BF617D" w:rsidRPr="004623BE" w:rsidRDefault="00BF617D" w:rsidP="00311726">
      <w:pPr>
        <w:spacing w:line="480" w:lineRule="auto"/>
        <w:rPr>
          <w:rFonts w:ascii="Cambria" w:hAnsi="Cambria"/>
          <w:color w:val="548DD4" w:themeColor="text2" w:themeTint="99"/>
          <w:sz w:val="22"/>
          <w:szCs w:val="22"/>
        </w:rPr>
      </w:pPr>
    </w:p>
    <w:p w14:paraId="70548C18" w14:textId="77777777" w:rsidR="00C05667" w:rsidRDefault="00426653" w:rsidP="00426653">
      <w:pPr>
        <w:spacing w:line="480" w:lineRule="auto"/>
        <w:rPr>
          <w:rFonts w:ascii="Cambria" w:hAnsi="Cambria"/>
          <w:sz w:val="22"/>
          <w:szCs w:val="22"/>
        </w:rPr>
      </w:pPr>
      <w:r w:rsidRPr="00426653">
        <w:rPr>
          <w:rFonts w:ascii="Cambria" w:hAnsi="Cambria"/>
          <w:sz w:val="22"/>
          <w:szCs w:val="22"/>
        </w:rPr>
        <w:t xml:space="preserve">The dataset presented here does have several limitations, in addition to the caveats previously discussed. First, the dataset is not comprehensive of all tropical cyclone hazards. For example, coastal counties can experience dangerous storm surge, which is not specifically covered in this dataset (although some resulting coastal flooding is captured). We are exploring ways to include this in future versions of the dataset, but to date we have focused on exposures that could affect any county, whether inland or coastal. </w:t>
      </w:r>
    </w:p>
    <w:p w14:paraId="37CA3589" w14:textId="77777777" w:rsidR="00C05667" w:rsidRDefault="00C05667" w:rsidP="00426653">
      <w:pPr>
        <w:spacing w:line="480" w:lineRule="auto"/>
        <w:rPr>
          <w:rFonts w:ascii="Cambria" w:hAnsi="Cambria"/>
          <w:sz w:val="22"/>
          <w:szCs w:val="22"/>
        </w:rPr>
      </w:pPr>
    </w:p>
    <w:p w14:paraId="2CA48A63" w14:textId="6E934149" w:rsidR="0006071D" w:rsidRDefault="00426653" w:rsidP="0006071D">
      <w:pPr>
        <w:spacing w:line="480" w:lineRule="auto"/>
        <w:rPr>
          <w:ins w:id="45" w:author="Anderson,Brooke" w:date="2020-09-22T17:34:00Z"/>
          <w:rFonts w:ascii="Cambria" w:hAnsi="Cambria"/>
          <w:sz w:val="22"/>
          <w:szCs w:val="22"/>
        </w:rPr>
      </w:pPr>
      <w:r w:rsidRPr="00426653">
        <w:rPr>
          <w:rFonts w:ascii="Cambria" w:hAnsi="Cambria"/>
          <w:sz w:val="22"/>
          <w:szCs w:val="22"/>
        </w:rPr>
        <w:t xml:space="preserve">Second, these data are aggregated to the county level. </w:t>
      </w:r>
      <w:del w:id="46" w:author="Anderson,Brooke" w:date="2020-09-22T17:34:00Z">
        <w:r w:rsidRPr="00426653">
          <w:rPr>
            <w:rFonts w:ascii="Cambria" w:hAnsi="Cambria"/>
            <w:sz w:val="22"/>
            <w:szCs w:val="22"/>
          </w:rPr>
          <w:delText>Many</w:delText>
        </w:r>
      </w:del>
      <w:ins w:id="47" w:author="Anderson,Brooke" w:date="2020-09-22T17:34:00Z">
        <w:r w:rsidR="0006071D" w:rsidRPr="0006071D">
          <w:rPr>
            <w:rFonts w:ascii="Cambria" w:hAnsi="Cambria"/>
            <w:sz w:val="22"/>
            <w:szCs w:val="22"/>
          </w:rPr>
          <w:t>This spatial scale allows for easy integration</w:t>
        </w:r>
        <w:r w:rsidR="0006071D">
          <w:rPr>
            <w:rFonts w:ascii="Cambria" w:hAnsi="Cambria"/>
            <w:sz w:val="22"/>
            <w:szCs w:val="22"/>
          </w:rPr>
          <w:t xml:space="preserve"> </w:t>
        </w:r>
        <w:r w:rsidR="0006071D" w:rsidRPr="0006071D">
          <w:rPr>
            <w:rFonts w:ascii="Cambria" w:hAnsi="Cambria"/>
            <w:sz w:val="22"/>
            <w:szCs w:val="22"/>
          </w:rPr>
          <w:t>with health outcome data aggregated at the county level, and disaster response decisions are often</w:t>
        </w:r>
        <w:r w:rsidR="0006071D">
          <w:rPr>
            <w:rFonts w:ascii="Cambria" w:hAnsi="Cambria"/>
            <w:sz w:val="22"/>
            <w:szCs w:val="22"/>
          </w:rPr>
          <w:t xml:space="preserve"> </w:t>
        </w:r>
        <w:r w:rsidR="0006071D" w:rsidRPr="0006071D">
          <w:rPr>
            <w:rFonts w:ascii="Cambria" w:hAnsi="Cambria"/>
            <w:sz w:val="22"/>
            <w:szCs w:val="22"/>
          </w:rPr>
          <w:t>made at a county or state level. Such data is often used for disaster epidemiology, as aggregated</w:t>
        </w:r>
        <w:r w:rsidR="0006071D">
          <w:rPr>
            <w:rFonts w:ascii="Cambria" w:hAnsi="Cambria"/>
            <w:sz w:val="22"/>
            <w:szCs w:val="22"/>
          </w:rPr>
          <w:t xml:space="preserve"> </w:t>
        </w:r>
        <w:r w:rsidR="0006071D" w:rsidRPr="0006071D">
          <w:rPr>
            <w:rFonts w:ascii="Cambria" w:hAnsi="Cambria"/>
            <w:sz w:val="22"/>
            <w:szCs w:val="22"/>
          </w:rPr>
          <w:t xml:space="preserve">data may be easier to access than individual-level data, especially at a scale that covers many locations and years and so allows higher statistical power and includes a broader range of exposure levels (Wakefield and </w:t>
        </w:r>
        <w:proofErr w:type="spellStart"/>
        <w:r w:rsidR="0006071D" w:rsidRPr="0006071D">
          <w:rPr>
            <w:rFonts w:ascii="Cambria" w:hAnsi="Cambria"/>
            <w:sz w:val="22"/>
            <w:szCs w:val="22"/>
          </w:rPr>
          <w:t>Haneuse</w:t>
        </w:r>
        <w:proofErr w:type="spellEnd"/>
        <w:r w:rsidR="0006071D" w:rsidRPr="0006071D">
          <w:rPr>
            <w:rFonts w:ascii="Cambria" w:hAnsi="Cambria"/>
            <w:sz w:val="22"/>
            <w:szCs w:val="22"/>
          </w:rPr>
          <w:t xml:space="preserve"> 2008). </w:t>
        </w:r>
      </w:ins>
    </w:p>
    <w:p w14:paraId="7E595C99" w14:textId="2D6F4AA8" w:rsidR="008110ED" w:rsidRDefault="008110ED" w:rsidP="0006071D">
      <w:pPr>
        <w:spacing w:line="480" w:lineRule="auto"/>
        <w:rPr>
          <w:ins w:id="48" w:author="Anderson,Brooke" w:date="2020-09-22T17:34:00Z"/>
          <w:rFonts w:ascii="Cambria" w:hAnsi="Cambria"/>
          <w:sz w:val="22"/>
          <w:szCs w:val="22"/>
        </w:rPr>
      </w:pPr>
    </w:p>
    <w:p w14:paraId="0A56E715" w14:textId="37A7C3AB" w:rsidR="008110ED" w:rsidRPr="008110ED" w:rsidRDefault="008110ED" w:rsidP="008110ED">
      <w:pPr>
        <w:spacing w:line="480" w:lineRule="auto"/>
        <w:rPr>
          <w:ins w:id="49" w:author="Anderson,Brooke" w:date="2020-09-22T17:34:00Z"/>
          <w:rFonts w:ascii="Cambria" w:hAnsi="Cambria"/>
          <w:sz w:val="22"/>
          <w:szCs w:val="22"/>
        </w:rPr>
      </w:pPr>
      <w:ins w:id="50" w:author="Anderson,Brooke" w:date="2020-09-22T17:34:00Z">
        <w:r w:rsidRPr="008110ED">
          <w:rPr>
            <w:rFonts w:ascii="Cambria" w:hAnsi="Cambria"/>
            <w:sz w:val="22"/>
            <w:szCs w:val="22"/>
          </w:rPr>
          <w:lastRenderedPageBreak/>
          <w:t>Such ecological exposure assessment, however, sets a common exposure level throughout the</w:t>
        </w:r>
        <w:r>
          <w:rPr>
            <w:rFonts w:ascii="Cambria" w:hAnsi="Cambria"/>
            <w:sz w:val="22"/>
            <w:szCs w:val="22"/>
          </w:rPr>
          <w:t xml:space="preserve"> </w:t>
        </w:r>
        <w:r w:rsidRPr="008110ED">
          <w:rPr>
            <w:rFonts w:ascii="Cambria" w:hAnsi="Cambria"/>
            <w:sz w:val="22"/>
            <w:szCs w:val="22"/>
          </w:rPr>
          <w:t>county, ignoring within-county variability, even though such variability exists. For some hazards,</w:t>
        </w:r>
        <w:r>
          <w:rPr>
            <w:rFonts w:ascii="Cambria" w:hAnsi="Cambria"/>
            <w:sz w:val="22"/>
            <w:szCs w:val="22"/>
          </w:rPr>
          <w:t xml:space="preserve"> </w:t>
        </w:r>
        <w:r w:rsidRPr="008110ED">
          <w:rPr>
            <w:rFonts w:ascii="Cambria" w:hAnsi="Cambria"/>
            <w:sz w:val="22"/>
            <w:szCs w:val="22"/>
          </w:rPr>
          <w:t>this within-county variation could be stark. For example, tornadoes cause very localized damage,</w:t>
        </w:r>
        <w:r>
          <w:rPr>
            <w:rFonts w:ascii="Cambria" w:hAnsi="Cambria"/>
            <w:sz w:val="22"/>
            <w:szCs w:val="22"/>
          </w:rPr>
          <w:t xml:space="preserve"> </w:t>
        </w:r>
        <w:r w:rsidRPr="008110ED">
          <w:rPr>
            <w:rFonts w:ascii="Cambria" w:hAnsi="Cambria"/>
            <w:sz w:val="22"/>
            <w:szCs w:val="22"/>
          </w:rPr>
          <w:t>directly along the tornado’s path</w:t>
        </w:r>
        <w:r>
          <w:rPr>
            <w:rFonts w:ascii="Cambria" w:hAnsi="Cambria"/>
            <w:sz w:val="22"/>
            <w:szCs w:val="22"/>
          </w:rPr>
          <w:t>—</w:t>
        </w:r>
        <w:r w:rsidRPr="008110ED">
          <w:rPr>
            <w:rFonts w:ascii="Cambria" w:hAnsi="Cambria"/>
            <w:sz w:val="22"/>
            <w:szCs w:val="22"/>
          </w:rPr>
          <w:t>a tornado can destroy homes on one side of a street while</w:t>
        </w:r>
        <w:r>
          <w:rPr>
            <w:rFonts w:ascii="Cambria" w:hAnsi="Cambria"/>
            <w:sz w:val="22"/>
            <w:szCs w:val="22"/>
          </w:rPr>
          <w:t xml:space="preserve"> </w:t>
        </w:r>
        <w:r w:rsidRPr="008110ED">
          <w:rPr>
            <w:rFonts w:ascii="Cambria" w:hAnsi="Cambria"/>
            <w:sz w:val="22"/>
            <w:szCs w:val="22"/>
          </w:rPr>
          <w:t>leaving those on the opposite side untouched. Levels of other hazards, like storm-associated winds</w:t>
        </w:r>
        <w:r>
          <w:rPr>
            <w:rFonts w:ascii="Cambria" w:hAnsi="Cambria"/>
            <w:sz w:val="22"/>
            <w:szCs w:val="22"/>
          </w:rPr>
          <w:t xml:space="preserve"> </w:t>
        </w:r>
        <w:r w:rsidRPr="008110ED">
          <w:rPr>
            <w:rFonts w:ascii="Cambria" w:hAnsi="Cambria"/>
            <w:sz w:val="22"/>
            <w:szCs w:val="22"/>
          </w:rPr>
          <w:t>and rain, will also vary within a county, but typically with smoother variation. In particular, it will</w:t>
        </w:r>
        <w:r>
          <w:rPr>
            <w:rFonts w:ascii="Cambria" w:hAnsi="Cambria"/>
            <w:sz w:val="22"/>
            <w:szCs w:val="22"/>
          </w:rPr>
          <w:t xml:space="preserve"> </w:t>
        </w:r>
        <w:r w:rsidRPr="008110ED">
          <w:rPr>
            <w:rFonts w:ascii="Cambria" w:hAnsi="Cambria"/>
            <w:sz w:val="22"/>
            <w:szCs w:val="22"/>
          </w:rPr>
          <w:t>be unlikely that a county will have one area that is exposed to extremes of these hazards while</w:t>
        </w:r>
        <w:r>
          <w:rPr>
            <w:rFonts w:ascii="Cambria" w:hAnsi="Cambria"/>
            <w:sz w:val="22"/>
            <w:szCs w:val="22"/>
          </w:rPr>
          <w:t xml:space="preserve"> </w:t>
        </w:r>
        <w:r w:rsidRPr="008110ED">
          <w:rPr>
            <w:rFonts w:ascii="Cambria" w:hAnsi="Cambria"/>
            <w:sz w:val="22"/>
            <w:szCs w:val="22"/>
          </w:rPr>
          <w:t>other parts of the county are completely unexposed, as both the wind fields and rain fields of</w:t>
        </w:r>
        <w:r>
          <w:rPr>
            <w:rFonts w:ascii="Cambria" w:hAnsi="Cambria"/>
            <w:sz w:val="22"/>
            <w:szCs w:val="22"/>
          </w:rPr>
          <w:t xml:space="preserve"> </w:t>
        </w:r>
        <w:r w:rsidRPr="008110ED">
          <w:rPr>
            <w:rFonts w:ascii="Cambria" w:hAnsi="Cambria"/>
            <w:sz w:val="22"/>
            <w:szCs w:val="22"/>
          </w:rPr>
          <w:t xml:space="preserve">tropical cyclones tend to be large in comparison to the size of a county. </w:t>
        </w:r>
      </w:ins>
    </w:p>
    <w:p w14:paraId="218FD77D" w14:textId="77777777" w:rsidR="008110ED" w:rsidRPr="0006071D" w:rsidRDefault="008110ED" w:rsidP="0006071D">
      <w:pPr>
        <w:spacing w:line="480" w:lineRule="auto"/>
        <w:rPr>
          <w:ins w:id="51" w:author="Anderson,Brooke" w:date="2020-09-22T17:34:00Z"/>
          <w:rFonts w:ascii="Cambria" w:hAnsi="Cambria"/>
          <w:sz w:val="22"/>
          <w:szCs w:val="22"/>
        </w:rPr>
      </w:pPr>
    </w:p>
    <w:p w14:paraId="07E94D58" w14:textId="44AF4DC7" w:rsidR="0006071D" w:rsidRDefault="008110ED" w:rsidP="00426653">
      <w:pPr>
        <w:spacing w:line="480" w:lineRule="auto"/>
        <w:rPr>
          <w:ins w:id="52" w:author="Anderson,Brooke" w:date="2020-09-22T17:34:00Z"/>
          <w:rFonts w:ascii="Cambria" w:hAnsi="Cambria"/>
          <w:sz w:val="22"/>
          <w:szCs w:val="22"/>
        </w:rPr>
      </w:pPr>
      <w:ins w:id="53" w:author="Anderson,Brooke" w:date="2020-09-22T17:34:00Z">
        <w:r w:rsidRPr="008110ED">
          <w:rPr>
            <w:rFonts w:ascii="Cambria" w:hAnsi="Cambria"/>
            <w:sz w:val="22"/>
            <w:szCs w:val="22"/>
          </w:rPr>
          <w:t>Aggregated data can be used to infer contextual-level associations</w:t>
        </w:r>
        <w:r>
          <w:rPr>
            <w:rFonts w:ascii="Cambria" w:hAnsi="Cambria"/>
            <w:sz w:val="22"/>
            <w:szCs w:val="22"/>
          </w:rPr>
          <w:t>—</w:t>
        </w:r>
        <w:r w:rsidRPr="008110ED">
          <w:rPr>
            <w:rFonts w:ascii="Cambria" w:hAnsi="Cambria"/>
            <w:sz w:val="22"/>
            <w:szCs w:val="22"/>
          </w:rPr>
          <w:t xml:space="preserve">for example, the association between county-level exposure to a storm hazard and county-wide rates of a health outcome. However, ecological data is also sometimes used to infer individual-level associations (e.g., the association between personal exposure to a storm hazard and personal risk of experiencing the health outcome). Individual-level inference from ecological/aggregated data is susceptible to ecological bias (Greenland and Robins 1994; </w:t>
        </w:r>
        <w:proofErr w:type="spellStart"/>
        <w:r w:rsidRPr="008110ED">
          <w:rPr>
            <w:rFonts w:ascii="Cambria" w:hAnsi="Cambria"/>
            <w:sz w:val="22"/>
            <w:szCs w:val="22"/>
          </w:rPr>
          <w:t>Portnov</w:t>
        </w:r>
        <w:proofErr w:type="spellEnd"/>
        <w:r w:rsidR="006172E4">
          <w:rPr>
            <w:rFonts w:ascii="Cambria" w:hAnsi="Cambria"/>
            <w:sz w:val="22"/>
            <w:szCs w:val="22"/>
          </w:rPr>
          <w:t xml:space="preserve"> et al.</w:t>
        </w:r>
        <w:r w:rsidRPr="008110ED">
          <w:rPr>
            <w:rFonts w:ascii="Cambria" w:hAnsi="Cambria"/>
            <w:sz w:val="22"/>
            <w:szCs w:val="22"/>
          </w:rPr>
          <w:t xml:space="preserve"> 2007; </w:t>
        </w:r>
        <w:proofErr w:type="spellStart"/>
        <w:r w:rsidRPr="008110ED">
          <w:rPr>
            <w:rFonts w:ascii="Cambria" w:hAnsi="Cambria"/>
            <w:sz w:val="22"/>
            <w:szCs w:val="22"/>
          </w:rPr>
          <w:t>Idrovo</w:t>
        </w:r>
        <w:proofErr w:type="spellEnd"/>
        <w:r w:rsidRPr="008110ED">
          <w:rPr>
            <w:rFonts w:ascii="Cambria" w:hAnsi="Cambria"/>
            <w:sz w:val="22"/>
            <w:szCs w:val="22"/>
          </w:rPr>
          <w:t xml:space="preserve"> 2011). Researchers who use the data provided here for ecological studies</w:t>
        </w:r>
        <w:r w:rsidR="006172E4">
          <w:rPr>
            <w:rFonts w:ascii="Cambria" w:hAnsi="Cambria"/>
            <w:sz w:val="22"/>
            <w:szCs w:val="22"/>
          </w:rPr>
          <w:t>—</w:t>
        </w:r>
        <w:r w:rsidRPr="008110ED">
          <w:rPr>
            <w:rFonts w:ascii="Cambria" w:hAnsi="Cambria"/>
            <w:sz w:val="22"/>
            <w:szCs w:val="22"/>
          </w:rPr>
          <w:t>with the aim of making individual-level inferences</w:t>
        </w:r>
        <w:r w:rsidR="006172E4">
          <w:rPr>
            <w:rFonts w:ascii="Cambria" w:hAnsi="Cambria"/>
            <w:sz w:val="22"/>
            <w:szCs w:val="22"/>
          </w:rPr>
          <w:t>—</w:t>
        </w:r>
        <w:r w:rsidRPr="008110ED">
          <w:rPr>
            <w:rFonts w:ascii="Cambria" w:hAnsi="Cambria"/>
            <w:sz w:val="22"/>
            <w:szCs w:val="22"/>
          </w:rPr>
          <w:t xml:space="preserve">should be aware of this potential and could explore approaches for minimizing risk of ecological bias (e.g., Wakefield and </w:t>
        </w:r>
        <w:proofErr w:type="spellStart"/>
        <w:r w:rsidRPr="008110ED">
          <w:rPr>
            <w:rFonts w:ascii="Cambria" w:hAnsi="Cambria"/>
            <w:sz w:val="22"/>
            <w:szCs w:val="22"/>
          </w:rPr>
          <w:t>Haneuse</w:t>
        </w:r>
        <w:proofErr w:type="spellEnd"/>
        <w:r w:rsidRPr="008110ED">
          <w:rPr>
            <w:rFonts w:ascii="Cambria" w:hAnsi="Cambria"/>
            <w:sz w:val="22"/>
            <w:szCs w:val="22"/>
          </w:rPr>
          <w:t xml:space="preserve"> 2008). </w:t>
        </w:r>
      </w:ins>
    </w:p>
    <w:p w14:paraId="6AA98CE1" w14:textId="77777777" w:rsidR="0099243B" w:rsidRDefault="0099243B" w:rsidP="00426653">
      <w:pPr>
        <w:spacing w:line="480" w:lineRule="auto"/>
        <w:rPr>
          <w:ins w:id="54" w:author="Anderson,Brooke" w:date="2020-09-22T17:34:00Z"/>
          <w:rFonts w:ascii="Cambria" w:hAnsi="Cambria"/>
          <w:sz w:val="22"/>
          <w:szCs w:val="22"/>
        </w:rPr>
      </w:pPr>
    </w:p>
    <w:p w14:paraId="1FF22A44" w14:textId="223C8CC0" w:rsidR="00C05667" w:rsidRDefault="00777530" w:rsidP="00426653">
      <w:pPr>
        <w:spacing w:line="480" w:lineRule="auto"/>
        <w:rPr>
          <w:rFonts w:ascii="Cambria" w:hAnsi="Cambria"/>
          <w:sz w:val="22"/>
          <w:szCs w:val="22"/>
        </w:rPr>
      </w:pPr>
      <w:ins w:id="55" w:author="Anderson,Brooke" w:date="2020-09-22T17:34:00Z">
        <w:r>
          <w:rPr>
            <w:rFonts w:ascii="Cambria" w:hAnsi="Cambria"/>
            <w:sz w:val="22"/>
            <w:szCs w:val="22"/>
          </w:rPr>
          <w:t>Further, while m</w:t>
        </w:r>
        <w:r w:rsidR="00426653" w:rsidRPr="00426653">
          <w:rPr>
            <w:rFonts w:ascii="Cambria" w:hAnsi="Cambria"/>
            <w:sz w:val="22"/>
            <w:szCs w:val="22"/>
          </w:rPr>
          <w:t>any</w:t>
        </w:r>
      </w:ins>
      <w:r w:rsidR="00426653" w:rsidRPr="00426653">
        <w:rPr>
          <w:rFonts w:ascii="Cambria" w:hAnsi="Cambria"/>
          <w:sz w:val="22"/>
          <w:szCs w:val="22"/>
        </w:rPr>
        <w:t xml:space="preserve"> health outcome datasets are aggregated at this level,</w:t>
      </w:r>
      <w:del w:id="56" w:author="Anderson,Brooke" w:date="2020-09-22T17:34:00Z">
        <w:r w:rsidR="00426653" w:rsidRPr="00426653">
          <w:rPr>
            <w:rFonts w:ascii="Cambria" w:hAnsi="Cambria"/>
            <w:sz w:val="22"/>
            <w:szCs w:val="22"/>
          </w:rPr>
          <w:delText xml:space="preserve"> but</w:delText>
        </w:r>
      </w:del>
      <w:r w:rsidR="00426653" w:rsidRPr="00426653">
        <w:rPr>
          <w:rFonts w:ascii="Cambria" w:hAnsi="Cambria"/>
          <w:sz w:val="22"/>
          <w:szCs w:val="22"/>
        </w:rPr>
        <w:t xml:space="preserve"> some may be aggregated at a finer spatial resolution (e.g., </w:t>
      </w:r>
      <w:r w:rsidR="00426653" w:rsidRPr="004623BE">
        <w:rPr>
          <w:rFonts w:ascii="Cambria" w:hAnsi="Cambria"/>
          <w:sz w:val="22"/>
          <w:szCs w:val="22"/>
        </w:rPr>
        <w:t>c</w:t>
      </w:r>
      <w:r w:rsidR="00426653" w:rsidRPr="00426653">
        <w:rPr>
          <w:rFonts w:ascii="Cambria" w:hAnsi="Cambria"/>
          <w:sz w:val="22"/>
          <w:szCs w:val="22"/>
        </w:rPr>
        <w:t xml:space="preserve">ensus tract or ZIP code) or unaggregated (i.e., point locations for </w:t>
      </w:r>
      <w:r w:rsidR="00426653" w:rsidRPr="00426653">
        <w:rPr>
          <w:rFonts w:ascii="Cambria" w:hAnsi="Cambria"/>
          <w:sz w:val="22"/>
          <w:szCs w:val="22"/>
        </w:rPr>
        <w:lastRenderedPageBreak/>
        <w:t>each outcome). We have published the wind model used to create this dataset as its own open-source R package (</w:t>
      </w:r>
      <w:r w:rsidR="00426653" w:rsidRPr="00B54547">
        <w:rPr>
          <w:rFonts w:ascii="Cambria" w:hAnsi="Cambria"/>
          <w:sz w:val="22"/>
          <w:szCs w:val="22"/>
        </w:rPr>
        <w:t>Anderson et al. 20</w:t>
      </w:r>
      <w:r w:rsidR="00B54547" w:rsidRPr="00B54547">
        <w:rPr>
          <w:rFonts w:ascii="Cambria" w:hAnsi="Cambria"/>
          <w:sz w:val="22"/>
          <w:szCs w:val="22"/>
        </w:rPr>
        <w:t>20c</w:t>
      </w:r>
      <w:r w:rsidR="00426653" w:rsidRPr="00426653">
        <w:rPr>
          <w:rFonts w:ascii="Cambria" w:hAnsi="Cambria"/>
          <w:sz w:val="22"/>
          <w:szCs w:val="22"/>
        </w:rPr>
        <w:t xml:space="preserve">), and it can be used to model storm-associated winds at a finer spatial resolution; however, measurements of other hazards cannot similarly be rescaled through tools we provide. </w:t>
      </w:r>
    </w:p>
    <w:p w14:paraId="54F333EA" w14:textId="77777777" w:rsidR="00C05667" w:rsidRDefault="00C05667" w:rsidP="00426653">
      <w:pPr>
        <w:spacing w:line="480" w:lineRule="auto"/>
        <w:rPr>
          <w:rFonts w:ascii="Cambria" w:hAnsi="Cambria"/>
          <w:sz w:val="22"/>
          <w:szCs w:val="22"/>
        </w:rPr>
      </w:pPr>
    </w:p>
    <w:p w14:paraId="20A202BB" w14:textId="77777777" w:rsidR="00C05667" w:rsidRDefault="00426653" w:rsidP="00426653">
      <w:pPr>
        <w:spacing w:line="480" w:lineRule="auto"/>
        <w:rPr>
          <w:rFonts w:ascii="Cambria" w:hAnsi="Cambria"/>
          <w:sz w:val="22"/>
          <w:szCs w:val="22"/>
        </w:rPr>
      </w:pPr>
      <w:r w:rsidRPr="00426653">
        <w:rPr>
          <w:rFonts w:ascii="Cambria" w:hAnsi="Cambria"/>
          <w:sz w:val="22"/>
          <w:szCs w:val="22"/>
        </w:rPr>
        <w:t>Next, we provide these data and associated software tools through R packages, and so some experience in the R programming language is required to make full use of them. However, R is currently a popular programming language for environmental epidemiology, allowing the data to reach a large audience, and we are exploring options to create a web application using the Shiny platform to allow broader web-based access of the data (Chang</w:t>
      </w:r>
      <w:r w:rsidRPr="004623BE">
        <w:rPr>
          <w:rFonts w:ascii="Cambria" w:hAnsi="Cambria"/>
          <w:sz w:val="22"/>
          <w:szCs w:val="22"/>
        </w:rPr>
        <w:t xml:space="preserve"> et al.</w:t>
      </w:r>
      <w:r w:rsidRPr="00426653">
        <w:rPr>
          <w:rFonts w:ascii="Cambria" w:hAnsi="Cambria"/>
          <w:sz w:val="22"/>
          <w:szCs w:val="22"/>
        </w:rPr>
        <w:t xml:space="preserve"> 2019). </w:t>
      </w:r>
    </w:p>
    <w:p w14:paraId="4D1581DC" w14:textId="77777777" w:rsidR="00C05667" w:rsidRDefault="00C05667" w:rsidP="00426653">
      <w:pPr>
        <w:spacing w:line="480" w:lineRule="auto"/>
        <w:rPr>
          <w:rFonts w:ascii="Cambria" w:hAnsi="Cambria"/>
          <w:sz w:val="22"/>
          <w:szCs w:val="22"/>
        </w:rPr>
      </w:pPr>
    </w:p>
    <w:p w14:paraId="766AD874" w14:textId="07F065B7" w:rsidR="00426653" w:rsidRPr="00426653" w:rsidRDefault="00426653" w:rsidP="00426653">
      <w:pPr>
        <w:spacing w:line="480" w:lineRule="auto"/>
        <w:rPr>
          <w:rFonts w:ascii="Cambria" w:hAnsi="Cambria"/>
          <w:sz w:val="22"/>
          <w:szCs w:val="22"/>
        </w:rPr>
      </w:pPr>
      <w:r w:rsidRPr="00426653">
        <w:rPr>
          <w:rFonts w:ascii="Cambria" w:hAnsi="Cambria"/>
          <w:sz w:val="22"/>
          <w:szCs w:val="22"/>
        </w:rPr>
        <w:t>Finally, to assess patterns and agreement for binary exposure classifications, we have chosen one set of sensible thresholds for binary classifications based on continuous metrics (rainfall, maximum sustained surface wind, and distance from the storm’s track</w:t>
      </w:r>
      <w:del w:id="57" w:author="Anderson,Brooke" w:date="2020-09-22T17:34:00Z">
        <w:r w:rsidRPr="00426653">
          <w:rPr>
            <w:rFonts w:ascii="Cambria" w:hAnsi="Cambria"/>
            <w:sz w:val="22"/>
            <w:szCs w:val="22"/>
          </w:rPr>
          <w:delText>).</w:delText>
        </w:r>
      </w:del>
      <w:ins w:id="58" w:author="Anderson,Brooke" w:date="2020-09-22T17:34:00Z">
        <w:r w:rsidRPr="00426653">
          <w:rPr>
            <w:rFonts w:ascii="Cambria" w:hAnsi="Cambria"/>
            <w:sz w:val="22"/>
            <w:szCs w:val="22"/>
          </w:rPr>
          <w:t>)</w:t>
        </w:r>
        <w:r w:rsidR="00D0618E" w:rsidRPr="00D0618E">
          <w:rPr>
            <w:rFonts w:ascii="Cambria" w:hAnsi="Cambria"/>
            <w:sz w:val="22"/>
            <w:szCs w:val="22"/>
          </w:rPr>
          <w:t>, but other thresholds would be reasonable depending on hypothesized pathways for a given epidemiological study (Table S1)</w:t>
        </w:r>
        <w:r w:rsidRPr="00426653">
          <w:rPr>
            <w:rFonts w:ascii="Cambria" w:hAnsi="Cambria"/>
            <w:sz w:val="22"/>
            <w:szCs w:val="22"/>
          </w:rPr>
          <w:t>.</w:t>
        </w:r>
      </w:ins>
      <w:r w:rsidRPr="00426653">
        <w:rPr>
          <w:rFonts w:ascii="Cambria" w:hAnsi="Cambria"/>
          <w:sz w:val="22"/>
          <w:szCs w:val="22"/>
        </w:rPr>
        <w:t xml:space="preserve"> Results and conclusions would differ somewhat with other threshold choices. We have published code for this analysis online</w:t>
      </w:r>
      <w:r w:rsidR="00A8210F" w:rsidRPr="004623BE">
        <w:rPr>
          <w:rFonts w:ascii="Cambria" w:hAnsi="Cambria"/>
          <w:sz w:val="22"/>
          <w:szCs w:val="22"/>
        </w:rPr>
        <w:t xml:space="preserve"> (</w:t>
      </w:r>
      <w:hyperlink r:id="rId9" w:history="1">
        <w:r w:rsidR="00A8210F" w:rsidRPr="00A8210F">
          <w:rPr>
            <w:rStyle w:val="Hyperlink"/>
            <w:rFonts w:ascii="Cambria" w:hAnsi="Cambria"/>
            <w:sz w:val="22"/>
            <w:szCs w:val="22"/>
          </w:rPr>
          <w:t>https://github.com/geanders/county_hurricane_exposure</w:t>
        </w:r>
      </w:hyperlink>
      <w:r w:rsidR="00A8210F" w:rsidRPr="004623BE">
        <w:rPr>
          <w:rFonts w:ascii="Cambria" w:hAnsi="Cambria"/>
          <w:sz w:val="22"/>
          <w:szCs w:val="22"/>
        </w:rPr>
        <w:t>)</w:t>
      </w:r>
      <w:r w:rsidRPr="00426653">
        <w:rPr>
          <w:rFonts w:ascii="Cambria" w:hAnsi="Cambria"/>
          <w:sz w:val="22"/>
          <w:szCs w:val="22"/>
        </w:rPr>
        <w:t xml:space="preserve">, allowing other researchers to explore other threshold choices for these analyses. </w:t>
      </w:r>
    </w:p>
    <w:p w14:paraId="2F7AD52F" w14:textId="7DC13231" w:rsidR="008B52C2" w:rsidRPr="004623BE" w:rsidRDefault="008B52C2" w:rsidP="00311726">
      <w:pPr>
        <w:spacing w:line="480" w:lineRule="auto"/>
        <w:rPr>
          <w:rFonts w:ascii="Cambria" w:hAnsi="Cambria"/>
          <w:color w:val="548DD4" w:themeColor="text2" w:themeTint="99"/>
          <w:sz w:val="22"/>
          <w:szCs w:val="22"/>
        </w:rPr>
      </w:pPr>
    </w:p>
    <w:p w14:paraId="77AF73EA" w14:textId="0D702F2D" w:rsidR="008B52C2" w:rsidRPr="004623BE" w:rsidRDefault="008B52C2" w:rsidP="00311726">
      <w:pPr>
        <w:spacing w:line="480" w:lineRule="auto"/>
        <w:rPr>
          <w:rFonts w:ascii="Cambria" w:hAnsi="Cambria"/>
          <w:sz w:val="22"/>
          <w:szCs w:val="22"/>
        </w:rPr>
      </w:pPr>
      <w:r w:rsidRPr="004623BE">
        <w:rPr>
          <w:rFonts w:ascii="Cambria" w:hAnsi="Cambria"/>
          <w:i/>
          <w:iCs/>
          <w:sz w:val="22"/>
          <w:szCs w:val="22"/>
        </w:rPr>
        <w:t>Conclusions</w:t>
      </w:r>
    </w:p>
    <w:p w14:paraId="23CE7BE9" w14:textId="65E31E78" w:rsidR="008B52C2" w:rsidRPr="004623BE" w:rsidRDefault="008B52C2" w:rsidP="00311726">
      <w:pPr>
        <w:spacing w:line="480" w:lineRule="auto"/>
        <w:rPr>
          <w:rFonts w:ascii="Cambria" w:hAnsi="Cambria"/>
          <w:color w:val="548DD4" w:themeColor="text2" w:themeTint="99"/>
          <w:sz w:val="22"/>
          <w:szCs w:val="22"/>
        </w:rPr>
      </w:pPr>
    </w:p>
    <w:p w14:paraId="4A662E03" w14:textId="1FC89716" w:rsidR="00A8210F" w:rsidRPr="00A8210F" w:rsidRDefault="00A8210F" w:rsidP="00A8210F">
      <w:pPr>
        <w:spacing w:line="480" w:lineRule="auto"/>
        <w:rPr>
          <w:rFonts w:ascii="Cambria" w:hAnsi="Cambria"/>
          <w:sz w:val="22"/>
          <w:szCs w:val="22"/>
        </w:rPr>
      </w:pPr>
      <w:r w:rsidRPr="00A8210F">
        <w:rPr>
          <w:rFonts w:ascii="Cambria" w:hAnsi="Cambria"/>
          <w:sz w:val="22"/>
          <w:szCs w:val="22"/>
        </w:rPr>
        <w:lastRenderedPageBreak/>
        <w:t xml:space="preserve">To conduct tropical cyclone epidemiologic studies that span multiple communities and storms, it is critical to have consistent and comprehensive measurements of exposure to storm hazards. Here we have created and shared a dataset that provides these data for counties in the United States over multiple years. Despite some limitations in these data, they provide a powerful tool for expanding tropical cyclone epidemiology studies to more extensively leverage existing administrative health data, allowing researchers to investigate how these storms affect county-wide health risk. Further, this dataset provides hazard measurements that are comparable across communities and storms, allowing epidemiological researchers to design studies to explore how health risks are modified by characteristics of both the storms and the communities that are hit. The data are given in an open- source format, along with associated software tools, which allows them to be freely used and for others to explore all associated code and to contribute additions through platforms like GitHub. </w:t>
      </w:r>
    </w:p>
    <w:p w14:paraId="6765C7EB" w14:textId="07938D00" w:rsidR="008B52C2" w:rsidRPr="004623BE" w:rsidRDefault="008B52C2" w:rsidP="00311726">
      <w:pPr>
        <w:spacing w:line="480" w:lineRule="auto"/>
        <w:rPr>
          <w:rFonts w:ascii="Cambria" w:hAnsi="Cambria"/>
          <w:color w:val="548DD4" w:themeColor="text2" w:themeTint="99"/>
          <w:sz w:val="22"/>
          <w:szCs w:val="22"/>
        </w:rPr>
      </w:pPr>
    </w:p>
    <w:p w14:paraId="4A6FC62F" w14:textId="049A48A3" w:rsidR="007F6C71" w:rsidRPr="007F6C71" w:rsidRDefault="007F6C71" w:rsidP="007F6C71">
      <w:pPr>
        <w:spacing w:line="480" w:lineRule="auto"/>
        <w:rPr>
          <w:rFonts w:ascii="Cambria" w:hAnsi="Cambria"/>
          <w:sz w:val="22"/>
          <w:szCs w:val="22"/>
        </w:rPr>
      </w:pPr>
      <w:r w:rsidRPr="007F6C71">
        <w:rPr>
          <w:rFonts w:ascii="Cambria" w:hAnsi="Cambria"/>
          <w:sz w:val="22"/>
          <w:szCs w:val="22"/>
        </w:rPr>
        <w:t xml:space="preserve">Based on our analysis in this paper, these data are typically in agreement with measurements from other sources of data available to characterize storm-associated hazards (e.g., ground-based monitors, </w:t>
      </w:r>
      <w:proofErr w:type="spellStart"/>
      <w:r w:rsidRPr="007F6C71">
        <w:rPr>
          <w:rFonts w:ascii="Cambria" w:hAnsi="Cambria"/>
          <w:sz w:val="22"/>
          <w:szCs w:val="22"/>
        </w:rPr>
        <w:t>streamgages</w:t>
      </w:r>
      <w:proofErr w:type="spellEnd"/>
      <w:r w:rsidRPr="007F6C71">
        <w:rPr>
          <w:rFonts w:ascii="Cambria" w:hAnsi="Cambria"/>
          <w:sz w:val="22"/>
          <w:szCs w:val="22"/>
        </w:rPr>
        <w:t xml:space="preserve">, post-storm wind radii). However, researchers who are planning to use the data should explore the analyses presented in this paper to understand the strengths and weaknesses of the data. Further, our results indicate that county-level storm exposure is not well- characterized by the closest distance that a storm’s central track came to a county, and that exposure to one storm hazard within a county (e.g., severe winds) does not imply exposure to other hazards (e.g., excessive rainfall, flooding). As a result, it is critical that researchers consider which storm hazards are likely on the causal pathway for the outcomes they are studying, and to </w:t>
      </w:r>
      <w:r w:rsidRPr="007F6C71">
        <w:rPr>
          <w:rFonts w:ascii="Cambria" w:hAnsi="Cambria"/>
          <w:sz w:val="22"/>
          <w:szCs w:val="22"/>
        </w:rPr>
        <w:lastRenderedPageBreak/>
        <w:t xml:space="preserve">characterize storm exposure in a way that captures those specific hazards, to avoid exposure misclassification. </w:t>
      </w:r>
    </w:p>
    <w:p w14:paraId="4294DDDD" w14:textId="61DD66F0" w:rsidR="008B52C2" w:rsidRPr="004623BE" w:rsidRDefault="008B52C2" w:rsidP="00311726">
      <w:pPr>
        <w:spacing w:line="480" w:lineRule="auto"/>
        <w:rPr>
          <w:rFonts w:ascii="Cambria" w:hAnsi="Cambria"/>
          <w:color w:val="548DD4" w:themeColor="text2" w:themeTint="99"/>
          <w:sz w:val="22"/>
          <w:szCs w:val="22"/>
        </w:rPr>
      </w:pPr>
    </w:p>
    <w:p w14:paraId="76C0B16E" w14:textId="1390A9C9" w:rsidR="00841BF4" w:rsidRPr="004623BE" w:rsidRDefault="00841BF4" w:rsidP="00841BF4">
      <w:pPr>
        <w:spacing w:line="480" w:lineRule="auto"/>
        <w:rPr>
          <w:rFonts w:ascii="Cambria" w:hAnsi="Cambria"/>
          <w:color w:val="548DD4" w:themeColor="text2" w:themeTint="99"/>
          <w:sz w:val="22"/>
          <w:szCs w:val="22"/>
        </w:rPr>
      </w:pPr>
    </w:p>
    <w:p w14:paraId="779A6E75" w14:textId="08E2AF77" w:rsidR="00F54118" w:rsidRPr="004623BE" w:rsidRDefault="00F54118">
      <w:pPr>
        <w:rPr>
          <w:rFonts w:ascii="Cambria" w:hAnsi="Cambria"/>
          <w:color w:val="548DD4" w:themeColor="text2" w:themeTint="99"/>
          <w:sz w:val="22"/>
          <w:szCs w:val="22"/>
        </w:rPr>
      </w:pPr>
      <w:r w:rsidRPr="004623BE">
        <w:rPr>
          <w:rFonts w:ascii="Cambria" w:hAnsi="Cambria"/>
          <w:color w:val="548DD4" w:themeColor="text2" w:themeTint="99"/>
          <w:sz w:val="22"/>
          <w:szCs w:val="22"/>
        </w:rPr>
        <w:br w:type="page"/>
      </w:r>
    </w:p>
    <w:p w14:paraId="7B7221D9" w14:textId="648975D2" w:rsidR="00841BF4" w:rsidRPr="00A77881" w:rsidRDefault="00F54118" w:rsidP="00C51125">
      <w:pPr>
        <w:spacing w:line="480" w:lineRule="auto"/>
        <w:rPr>
          <w:rFonts w:ascii="Cambria" w:hAnsi="Cambria"/>
          <w:sz w:val="22"/>
          <w:szCs w:val="22"/>
        </w:rPr>
      </w:pPr>
      <w:r w:rsidRPr="00A77881">
        <w:rPr>
          <w:rFonts w:ascii="Cambria" w:hAnsi="Cambria"/>
          <w:b/>
          <w:sz w:val="22"/>
          <w:szCs w:val="22"/>
        </w:rPr>
        <w:lastRenderedPageBreak/>
        <w:t>References</w:t>
      </w:r>
    </w:p>
    <w:p w14:paraId="0879DA06" w14:textId="77777777" w:rsidR="00F54118" w:rsidRPr="00A77881" w:rsidRDefault="00F54118" w:rsidP="00C51125">
      <w:pPr>
        <w:spacing w:line="480" w:lineRule="auto"/>
        <w:rPr>
          <w:rFonts w:ascii="Cambria" w:hAnsi="Cambria"/>
          <w:sz w:val="22"/>
          <w:szCs w:val="22"/>
        </w:rPr>
      </w:pPr>
    </w:p>
    <w:p w14:paraId="36C597F4" w14:textId="0CAF3D2E" w:rsidR="00F8340F" w:rsidRPr="00A77881" w:rsidRDefault="00F54118" w:rsidP="00DA5C16">
      <w:pPr>
        <w:spacing w:line="480" w:lineRule="auto"/>
        <w:ind w:left="720" w:hanging="720"/>
        <w:rPr>
          <w:rFonts w:ascii="Cambria" w:hAnsi="Cambria"/>
          <w:sz w:val="22"/>
          <w:szCs w:val="22"/>
        </w:rPr>
      </w:pPr>
      <w:r w:rsidRPr="00A77881">
        <w:rPr>
          <w:rFonts w:ascii="Cambria" w:hAnsi="Cambria"/>
          <w:sz w:val="22"/>
          <w:szCs w:val="22"/>
        </w:rPr>
        <w:t xml:space="preserve">Al-Hamdan, Mohammad Z, William L Crosson, Sigrid A Economou, Maurice G Estes Jr, Sue M Estes, Sarah N Hemmings, Shia T Kent, et al. 2014. “Environmental </w:t>
      </w:r>
      <w:r w:rsidR="00D969B2" w:rsidRPr="00A77881">
        <w:rPr>
          <w:rFonts w:ascii="Cambria" w:hAnsi="Cambria"/>
          <w:sz w:val="22"/>
          <w:szCs w:val="22"/>
        </w:rPr>
        <w:t>p</w:t>
      </w:r>
      <w:r w:rsidRPr="00A77881">
        <w:rPr>
          <w:rFonts w:ascii="Cambria" w:hAnsi="Cambria"/>
          <w:sz w:val="22"/>
          <w:szCs w:val="22"/>
        </w:rPr>
        <w:t xml:space="preserve">ublic </w:t>
      </w:r>
      <w:r w:rsidR="00D969B2" w:rsidRPr="00A77881">
        <w:rPr>
          <w:rFonts w:ascii="Cambria" w:hAnsi="Cambria"/>
          <w:sz w:val="22"/>
          <w:szCs w:val="22"/>
        </w:rPr>
        <w:t>h</w:t>
      </w:r>
      <w:r w:rsidRPr="00A77881">
        <w:rPr>
          <w:rFonts w:ascii="Cambria" w:hAnsi="Cambria"/>
          <w:sz w:val="22"/>
          <w:szCs w:val="22"/>
        </w:rPr>
        <w:t xml:space="preserve">ealth </w:t>
      </w:r>
      <w:r w:rsidR="00D969B2" w:rsidRPr="00A77881">
        <w:rPr>
          <w:rFonts w:ascii="Cambria" w:hAnsi="Cambria"/>
          <w:sz w:val="22"/>
          <w:szCs w:val="22"/>
        </w:rPr>
        <w:t>a</w:t>
      </w:r>
      <w:r w:rsidRPr="00A77881">
        <w:rPr>
          <w:rFonts w:ascii="Cambria" w:hAnsi="Cambria"/>
          <w:sz w:val="22"/>
          <w:szCs w:val="22"/>
        </w:rPr>
        <w:t xml:space="preserve">pplications </w:t>
      </w:r>
      <w:r w:rsidR="00D969B2" w:rsidRPr="00A77881">
        <w:rPr>
          <w:rFonts w:ascii="Cambria" w:hAnsi="Cambria"/>
          <w:sz w:val="22"/>
          <w:szCs w:val="22"/>
        </w:rPr>
        <w:t>u</w:t>
      </w:r>
      <w:r w:rsidRPr="00A77881">
        <w:rPr>
          <w:rFonts w:ascii="Cambria" w:hAnsi="Cambria"/>
          <w:sz w:val="22"/>
          <w:szCs w:val="22"/>
        </w:rPr>
        <w:t xml:space="preserve">sing </w:t>
      </w:r>
      <w:r w:rsidR="00D969B2" w:rsidRPr="00A77881">
        <w:rPr>
          <w:rFonts w:ascii="Cambria" w:hAnsi="Cambria"/>
          <w:sz w:val="22"/>
          <w:szCs w:val="22"/>
        </w:rPr>
        <w:t>r</w:t>
      </w:r>
      <w:r w:rsidRPr="00A77881">
        <w:rPr>
          <w:rFonts w:ascii="Cambria" w:hAnsi="Cambria"/>
          <w:sz w:val="22"/>
          <w:szCs w:val="22"/>
        </w:rPr>
        <w:t xml:space="preserve">emotely </w:t>
      </w:r>
      <w:r w:rsidR="00D969B2" w:rsidRPr="00A77881">
        <w:rPr>
          <w:rFonts w:ascii="Cambria" w:hAnsi="Cambria"/>
          <w:sz w:val="22"/>
          <w:szCs w:val="22"/>
        </w:rPr>
        <w:t>s</w:t>
      </w:r>
      <w:r w:rsidRPr="00A77881">
        <w:rPr>
          <w:rFonts w:ascii="Cambria" w:hAnsi="Cambria"/>
          <w:sz w:val="22"/>
          <w:szCs w:val="22"/>
        </w:rPr>
        <w:t xml:space="preserve">ensed </w:t>
      </w:r>
      <w:r w:rsidR="00D969B2" w:rsidRPr="00A77881">
        <w:rPr>
          <w:rFonts w:ascii="Cambria" w:hAnsi="Cambria"/>
          <w:sz w:val="22"/>
          <w:szCs w:val="22"/>
        </w:rPr>
        <w:t>d</w:t>
      </w:r>
      <w:r w:rsidRPr="00A77881">
        <w:rPr>
          <w:rFonts w:ascii="Cambria" w:hAnsi="Cambria"/>
          <w:sz w:val="22"/>
          <w:szCs w:val="22"/>
        </w:rPr>
        <w:t xml:space="preserve">ata.” </w:t>
      </w:r>
      <w:proofErr w:type="spellStart"/>
      <w:r w:rsidRPr="00A77881">
        <w:rPr>
          <w:rFonts w:ascii="Cambria" w:hAnsi="Cambria"/>
          <w:i/>
          <w:sz w:val="22"/>
          <w:szCs w:val="22"/>
        </w:rPr>
        <w:t>Geocarto</w:t>
      </w:r>
      <w:proofErr w:type="spellEnd"/>
      <w:r w:rsidRPr="00A77881">
        <w:rPr>
          <w:rFonts w:ascii="Cambria" w:hAnsi="Cambria"/>
          <w:i/>
          <w:sz w:val="22"/>
          <w:szCs w:val="22"/>
        </w:rPr>
        <w:t xml:space="preserve"> International</w:t>
      </w:r>
      <w:r w:rsidRPr="00A77881">
        <w:rPr>
          <w:rFonts w:ascii="Cambria" w:hAnsi="Cambria"/>
          <w:sz w:val="22"/>
          <w:szCs w:val="22"/>
        </w:rPr>
        <w:t xml:space="preserve"> 29 (1): 85–98.</w:t>
      </w:r>
    </w:p>
    <w:p w14:paraId="7B937796" w14:textId="2B5AECC4" w:rsidR="00F54118" w:rsidRPr="00D06C66" w:rsidRDefault="00F8340F" w:rsidP="00DA5C16">
      <w:pPr>
        <w:spacing w:line="480" w:lineRule="auto"/>
        <w:ind w:left="720" w:hanging="720"/>
        <w:rPr>
          <w:rFonts w:ascii="Cambria" w:hAnsi="Cambria"/>
          <w:sz w:val="22"/>
          <w:szCs w:val="22"/>
        </w:rPr>
      </w:pPr>
      <w:r w:rsidRPr="00D06C66">
        <w:rPr>
          <w:rFonts w:ascii="Cambria" w:hAnsi="Cambria"/>
          <w:sz w:val="22"/>
          <w:szCs w:val="22"/>
        </w:rPr>
        <w:t xml:space="preserve">Anderson, G Brooke and Michelle L Bell. 2010. “Heat waves in the United States: mortality risk during heat waves and effect modification by heat wave characteristics in 43 US communities.” </w:t>
      </w:r>
      <w:r w:rsidRPr="00D06C66">
        <w:rPr>
          <w:rFonts w:ascii="Cambria" w:hAnsi="Cambria"/>
          <w:i/>
          <w:sz w:val="22"/>
          <w:szCs w:val="22"/>
        </w:rPr>
        <w:t xml:space="preserve">Environmental Health Perspectives </w:t>
      </w:r>
      <w:r w:rsidRPr="00D06C66">
        <w:rPr>
          <w:rFonts w:ascii="Cambria" w:hAnsi="Cambria"/>
          <w:sz w:val="22"/>
          <w:szCs w:val="22"/>
        </w:rPr>
        <w:t>119 (2): 210–218.</w:t>
      </w:r>
    </w:p>
    <w:p w14:paraId="56C0E33B" w14:textId="197DA1A2" w:rsidR="00C0436D" w:rsidRPr="00D06C66" w:rsidRDefault="00C0436D" w:rsidP="00DA5C16">
      <w:pPr>
        <w:spacing w:line="480" w:lineRule="auto"/>
        <w:ind w:left="720" w:hanging="720"/>
        <w:rPr>
          <w:rFonts w:ascii="Cambria" w:hAnsi="Cambria"/>
          <w:sz w:val="22"/>
          <w:szCs w:val="22"/>
        </w:rPr>
      </w:pPr>
      <w:r w:rsidRPr="00D06C66">
        <w:rPr>
          <w:rFonts w:ascii="Cambria" w:hAnsi="Cambria"/>
          <w:sz w:val="22"/>
          <w:szCs w:val="22"/>
        </w:rPr>
        <w:t xml:space="preserve">Anderson, G Brooke, and </w:t>
      </w:r>
      <w:proofErr w:type="spellStart"/>
      <w:r w:rsidRPr="00D06C66">
        <w:rPr>
          <w:rFonts w:ascii="Cambria" w:hAnsi="Cambria"/>
          <w:sz w:val="22"/>
          <w:szCs w:val="22"/>
        </w:rPr>
        <w:t>Ziyu</w:t>
      </w:r>
      <w:proofErr w:type="spellEnd"/>
      <w:r w:rsidRPr="00D06C66">
        <w:rPr>
          <w:rFonts w:ascii="Cambria" w:hAnsi="Cambria"/>
          <w:sz w:val="22"/>
          <w:szCs w:val="22"/>
        </w:rPr>
        <w:t xml:space="preserve"> Chen. 2019. </w:t>
      </w:r>
      <w:proofErr w:type="spellStart"/>
      <w:r w:rsidRPr="00D06C66">
        <w:rPr>
          <w:rFonts w:ascii="Cambria" w:hAnsi="Cambria"/>
          <w:i/>
          <w:sz w:val="22"/>
          <w:szCs w:val="22"/>
        </w:rPr>
        <w:t>noaastormevents</w:t>
      </w:r>
      <w:proofErr w:type="spellEnd"/>
      <w:r w:rsidRPr="00D06C66">
        <w:rPr>
          <w:rFonts w:ascii="Cambria" w:hAnsi="Cambria"/>
          <w:i/>
          <w:sz w:val="22"/>
          <w:szCs w:val="22"/>
        </w:rPr>
        <w:t>: Explore NOAA Storm Events Database</w:t>
      </w:r>
      <w:r w:rsidRPr="00D06C66">
        <w:rPr>
          <w:rFonts w:ascii="Cambria" w:hAnsi="Cambria"/>
          <w:sz w:val="22"/>
          <w:szCs w:val="22"/>
        </w:rPr>
        <w:t xml:space="preserve">. R package version 0.1.1. </w:t>
      </w:r>
      <w:hyperlink r:id="rId10" w:history="1">
        <w:r w:rsidRPr="00D06C66">
          <w:rPr>
            <w:rStyle w:val="Hyperlink"/>
            <w:rFonts w:ascii="Cambria" w:hAnsi="Cambria"/>
            <w:color w:val="auto"/>
            <w:sz w:val="22"/>
            <w:szCs w:val="22"/>
          </w:rPr>
          <w:t>https://cran.r-project.org/package=noaastormevents</w:t>
        </w:r>
      </w:hyperlink>
      <w:r w:rsidRPr="00D06C66">
        <w:rPr>
          <w:rFonts w:ascii="Cambria" w:hAnsi="Cambria"/>
          <w:sz w:val="22"/>
          <w:szCs w:val="22"/>
        </w:rPr>
        <w:t>.</w:t>
      </w:r>
    </w:p>
    <w:p w14:paraId="500753B2" w14:textId="71E26504" w:rsidR="00464DAF" w:rsidRPr="00D06C66" w:rsidRDefault="00F8340F" w:rsidP="00DA5C16">
      <w:pPr>
        <w:spacing w:line="480" w:lineRule="auto"/>
        <w:ind w:left="720" w:hanging="720"/>
        <w:rPr>
          <w:rFonts w:ascii="Cambria" w:hAnsi="Cambria"/>
          <w:sz w:val="22"/>
          <w:szCs w:val="22"/>
        </w:rPr>
      </w:pPr>
      <w:r w:rsidRPr="00D06C66">
        <w:rPr>
          <w:rFonts w:ascii="Cambria" w:hAnsi="Cambria"/>
          <w:sz w:val="22"/>
          <w:szCs w:val="22"/>
        </w:rPr>
        <w:t xml:space="preserve">Anderson, G Brooke and Dirk </w:t>
      </w:r>
      <w:proofErr w:type="spellStart"/>
      <w:r w:rsidRPr="00D06C66">
        <w:rPr>
          <w:rFonts w:ascii="Cambria" w:hAnsi="Cambria"/>
          <w:sz w:val="22"/>
          <w:szCs w:val="22"/>
        </w:rPr>
        <w:t>Eddelbuettel</w:t>
      </w:r>
      <w:proofErr w:type="spellEnd"/>
      <w:r w:rsidRPr="00D06C66">
        <w:rPr>
          <w:rFonts w:ascii="Cambria" w:hAnsi="Cambria"/>
          <w:sz w:val="22"/>
          <w:szCs w:val="22"/>
        </w:rPr>
        <w:t xml:space="preserve">. 2017. “Hosting data packages via </w:t>
      </w:r>
      <w:r w:rsidRPr="00D06C66">
        <w:rPr>
          <w:rFonts w:ascii="Cambria" w:hAnsi="Cambria"/>
          <w:i/>
          <w:iCs/>
          <w:sz w:val="22"/>
          <w:szCs w:val="22"/>
        </w:rPr>
        <w:t>drat</w:t>
      </w:r>
      <w:r w:rsidRPr="00D06C66">
        <w:rPr>
          <w:rFonts w:ascii="Cambria" w:hAnsi="Cambria"/>
          <w:sz w:val="22"/>
          <w:szCs w:val="22"/>
        </w:rPr>
        <w:t xml:space="preserve">: A case study with hurricane exposure data.” </w:t>
      </w:r>
      <w:r w:rsidRPr="00D06C66">
        <w:rPr>
          <w:rFonts w:ascii="Cambria" w:hAnsi="Cambria"/>
          <w:i/>
          <w:sz w:val="22"/>
          <w:szCs w:val="22"/>
        </w:rPr>
        <w:t xml:space="preserve">The R Journal </w:t>
      </w:r>
      <w:r w:rsidRPr="00D06C66">
        <w:rPr>
          <w:rFonts w:ascii="Cambria" w:hAnsi="Cambria"/>
          <w:sz w:val="22"/>
          <w:szCs w:val="22"/>
        </w:rPr>
        <w:t>9 (1):</w:t>
      </w:r>
      <w:r w:rsidRPr="00D06C66">
        <w:rPr>
          <w:rFonts w:ascii="Cambria" w:eastAsia="Times New Roman" w:hAnsi="Cambria" w:cs="Times New Roman"/>
          <w:sz w:val="22"/>
          <w:szCs w:val="22"/>
          <w:shd w:val="clear" w:color="auto" w:fill="FFFFFF"/>
        </w:rPr>
        <w:t xml:space="preserve"> </w:t>
      </w:r>
      <w:r w:rsidRPr="00D06C66">
        <w:rPr>
          <w:rFonts w:ascii="Cambria" w:hAnsi="Cambria"/>
          <w:sz w:val="22"/>
          <w:szCs w:val="22"/>
        </w:rPr>
        <w:t>486–497.</w:t>
      </w:r>
    </w:p>
    <w:p w14:paraId="3FF35946" w14:textId="0F51C982" w:rsidR="00026A7B" w:rsidRPr="00D06C66" w:rsidRDefault="00026A7B" w:rsidP="00DA5C16">
      <w:pPr>
        <w:spacing w:line="480" w:lineRule="auto"/>
        <w:ind w:left="720" w:hanging="720"/>
        <w:rPr>
          <w:rFonts w:ascii="Cambria" w:hAnsi="Cambria"/>
          <w:sz w:val="22"/>
          <w:szCs w:val="22"/>
        </w:rPr>
      </w:pPr>
      <w:r w:rsidRPr="00D06C66">
        <w:rPr>
          <w:rFonts w:ascii="Cambria" w:hAnsi="Cambria"/>
          <w:sz w:val="22"/>
          <w:szCs w:val="22"/>
        </w:rPr>
        <w:t xml:space="preserve">Anderson, G Brooke and </w:t>
      </w:r>
      <w:proofErr w:type="spellStart"/>
      <w:r w:rsidRPr="00D06C66">
        <w:rPr>
          <w:rFonts w:ascii="Cambria" w:hAnsi="Cambria"/>
          <w:sz w:val="22"/>
          <w:szCs w:val="22"/>
        </w:rPr>
        <w:t>Zhiming</w:t>
      </w:r>
      <w:proofErr w:type="spellEnd"/>
      <w:r w:rsidRPr="00D06C66">
        <w:rPr>
          <w:rFonts w:ascii="Cambria" w:hAnsi="Cambria"/>
          <w:sz w:val="22"/>
          <w:szCs w:val="22"/>
        </w:rPr>
        <w:t xml:space="preserve"> Guo. 2016. </w:t>
      </w:r>
      <w:proofErr w:type="spellStart"/>
      <w:r w:rsidRPr="00D06C66">
        <w:rPr>
          <w:rFonts w:ascii="Cambria" w:hAnsi="Cambria"/>
          <w:i/>
          <w:sz w:val="22"/>
          <w:szCs w:val="22"/>
        </w:rPr>
        <w:t>countytimezones</w:t>
      </w:r>
      <w:proofErr w:type="spellEnd"/>
      <w:r w:rsidRPr="00D06C66">
        <w:rPr>
          <w:rFonts w:ascii="Cambria" w:hAnsi="Cambria"/>
          <w:i/>
          <w:sz w:val="22"/>
          <w:szCs w:val="22"/>
        </w:rPr>
        <w:t>: Convert from UTC to Local Time for United States Counties</w:t>
      </w:r>
      <w:r w:rsidRPr="00D06C66">
        <w:rPr>
          <w:rFonts w:ascii="Cambria" w:hAnsi="Cambria"/>
          <w:sz w:val="22"/>
          <w:szCs w:val="22"/>
        </w:rPr>
        <w:t>. R package version 1.0.0.</w:t>
      </w:r>
      <w:r w:rsidR="00791767" w:rsidRPr="00D06C66">
        <w:rPr>
          <w:rFonts w:ascii="Cambria" w:hAnsi="Cambria"/>
          <w:sz w:val="22"/>
          <w:szCs w:val="22"/>
        </w:rPr>
        <w:t xml:space="preserve"> https://cran.r-project.org/</w:t>
      </w:r>
      <w:r w:rsidR="00834A02" w:rsidRPr="00D06C66">
        <w:rPr>
          <w:rFonts w:ascii="Cambria" w:hAnsi="Cambria"/>
          <w:sz w:val="22"/>
          <w:szCs w:val="22"/>
        </w:rPr>
        <w:t>package=</w:t>
      </w:r>
      <w:r w:rsidR="00791767" w:rsidRPr="00D06C66">
        <w:rPr>
          <w:rFonts w:ascii="Cambria" w:hAnsi="Cambria"/>
          <w:sz w:val="22"/>
          <w:szCs w:val="22"/>
        </w:rPr>
        <w:t>countytimezones.</w:t>
      </w:r>
    </w:p>
    <w:p w14:paraId="55EF4F17" w14:textId="67A5CF1E" w:rsidR="00F54118" w:rsidRPr="00660586" w:rsidRDefault="00F54118" w:rsidP="00DA5C16">
      <w:pPr>
        <w:spacing w:line="480" w:lineRule="auto"/>
        <w:ind w:left="720" w:hanging="720"/>
        <w:rPr>
          <w:rFonts w:ascii="Cambria" w:hAnsi="Cambria"/>
          <w:sz w:val="22"/>
          <w:szCs w:val="22"/>
        </w:rPr>
      </w:pPr>
      <w:r w:rsidRPr="00660586">
        <w:rPr>
          <w:rFonts w:ascii="Cambria" w:hAnsi="Cambria"/>
          <w:sz w:val="22"/>
          <w:szCs w:val="22"/>
        </w:rPr>
        <w:t xml:space="preserve">Anderson, G Brooke, Andrea Schumacher, William Crosson, Mohammad Al-Hamdan, </w:t>
      </w:r>
      <w:proofErr w:type="spellStart"/>
      <w:r w:rsidRPr="00660586">
        <w:rPr>
          <w:rFonts w:ascii="Cambria" w:hAnsi="Cambria"/>
          <w:sz w:val="22"/>
          <w:szCs w:val="22"/>
        </w:rPr>
        <w:t>Meilin</w:t>
      </w:r>
      <w:proofErr w:type="spellEnd"/>
      <w:r w:rsidRPr="00660586">
        <w:rPr>
          <w:rFonts w:ascii="Cambria" w:hAnsi="Cambria"/>
          <w:sz w:val="22"/>
          <w:szCs w:val="22"/>
        </w:rPr>
        <w:t xml:space="preserve"> Yan, Joshua </w:t>
      </w:r>
      <w:proofErr w:type="spellStart"/>
      <w:r w:rsidRPr="00660586">
        <w:rPr>
          <w:rFonts w:ascii="Cambria" w:hAnsi="Cambria"/>
          <w:sz w:val="22"/>
          <w:szCs w:val="22"/>
        </w:rPr>
        <w:t>Ferreri</w:t>
      </w:r>
      <w:proofErr w:type="spellEnd"/>
      <w:r w:rsidRPr="00660586">
        <w:rPr>
          <w:rFonts w:ascii="Cambria" w:hAnsi="Cambria"/>
          <w:sz w:val="22"/>
          <w:szCs w:val="22"/>
        </w:rPr>
        <w:t xml:space="preserve">, </w:t>
      </w:r>
      <w:proofErr w:type="spellStart"/>
      <w:r w:rsidRPr="00660586">
        <w:rPr>
          <w:rFonts w:ascii="Cambria" w:hAnsi="Cambria"/>
          <w:sz w:val="22"/>
          <w:szCs w:val="22"/>
        </w:rPr>
        <w:t>Ziyu</w:t>
      </w:r>
      <w:proofErr w:type="spellEnd"/>
      <w:r w:rsidRPr="00660586">
        <w:rPr>
          <w:rFonts w:ascii="Cambria" w:hAnsi="Cambria"/>
          <w:sz w:val="22"/>
          <w:szCs w:val="22"/>
        </w:rPr>
        <w:t xml:space="preserve"> Chen, Steven Quiring, and Seth </w:t>
      </w:r>
      <w:proofErr w:type="spellStart"/>
      <w:r w:rsidRPr="00660586">
        <w:rPr>
          <w:rFonts w:ascii="Cambria" w:hAnsi="Cambria"/>
          <w:sz w:val="22"/>
          <w:szCs w:val="22"/>
        </w:rPr>
        <w:t>Guikema</w:t>
      </w:r>
      <w:proofErr w:type="spellEnd"/>
      <w:r w:rsidRPr="00660586">
        <w:rPr>
          <w:rFonts w:ascii="Cambria" w:hAnsi="Cambria"/>
          <w:sz w:val="22"/>
          <w:szCs w:val="22"/>
        </w:rPr>
        <w:t>. 20</w:t>
      </w:r>
      <w:r w:rsidR="00660586" w:rsidRPr="00660586">
        <w:rPr>
          <w:rFonts w:ascii="Cambria" w:hAnsi="Cambria"/>
          <w:sz w:val="22"/>
          <w:szCs w:val="22"/>
        </w:rPr>
        <w:t>20</w:t>
      </w:r>
      <w:r w:rsidR="008D4C38">
        <w:rPr>
          <w:rFonts w:ascii="Cambria" w:hAnsi="Cambria"/>
          <w:sz w:val="22"/>
          <w:szCs w:val="22"/>
        </w:rPr>
        <w:t>a</w:t>
      </w:r>
      <w:r w:rsidRPr="00660586">
        <w:rPr>
          <w:rFonts w:ascii="Cambria" w:hAnsi="Cambria"/>
          <w:sz w:val="22"/>
          <w:szCs w:val="22"/>
        </w:rPr>
        <w:t xml:space="preserve">. </w:t>
      </w:r>
      <w:proofErr w:type="spellStart"/>
      <w:r w:rsidRPr="00660586">
        <w:rPr>
          <w:rFonts w:ascii="Cambria" w:hAnsi="Cambria"/>
          <w:i/>
          <w:sz w:val="22"/>
          <w:szCs w:val="22"/>
        </w:rPr>
        <w:t>hurricaneexposuredata</w:t>
      </w:r>
      <w:proofErr w:type="spellEnd"/>
      <w:r w:rsidRPr="00660586">
        <w:rPr>
          <w:rFonts w:ascii="Cambria" w:hAnsi="Cambria"/>
          <w:i/>
          <w:sz w:val="22"/>
          <w:szCs w:val="22"/>
        </w:rPr>
        <w:t>: Data Characterizing Exposure to Hurricanes in United States Counties</w:t>
      </w:r>
      <w:r w:rsidRPr="00660586">
        <w:rPr>
          <w:rFonts w:ascii="Cambria" w:hAnsi="Cambria"/>
          <w:sz w:val="22"/>
          <w:szCs w:val="22"/>
        </w:rPr>
        <w:t>.</w:t>
      </w:r>
      <w:r w:rsidR="00026A7B" w:rsidRPr="00660586">
        <w:rPr>
          <w:rFonts w:ascii="Cambria" w:hAnsi="Cambria"/>
          <w:sz w:val="22"/>
          <w:szCs w:val="22"/>
        </w:rPr>
        <w:t xml:space="preserve"> </w:t>
      </w:r>
      <w:r w:rsidR="00EE2585" w:rsidRPr="00660586">
        <w:rPr>
          <w:rFonts w:ascii="Cambria" w:hAnsi="Cambria"/>
          <w:sz w:val="22"/>
          <w:szCs w:val="22"/>
        </w:rPr>
        <w:t>R package version 0.</w:t>
      </w:r>
      <w:r w:rsidR="00660586" w:rsidRPr="00660586">
        <w:rPr>
          <w:rFonts w:ascii="Cambria" w:hAnsi="Cambria"/>
          <w:sz w:val="22"/>
          <w:szCs w:val="22"/>
        </w:rPr>
        <w:t>1.0</w:t>
      </w:r>
      <w:r w:rsidR="00EE2585" w:rsidRPr="00660586">
        <w:rPr>
          <w:rFonts w:ascii="Cambria" w:hAnsi="Cambria"/>
          <w:sz w:val="22"/>
          <w:szCs w:val="22"/>
        </w:rPr>
        <w:t>.</w:t>
      </w:r>
      <w:r w:rsidRPr="00660586">
        <w:rPr>
          <w:rFonts w:ascii="Cambria" w:hAnsi="Cambria"/>
          <w:sz w:val="22"/>
          <w:szCs w:val="22"/>
        </w:rPr>
        <w:t xml:space="preserve"> </w:t>
      </w:r>
      <w:r w:rsidR="002E3A10" w:rsidRPr="00660586">
        <w:rPr>
          <w:rFonts w:ascii="Cambria" w:hAnsi="Cambria"/>
          <w:sz w:val="22"/>
          <w:szCs w:val="22"/>
        </w:rPr>
        <w:t>https://github.com/geanders/hurricaneexposuredata</w:t>
      </w:r>
      <w:r w:rsidRPr="00660586">
        <w:rPr>
          <w:rFonts w:ascii="Cambria" w:hAnsi="Cambria"/>
          <w:sz w:val="22"/>
          <w:szCs w:val="22"/>
        </w:rPr>
        <w:t>.</w:t>
      </w:r>
    </w:p>
    <w:p w14:paraId="397ED4C8" w14:textId="6F825A4F" w:rsidR="00F8340F" w:rsidRPr="00AA21E7" w:rsidRDefault="00F8340F" w:rsidP="00DA5C16">
      <w:pPr>
        <w:spacing w:line="480" w:lineRule="auto"/>
        <w:ind w:left="720" w:hanging="720"/>
        <w:rPr>
          <w:rFonts w:ascii="Cambria" w:hAnsi="Cambria"/>
          <w:sz w:val="22"/>
          <w:szCs w:val="22"/>
        </w:rPr>
      </w:pPr>
      <w:r w:rsidRPr="00AA21E7">
        <w:rPr>
          <w:rFonts w:ascii="Cambria" w:hAnsi="Cambria"/>
          <w:sz w:val="22"/>
          <w:szCs w:val="22"/>
        </w:rPr>
        <w:t xml:space="preserve">Anderson, G Brooke, </w:t>
      </w:r>
      <w:proofErr w:type="spellStart"/>
      <w:r w:rsidRPr="00AA21E7">
        <w:rPr>
          <w:rFonts w:ascii="Cambria" w:hAnsi="Cambria"/>
          <w:sz w:val="22"/>
          <w:szCs w:val="22"/>
        </w:rPr>
        <w:t>Meilin</w:t>
      </w:r>
      <w:proofErr w:type="spellEnd"/>
      <w:r w:rsidRPr="00AA21E7">
        <w:rPr>
          <w:rFonts w:ascii="Cambria" w:hAnsi="Cambria"/>
          <w:sz w:val="22"/>
          <w:szCs w:val="22"/>
        </w:rPr>
        <w:t xml:space="preserve"> Yan, Joshua </w:t>
      </w:r>
      <w:proofErr w:type="spellStart"/>
      <w:r w:rsidRPr="00AA21E7">
        <w:rPr>
          <w:rFonts w:ascii="Cambria" w:hAnsi="Cambria"/>
          <w:sz w:val="22"/>
          <w:szCs w:val="22"/>
        </w:rPr>
        <w:t>Ferreri</w:t>
      </w:r>
      <w:proofErr w:type="spellEnd"/>
      <w:r w:rsidRPr="00AA21E7">
        <w:rPr>
          <w:rFonts w:ascii="Cambria" w:hAnsi="Cambria"/>
          <w:sz w:val="22"/>
          <w:szCs w:val="22"/>
        </w:rPr>
        <w:t xml:space="preserve">, William Crosson, Mohammad Al-Hamdan, Andrea Schumacher, and Dirk </w:t>
      </w:r>
      <w:proofErr w:type="spellStart"/>
      <w:r w:rsidRPr="00AA21E7">
        <w:rPr>
          <w:rFonts w:ascii="Cambria" w:hAnsi="Cambria"/>
          <w:sz w:val="22"/>
          <w:szCs w:val="22"/>
        </w:rPr>
        <w:t>Eddelbuettel</w:t>
      </w:r>
      <w:proofErr w:type="spellEnd"/>
      <w:r w:rsidRPr="00AA21E7">
        <w:rPr>
          <w:rFonts w:ascii="Cambria" w:hAnsi="Cambria"/>
          <w:sz w:val="22"/>
          <w:szCs w:val="22"/>
        </w:rPr>
        <w:t>. 20</w:t>
      </w:r>
      <w:r w:rsidR="00AA21E7" w:rsidRPr="00AA21E7">
        <w:rPr>
          <w:rFonts w:ascii="Cambria" w:hAnsi="Cambria"/>
          <w:sz w:val="22"/>
          <w:szCs w:val="22"/>
        </w:rPr>
        <w:t>20</w:t>
      </w:r>
      <w:r w:rsidR="008D4C38">
        <w:rPr>
          <w:rFonts w:ascii="Cambria" w:hAnsi="Cambria"/>
          <w:sz w:val="22"/>
          <w:szCs w:val="22"/>
        </w:rPr>
        <w:t>b</w:t>
      </w:r>
      <w:r w:rsidRPr="00AA21E7">
        <w:rPr>
          <w:rFonts w:ascii="Cambria" w:hAnsi="Cambria"/>
          <w:sz w:val="22"/>
          <w:szCs w:val="22"/>
        </w:rPr>
        <w:t xml:space="preserve">. </w:t>
      </w:r>
      <w:proofErr w:type="spellStart"/>
      <w:r w:rsidRPr="00AA21E7">
        <w:rPr>
          <w:rFonts w:ascii="Cambria" w:hAnsi="Cambria"/>
          <w:i/>
          <w:sz w:val="22"/>
          <w:szCs w:val="22"/>
        </w:rPr>
        <w:t>hurricaneexposure</w:t>
      </w:r>
      <w:proofErr w:type="spellEnd"/>
      <w:r w:rsidRPr="00AA21E7">
        <w:rPr>
          <w:rFonts w:ascii="Cambria" w:hAnsi="Cambria"/>
          <w:i/>
          <w:sz w:val="22"/>
          <w:szCs w:val="22"/>
        </w:rPr>
        <w:t>: Explore and Map County-</w:t>
      </w:r>
      <w:r w:rsidRPr="00AA21E7">
        <w:rPr>
          <w:rFonts w:ascii="Cambria" w:hAnsi="Cambria"/>
          <w:i/>
          <w:sz w:val="22"/>
          <w:szCs w:val="22"/>
        </w:rPr>
        <w:lastRenderedPageBreak/>
        <w:t>Level Hurricane Exposure in the United States</w:t>
      </w:r>
      <w:r w:rsidRPr="00AA21E7">
        <w:rPr>
          <w:rFonts w:ascii="Cambria" w:hAnsi="Cambria"/>
          <w:sz w:val="22"/>
          <w:szCs w:val="22"/>
        </w:rPr>
        <w:t xml:space="preserve">. </w:t>
      </w:r>
      <w:r w:rsidR="002E3A10" w:rsidRPr="00AA21E7">
        <w:rPr>
          <w:rFonts w:ascii="Cambria" w:hAnsi="Cambria"/>
          <w:sz w:val="22"/>
          <w:szCs w:val="22"/>
        </w:rPr>
        <w:t>R package version 0.</w:t>
      </w:r>
      <w:r w:rsidR="00601794" w:rsidRPr="00AA21E7">
        <w:rPr>
          <w:rFonts w:ascii="Cambria" w:hAnsi="Cambria"/>
          <w:sz w:val="22"/>
          <w:szCs w:val="22"/>
        </w:rPr>
        <w:t>1</w:t>
      </w:r>
      <w:r w:rsidR="002E3A10" w:rsidRPr="00AA21E7">
        <w:rPr>
          <w:rFonts w:ascii="Cambria" w:hAnsi="Cambria"/>
          <w:sz w:val="22"/>
          <w:szCs w:val="22"/>
        </w:rPr>
        <w:t>.</w:t>
      </w:r>
      <w:r w:rsidR="00AA21E7" w:rsidRPr="00AA21E7">
        <w:rPr>
          <w:rFonts w:ascii="Cambria" w:hAnsi="Cambria"/>
          <w:sz w:val="22"/>
          <w:szCs w:val="22"/>
        </w:rPr>
        <w:t>1</w:t>
      </w:r>
      <w:r w:rsidR="002E3A10" w:rsidRPr="00AA21E7">
        <w:rPr>
          <w:rFonts w:ascii="Cambria" w:hAnsi="Cambria"/>
          <w:sz w:val="22"/>
          <w:szCs w:val="22"/>
        </w:rPr>
        <w:t xml:space="preserve">. </w:t>
      </w:r>
      <w:r w:rsidRPr="00AA21E7">
        <w:rPr>
          <w:rFonts w:ascii="Cambria" w:hAnsi="Cambria"/>
          <w:sz w:val="22"/>
          <w:szCs w:val="22"/>
        </w:rPr>
        <w:t>https://cran.r-project.org/package=hurricaneexposure.</w:t>
      </w:r>
    </w:p>
    <w:p w14:paraId="64CFABAB" w14:textId="58B604C1" w:rsidR="00F8340F" w:rsidRPr="005D2EE5" w:rsidRDefault="00F54118" w:rsidP="00DA5C16">
      <w:pPr>
        <w:spacing w:line="480" w:lineRule="auto"/>
        <w:ind w:left="720" w:hanging="720"/>
        <w:rPr>
          <w:rFonts w:ascii="Cambria" w:hAnsi="Cambria"/>
          <w:sz w:val="22"/>
          <w:szCs w:val="22"/>
        </w:rPr>
      </w:pPr>
      <w:r w:rsidRPr="005D2EE5">
        <w:rPr>
          <w:rFonts w:ascii="Cambria" w:hAnsi="Cambria"/>
          <w:sz w:val="22"/>
          <w:szCs w:val="22"/>
        </w:rPr>
        <w:t xml:space="preserve">Anderson, G Brooke, Andrea Schumacher, Seth </w:t>
      </w:r>
      <w:proofErr w:type="spellStart"/>
      <w:r w:rsidRPr="005D2EE5">
        <w:rPr>
          <w:rFonts w:ascii="Cambria" w:hAnsi="Cambria"/>
          <w:sz w:val="22"/>
          <w:szCs w:val="22"/>
        </w:rPr>
        <w:t>Guikema</w:t>
      </w:r>
      <w:proofErr w:type="spellEnd"/>
      <w:r w:rsidRPr="005D2EE5">
        <w:rPr>
          <w:rFonts w:ascii="Cambria" w:hAnsi="Cambria"/>
          <w:sz w:val="22"/>
          <w:szCs w:val="22"/>
        </w:rPr>
        <w:t xml:space="preserve">, Steven Quiring, and Joshua </w:t>
      </w:r>
      <w:proofErr w:type="spellStart"/>
      <w:r w:rsidRPr="005D2EE5">
        <w:rPr>
          <w:rFonts w:ascii="Cambria" w:hAnsi="Cambria"/>
          <w:sz w:val="22"/>
          <w:szCs w:val="22"/>
        </w:rPr>
        <w:t>Ferreri</w:t>
      </w:r>
      <w:proofErr w:type="spellEnd"/>
      <w:r w:rsidRPr="005D2EE5">
        <w:rPr>
          <w:rFonts w:ascii="Cambria" w:hAnsi="Cambria"/>
          <w:sz w:val="22"/>
          <w:szCs w:val="22"/>
        </w:rPr>
        <w:t>. 20</w:t>
      </w:r>
      <w:r w:rsidR="005D2EE5" w:rsidRPr="005D2EE5">
        <w:rPr>
          <w:rFonts w:ascii="Cambria" w:hAnsi="Cambria"/>
          <w:sz w:val="22"/>
          <w:szCs w:val="22"/>
        </w:rPr>
        <w:t>20</w:t>
      </w:r>
      <w:r w:rsidR="008D4C38">
        <w:rPr>
          <w:rFonts w:ascii="Cambria" w:hAnsi="Cambria"/>
          <w:sz w:val="22"/>
          <w:szCs w:val="22"/>
        </w:rPr>
        <w:t>c</w:t>
      </w:r>
      <w:r w:rsidRPr="005D2EE5">
        <w:rPr>
          <w:rFonts w:ascii="Cambria" w:hAnsi="Cambria"/>
          <w:sz w:val="22"/>
          <w:szCs w:val="22"/>
        </w:rPr>
        <w:t xml:space="preserve">. </w:t>
      </w:r>
      <w:proofErr w:type="spellStart"/>
      <w:r w:rsidR="00F8340F" w:rsidRPr="005D2EE5">
        <w:rPr>
          <w:rFonts w:ascii="Cambria" w:hAnsi="Cambria"/>
          <w:i/>
          <w:sz w:val="22"/>
          <w:szCs w:val="22"/>
        </w:rPr>
        <w:t>s</w:t>
      </w:r>
      <w:r w:rsidRPr="005D2EE5">
        <w:rPr>
          <w:rFonts w:ascii="Cambria" w:hAnsi="Cambria"/>
          <w:i/>
          <w:sz w:val="22"/>
          <w:szCs w:val="22"/>
        </w:rPr>
        <w:t>tormwindmodel</w:t>
      </w:r>
      <w:proofErr w:type="spellEnd"/>
      <w:r w:rsidRPr="005D2EE5">
        <w:rPr>
          <w:rFonts w:ascii="Cambria" w:hAnsi="Cambria"/>
          <w:i/>
          <w:sz w:val="22"/>
          <w:szCs w:val="22"/>
        </w:rPr>
        <w:t>: Model Tropical Cyclone Wind Speeds</w:t>
      </w:r>
      <w:r w:rsidRPr="005D2EE5">
        <w:rPr>
          <w:rFonts w:ascii="Cambria" w:hAnsi="Cambria"/>
          <w:sz w:val="22"/>
          <w:szCs w:val="22"/>
        </w:rPr>
        <w:t xml:space="preserve">. </w:t>
      </w:r>
      <w:r w:rsidR="00F07B53" w:rsidRPr="005D2EE5">
        <w:rPr>
          <w:rFonts w:ascii="Cambria" w:hAnsi="Cambria"/>
          <w:sz w:val="22"/>
          <w:szCs w:val="22"/>
        </w:rPr>
        <w:t>R package version 0.1.</w:t>
      </w:r>
      <w:r w:rsidR="005D2EE5" w:rsidRPr="005D2EE5">
        <w:rPr>
          <w:rFonts w:ascii="Cambria" w:hAnsi="Cambria"/>
          <w:sz w:val="22"/>
          <w:szCs w:val="22"/>
        </w:rPr>
        <w:t>2</w:t>
      </w:r>
      <w:r w:rsidR="00F07B53" w:rsidRPr="005D2EE5">
        <w:rPr>
          <w:rFonts w:ascii="Cambria" w:hAnsi="Cambria"/>
          <w:sz w:val="22"/>
          <w:szCs w:val="22"/>
        </w:rPr>
        <w:t xml:space="preserve">. </w:t>
      </w:r>
      <w:r w:rsidRPr="005D2EE5">
        <w:rPr>
          <w:rFonts w:ascii="Cambria" w:hAnsi="Cambria"/>
          <w:sz w:val="22"/>
          <w:szCs w:val="22"/>
        </w:rPr>
        <w:t>https://</w:t>
      </w:r>
      <w:r w:rsidR="00F07B53" w:rsidRPr="005D2EE5">
        <w:rPr>
          <w:rFonts w:ascii="Cambria" w:hAnsi="Cambria"/>
          <w:sz w:val="22"/>
          <w:szCs w:val="22"/>
        </w:rPr>
        <w:t>cran.r</w:t>
      </w:r>
      <w:r w:rsidRPr="005D2EE5">
        <w:rPr>
          <w:rFonts w:ascii="Cambria" w:hAnsi="Cambria"/>
          <w:sz w:val="22"/>
          <w:szCs w:val="22"/>
        </w:rPr>
        <w:t>-project.org/package=stormwindmodel.</w:t>
      </w:r>
    </w:p>
    <w:p w14:paraId="13971AE5" w14:textId="2C1AA536" w:rsidR="00F54118" w:rsidRPr="0051013A" w:rsidRDefault="00F54118" w:rsidP="00DA5C16">
      <w:pPr>
        <w:spacing w:line="480" w:lineRule="auto"/>
        <w:ind w:left="720" w:hanging="720"/>
        <w:rPr>
          <w:rFonts w:ascii="Cambria" w:hAnsi="Cambria"/>
          <w:sz w:val="22"/>
          <w:szCs w:val="22"/>
        </w:rPr>
      </w:pPr>
      <w:r w:rsidRPr="0051013A">
        <w:rPr>
          <w:rFonts w:ascii="Cambria" w:hAnsi="Cambria"/>
          <w:sz w:val="22"/>
          <w:szCs w:val="22"/>
        </w:rPr>
        <w:t xml:space="preserve">Armstrong, Ben G. 1998. “Effect of </w:t>
      </w:r>
      <w:r w:rsidR="00DA661E" w:rsidRPr="0051013A">
        <w:rPr>
          <w:rFonts w:ascii="Cambria" w:hAnsi="Cambria"/>
          <w:sz w:val="22"/>
          <w:szCs w:val="22"/>
        </w:rPr>
        <w:t>m</w:t>
      </w:r>
      <w:r w:rsidRPr="0051013A">
        <w:rPr>
          <w:rFonts w:ascii="Cambria" w:hAnsi="Cambria"/>
          <w:sz w:val="22"/>
          <w:szCs w:val="22"/>
        </w:rPr>
        <w:t xml:space="preserve">easurement </w:t>
      </w:r>
      <w:r w:rsidR="00DA661E" w:rsidRPr="0051013A">
        <w:rPr>
          <w:rFonts w:ascii="Cambria" w:hAnsi="Cambria"/>
          <w:sz w:val="22"/>
          <w:szCs w:val="22"/>
        </w:rPr>
        <w:t>e</w:t>
      </w:r>
      <w:r w:rsidRPr="0051013A">
        <w:rPr>
          <w:rFonts w:ascii="Cambria" w:hAnsi="Cambria"/>
          <w:sz w:val="22"/>
          <w:szCs w:val="22"/>
        </w:rPr>
        <w:t xml:space="preserve">rror on </w:t>
      </w:r>
      <w:r w:rsidR="00DA661E" w:rsidRPr="0051013A">
        <w:rPr>
          <w:rFonts w:ascii="Cambria" w:hAnsi="Cambria"/>
          <w:sz w:val="22"/>
          <w:szCs w:val="22"/>
        </w:rPr>
        <w:t>e</w:t>
      </w:r>
      <w:r w:rsidRPr="0051013A">
        <w:rPr>
          <w:rFonts w:ascii="Cambria" w:hAnsi="Cambria"/>
          <w:sz w:val="22"/>
          <w:szCs w:val="22"/>
        </w:rPr>
        <w:t xml:space="preserve">pidemiological </w:t>
      </w:r>
      <w:r w:rsidR="00DA661E" w:rsidRPr="0051013A">
        <w:rPr>
          <w:rFonts w:ascii="Cambria" w:hAnsi="Cambria"/>
          <w:sz w:val="22"/>
          <w:szCs w:val="22"/>
        </w:rPr>
        <w:t>s</w:t>
      </w:r>
      <w:r w:rsidRPr="0051013A">
        <w:rPr>
          <w:rFonts w:ascii="Cambria" w:hAnsi="Cambria"/>
          <w:sz w:val="22"/>
          <w:szCs w:val="22"/>
        </w:rPr>
        <w:t xml:space="preserve">tudies of </w:t>
      </w:r>
      <w:r w:rsidR="00DA661E" w:rsidRPr="0051013A">
        <w:rPr>
          <w:rFonts w:ascii="Cambria" w:hAnsi="Cambria"/>
          <w:sz w:val="22"/>
          <w:szCs w:val="22"/>
        </w:rPr>
        <w:t>e</w:t>
      </w:r>
      <w:r w:rsidRPr="0051013A">
        <w:rPr>
          <w:rFonts w:ascii="Cambria" w:hAnsi="Cambria"/>
          <w:sz w:val="22"/>
          <w:szCs w:val="22"/>
        </w:rPr>
        <w:t xml:space="preserve">nvironmental and </w:t>
      </w:r>
      <w:r w:rsidR="00DA661E" w:rsidRPr="0051013A">
        <w:rPr>
          <w:rFonts w:ascii="Cambria" w:hAnsi="Cambria"/>
          <w:sz w:val="22"/>
          <w:szCs w:val="22"/>
        </w:rPr>
        <w:t>o</w:t>
      </w:r>
      <w:r w:rsidRPr="0051013A">
        <w:rPr>
          <w:rFonts w:ascii="Cambria" w:hAnsi="Cambria"/>
          <w:sz w:val="22"/>
          <w:szCs w:val="22"/>
        </w:rPr>
        <w:t xml:space="preserve">ccupational </w:t>
      </w:r>
      <w:r w:rsidR="00DA661E" w:rsidRPr="0051013A">
        <w:rPr>
          <w:rFonts w:ascii="Cambria" w:hAnsi="Cambria"/>
          <w:sz w:val="22"/>
          <w:szCs w:val="22"/>
        </w:rPr>
        <w:t>e</w:t>
      </w:r>
      <w:r w:rsidRPr="0051013A">
        <w:rPr>
          <w:rFonts w:ascii="Cambria" w:hAnsi="Cambria"/>
          <w:sz w:val="22"/>
          <w:szCs w:val="22"/>
        </w:rPr>
        <w:t xml:space="preserve">xposures.” </w:t>
      </w:r>
      <w:r w:rsidRPr="0051013A">
        <w:rPr>
          <w:rFonts w:ascii="Cambria" w:hAnsi="Cambria"/>
          <w:i/>
          <w:sz w:val="22"/>
          <w:szCs w:val="22"/>
        </w:rPr>
        <w:t>Occupational and Environmental Medicine</w:t>
      </w:r>
      <w:r w:rsidRPr="0051013A">
        <w:rPr>
          <w:rFonts w:ascii="Cambria" w:hAnsi="Cambria"/>
          <w:sz w:val="22"/>
          <w:szCs w:val="22"/>
        </w:rPr>
        <w:t xml:space="preserve"> 55 (10): 651–</w:t>
      </w:r>
      <w:r w:rsidR="00E35D42" w:rsidRPr="0051013A">
        <w:rPr>
          <w:rFonts w:ascii="Cambria" w:hAnsi="Cambria"/>
          <w:sz w:val="22"/>
          <w:szCs w:val="22"/>
        </w:rPr>
        <w:t>6</w:t>
      </w:r>
      <w:r w:rsidRPr="0051013A">
        <w:rPr>
          <w:rFonts w:ascii="Cambria" w:hAnsi="Cambria"/>
          <w:sz w:val="22"/>
          <w:szCs w:val="22"/>
        </w:rPr>
        <w:t>56.</w:t>
      </w:r>
    </w:p>
    <w:p w14:paraId="26EF7851" w14:textId="53992552" w:rsidR="00F54118" w:rsidRPr="0051013A" w:rsidRDefault="00F54118" w:rsidP="00DA5C16">
      <w:pPr>
        <w:spacing w:line="480" w:lineRule="auto"/>
        <w:ind w:left="720" w:hanging="720"/>
        <w:rPr>
          <w:rFonts w:ascii="Cambria" w:hAnsi="Cambria"/>
          <w:sz w:val="22"/>
          <w:szCs w:val="22"/>
        </w:rPr>
      </w:pPr>
      <w:r w:rsidRPr="0051013A">
        <w:rPr>
          <w:rFonts w:ascii="Cambria" w:hAnsi="Cambria"/>
          <w:sz w:val="22"/>
          <w:szCs w:val="22"/>
        </w:rPr>
        <w:t xml:space="preserve">Ashley, Sharon T, and Walker S Ashley. 2008. “Flood </w:t>
      </w:r>
      <w:r w:rsidR="00DA661E" w:rsidRPr="0051013A">
        <w:rPr>
          <w:rFonts w:ascii="Cambria" w:hAnsi="Cambria"/>
          <w:sz w:val="22"/>
          <w:szCs w:val="22"/>
        </w:rPr>
        <w:t>f</w:t>
      </w:r>
      <w:r w:rsidRPr="0051013A">
        <w:rPr>
          <w:rFonts w:ascii="Cambria" w:hAnsi="Cambria"/>
          <w:sz w:val="22"/>
          <w:szCs w:val="22"/>
        </w:rPr>
        <w:t xml:space="preserve">atalities in the United States.” </w:t>
      </w:r>
      <w:r w:rsidRPr="0051013A">
        <w:rPr>
          <w:rFonts w:ascii="Cambria" w:hAnsi="Cambria"/>
          <w:i/>
          <w:sz w:val="22"/>
          <w:szCs w:val="22"/>
        </w:rPr>
        <w:t>Journal of Applied Meteorology and Climatology</w:t>
      </w:r>
      <w:r w:rsidRPr="0051013A">
        <w:rPr>
          <w:rFonts w:ascii="Cambria" w:hAnsi="Cambria"/>
          <w:sz w:val="22"/>
          <w:szCs w:val="22"/>
        </w:rPr>
        <w:t xml:space="preserve"> 47 (3): 805–</w:t>
      </w:r>
      <w:r w:rsidR="002E5AFC" w:rsidRPr="0051013A">
        <w:rPr>
          <w:rFonts w:ascii="Cambria" w:hAnsi="Cambria"/>
          <w:sz w:val="22"/>
          <w:szCs w:val="22"/>
        </w:rPr>
        <w:t>8</w:t>
      </w:r>
      <w:r w:rsidRPr="0051013A">
        <w:rPr>
          <w:rFonts w:ascii="Cambria" w:hAnsi="Cambria"/>
          <w:sz w:val="22"/>
          <w:szCs w:val="22"/>
        </w:rPr>
        <w:t>18.</w:t>
      </w:r>
    </w:p>
    <w:p w14:paraId="4BE78CF3" w14:textId="3759AEDF" w:rsidR="00F54118" w:rsidRPr="0051013A" w:rsidRDefault="00F54118" w:rsidP="00DA5C16">
      <w:pPr>
        <w:spacing w:line="480" w:lineRule="auto"/>
        <w:ind w:left="720" w:hanging="720"/>
        <w:rPr>
          <w:rFonts w:ascii="Cambria" w:hAnsi="Cambria"/>
          <w:sz w:val="22"/>
          <w:szCs w:val="22"/>
        </w:rPr>
      </w:pPr>
      <w:r w:rsidRPr="0051013A">
        <w:rPr>
          <w:rFonts w:ascii="Cambria" w:hAnsi="Cambria"/>
          <w:sz w:val="22"/>
          <w:szCs w:val="22"/>
        </w:rPr>
        <w:t xml:space="preserve">Ashley, Walker S. 2007. “Spatial and </w:t>
      </w:r>
      <w:r w:rsidR="00DA661E" w:rsidRPr="0051013A">
        <w:rPr>
          <w:rFonts w:ascii="Cambria" w:hAnsi="Cambria"/>
          <w:sz w:val="22"/>
          <w:szCs w:val="22"/>
        </w:rPr>
        <w:t>t</w:t>
      </w:r>
      <w:r w:rsidRPr="0051013A">
        <w:rPr>
          <w:rFonts w:ascii="Cambria" w:hAnsi="Cambria"/>
          <w:sz w:val="22"/>
          <w:szCs w:val="22"/>
        </w:rPr>
        <w:t xml:space="preserve">emporal </w:t>
      </w:r>
      <w:r w:rsidR="00DA661E" w:rsidRPr="0051013A">
        <w:rPr>
          <w:rFonts w:ascii="Cambria" w:hAnsi="Cambria"/>
          <w:sz w:val="22"/>
          <w:szCs w:val="22"/>
        </w:rPr>
        <w:t>a</w:t>
      </w:r>
      <w:r w:rsidRPr="0051013A">
        <w:rPr>
          <w:rFonts w:ascii="Cambria" w:hAnsi="Cambria"/>
          <w:sz w:val="22"/>
          <w:szCs w:val="22"/>
        </w:rPr>
        <w:t xml:space="preserve">nalysis of </w:t>
      </w:r>
      <w:r w:rsidR="00DA661E" w:rsidRPr="0051013A">
        <w:rPr>
          <w:rFonts w:ascii="Cambria" w:hAnsi="Cambria"/>
          <w:sz w:val="22"/>
          <w:szCs w:val="22"/>
        </w:rPr>
        <w:t>t</w:t>
      </w:r>
      <w:r w:rsidRPr="0051013A">
        <w:rPr>
          <w:rFonts w:ascii="Cambria" w:hAnsi="Cambria"/>
          <w:sz w:val="22"/>
          <w:szCs w:val="22"/>
        </w:rPr>
        <w:t xml:space="preserve">ornado </w:t>
      </w:r>
      <w:r w:rsidR="00DA661E" w:rsidRPr="0051013A">
        <w:rPr>
          <w:rFonts w:ascii="Cambria" w:hAnsi="Cambria"/>
          <w:sz w:val="22"/>
          <w:szCs w:val="22"/>
        </w:rPr>
        <w:t>f</w:t>
      </w:r>
      <w:r w:rsidRPr="0051013A">
        <w:rPr>
          <w:rFonts w:ascii="Cambria" w:hAnsi="Cambria"/>
          <w:sz w:val="22"/>
          <w:szCs w:val="22"/>
        </w:rPr>
        <w:t>atalities in the United States: 1880</w:t>
      </w:r>
      <w:r w:rsidR="00DA661E" w:rsidRPr="0051013A">
        <w:rPr>
          <w:rFonts w:ascii="Cambria" w:hAnsi="Cambria"/>
          <w:sz w:val="22"/>
          <w:szCs w:val="22"/>
        </w:rPr>
        <w:t>–</w:t>
      </w:r>
      <w:r w:rsidRPr="0051013A">
        <w:rPr>
          <w:rFonts w:ascii="Cambria" w:hAnsi="Cambria"/>
          <w:sz w:val="22"/>
          <w:szCs w:val="22"/>
        </w:rPr>
        <w:t xml:space="preserve">2005.” </w:t>
      </w:r>
      <w:r w:rsidRPr="0051013A">
        <w:rPr>
          <w:rFonts w:ascii="Cambria" w:hAnsi="Cambria"/>
          <w:i/>
          <w:sz w:val="22"/>
          <w:szCs w:val="22"/>
        </w:rPr>
        <w:t>Weather and Forecasting</w:t>
      </w:r>
      <w:r w:rsidRPr="0051013A">
        <w:rPr>
          <w:rFonts w:ascii="Cambria" w:hAnsi="Cambria"/>
          <w:sz w:val="22"/>
          <w:szCs w:val="22"/>
        </w:rPr>
        <w:t xml:space="preserve"> 22 (6): 1214–</w:t>
      </w:r>
      <w:r w:rsidR="002E5AFC" w:rsidRPr="0051013A">
        <w:rPr>
          <w:rFonts w:ascii="Cambria" w:hAnsi="Cambria"/>
          <w:sz w:val="22"/>
          <w:szCs w:val="22"/>
        </w:rPr>
        <w:t>12</w:t>
      </w:r>
      <w:r w:rsidRPr="0051013A">
        <w:rPr>
          <w:rFonts w:ascii="Cambria" w:hAnsi="Cambria"/>
          <w:sz w:val="22"/>
          <w:szCs w:val="22"/>
        </w:rPr>
        <w:t>28.</w:t>
      </w:r>
    </w:p>
    <w:p w14:paraId="0D1711BC" w14:textId="43B105FB" w:rsidR="00F54118" w:rsidRPr="0051013A" w:rsidRDefault="00F54118" w:rsidP="00DA5C16">
      <w:pPr>
        <w:spacing w:line="480" w:lineRule="auto"/>
        <w:ind w:left="720" w:hanging="720"/>
        <w:rPr>
          <w:rFonts w:ascii="Cambria" w:hAnsi="Cambria"/>
          <w:sz w:val="22"/>
          <w:szCs w:val="22"/>
        </w:rPr>
      </w:pPr>
      <w:proofErr w:type="spellStart"/>
      <w:r w:rsidRPr="0051013A">
        <w:rPr>
          <w:rFonts w:ascii="Cambria" w:hAnsi="Cambria"/>
          <w:sz w:val="22"/>
          <w:szCs w:val="22"/>
        </w:rPr>
        <w:t>Atallah</w:t>
      </w:r>
      <w:proofErr w:type="spellEnd"/>
      <w:r w:rsidRPr="0051013A">
        <w:rPr>
          <w:rFonts w:ascii="Cambria" w:hAnsi="Cambria"/>
          <w:sz w:val="22"/>
          <w:szCs w:val="22"/>
        </w:rPr>
        <w:t xml:space="preserve">, </w:t>
      </w:r>
      <w:proofErr w:type="spellStart"/>
      <w:r w:rsidRPr="0051013A">
        <w:rPr>
          <w:rFonts w:ascii="Cambria" w:hAnsi="Cambria"/>
          <w:sz w:val="22"/>
          <w:szCs w:val="22"/>
        </w:rPr>
        <w:t>Eyad</w:t>
      </w:r>
      <w:proofErr w:type="spellEnd"/>
      <w:r w:rsidRPr="0051013A">
        <w:rPr>
          <w:rFonts w:ascii="Cambria" w:hAnsi="Cambria"/>
          <w:sz w:val="22"/>
          <w:szCs w:val="22"/>
        </w:rPr>
        <w:t xml:space="preserve"> H, and Lance F </w:t>
      </w:r>
      <w:proofErr w:type="spellStart"/>
      <w:r w:rsidRPr="0051013A">
        <w:rPr>
          <w:rFonts w:ascii="Cambria" w:hAnsi="Cambria"/>
          <w:sz w:val="22"/>
          <w:szCs w:val="22"/>
        </w:rPr>
        <w:t>Bosart</w:t>
      </w:r>
      <w:proofErr w:type="spellEnd"/>
      <w:r w:rsidRPr="0051013A">
        <w:rPr>
          <w:rFonts w:ascii="Cambria" w:hAnsi="Cambria"/>
          <w:sz w:val="22"/>
          <w:szCs w:val="22"/>
        </w:rPr>
        <w:t xml:space="preserve">. 2003. “The </w:t>
      </w:r>
      <w:r w:rsidR="00DA661E" w:rsidRPr="0051013A">
        <w:rPr>
          <w:rFonts w:ascii="Cambria" w:hAnsi="Cambria"/>
          <w:sz w:val="22"/>
          <w:szCs w:val="22"/>
        </w:rPr>
        <w:t>e</w:t>
      </w:r>
      <w:r w:rsidRPr="0051013A">
        <w:rPr>
          <w:rFonts w:ascii="Cambria" w:hAnsi="Cambria"/>
          <w:sz w:val="22"/>
          <w:szCs w:val="22"/>
        </w:rPr>
        <w:t xml:space="preserve">xtratropical </w:t>
      </w:r>
      <w:r w:rsidR="00DA661E" w:rsidRPr="0051013A">
        <w:rPr>
          <w:rFonts w:ascii="Cambria" w:hAnsi="Cambria"/>
          <w:sz w:val="22"/>
          <w:szCs w:val="22"/>
        </w:rPr>
        <w:t>t</w:t>
      </w:r>
      <w:r w:rsidRPr="0051013A">
        <w:rPr>
          <w:rFonts w:ascii="Cambria" w:hAnsi="Cambria"/>
          <w:sz w:val="22"/>
          <w:szCs w:val="22"/>
        </w:rPr>
        <w:t xml:space="preserve">ransition and </w:t>
      </w:r>
      <w:r w:rsidR="00DA661E" w:rsidRPr="0051013A">
        <w:rPr>
          <w:rFonts w:ascii="Cambria" w:hAnsi="Cambria"/>
          <w:sz w:val="22"/>
          <w:szCs w:val="22"/>
        </w:rPr>
        <w:t>p</w:t>
      </w:r>
      <w:r w:rsidRPr="0051013A">
        <w:rPr>
          <w:rFonts w:ascii="Cambria" w:hAnsi="Cambria"/>
          <w:sz w:val="22"/>
          <w:szCs w:val="22"/>
        </w:rPr>
        <w:t xml:space="preserve">recipitation </w:t>
      </w:r>
      <w:r w:rsidR="00DA661E" w:rsidRPr="0051013A">
        <w:rPr>
          <w:rFonts w:ascii="Cambria" w:hAnsi="Cambria"/>
          <w:sz w:val="22"/>
          <w:szCs w:val="22"/>
        </w:rPr>
        <w:t>d</w:t>
      </w:r>
      <w:r w:rsidRPr="0051013A">
        <w:rPr>
          <w:rFonts w:ascii="Cambria" w:hAnsi="Cambria"/>
          <w:sz w:val="22"/>
          <w:szCs w:val="22"/>
        </w:rPr>
        <w:t xml:space="preserve">istribution of Hurricane Floyd (1999).” </w:t>
      </w:r>
      <w:r w:rsidRPr="0051013A">
        <w:rPr>
          <w:rFonts w:ascii="Cambria" w:hAnsi="Cambria"/>
          <w:i/>
          <w:sz w:val="22"/>
          <w:szCs w:val="22"/>
        </w:rPr>
        <w:t>Monthly Weather Review</w:t>
      </w:r>
      <w:r w:rsidRPr="0051013A">
        <w:rPr>
          <w:rFonts w:ascii="Cambria" w:hAnsi="Cambria"/>
          <w:sz w:val="22"/>
          <w:szCs w:val="22"/>
        </w:rPr>
        <w:t xml:space="preserve"> 131: 1063–</w:t>
      </w:r>
      <w:r w:rsidR="00E17C17" w:rsidRPr="0051013A">
        <w:rPr>
          <w:rFonts w:ascii="Cambria" w:hAnsi="Cambria"/>
          <w:sz w:val="22"/>
          <w:szCs w:val="22"/>
        </w:rPr>
        <w:t>10</w:t>
      </w:r>
      <w:r w:rsidRPr="0051013A">
        <w:rPr>
          <w:rFonts w:ascii="Cambria" w:hAnsi="Cambria"/>
          <w:sz w:val="22"/>
          <w:szCs w:val="22"/>
        </w:rPr>
        <w:t>81.</w:t>
      </w:r>
    </w:p>
    <w:p w14:paraId="49100967" w14:textId="057489E1" w:rsidR="00F54118" w:rsidRPr="0051013A" w:rsidRDefault="00F54118" w:rsidP="00DA5C16">
      <w:pPr>
        <w:spacing w:line="480" w:lineRule="auto"/>
        <w:ind w:left="720" w:hanging="720"/>
        <w:rPr>
          <w:rFonts w:ascii="Cambria" w:hAnsi="Cambria"/>
          <w:sz w:val="22"/>
          <w:szCs w:val="22"/>
        </w:rPr>
      </w:pPr>
      <w:proofErr w:type="spellStart"/>
      <w:r w:rsidRPr="0051013A">
        <w:rPr>
          <w:rFonts w:ascii="Cambria" w:hAnsi="Cambria"/>
          <w:sz w:val="22"/>
          <w:szCs w:val="22"/>
        </w:rPr>
        <w:t>Atallah</w:t>
      </w:r>
      <w:proofErr w:type="spellEnd"/>
      <w:r w:rsidRPr="0051013A">
        <w:rPr>
          <w:rFonts w:ascii="Cambria" w:hAnsi="Cambria"/>
          <w:sz w:val="22"/>
          <w:szCs w:val="22"/>
        </w:rPr>
        <w:t xml:space="preserve">, </w:t>
      </w:r>
      <w:proofErr w:type="spellStart"/>
      <w:r w:rsidRPr="0051013A">
        <w:rPr>
          <w:rFonts w:ascii="Cambria" w:hAnsi="Cambria"/>
          <w:sz w:val="22"/>
          <w:szCs w:val="22"/>
        </w:rPr>
        <w:t>Eyad</w:t>
      </w:r>
      <w:proofErr w:type="spellEnd"/>
      <w:r w:rsidRPr="0051013A">
        <w:rPr>
          <w:rFonts w:ascii="Cambria" w:hAnsi="Cambria"/>
          <w:sz w:val="22"/>
          <w:szCs w:val="22"/>
        </w:rPr>
        <w:t xml:space="preserve">, Lance F </w:t>
      </w:r>
      <w:proofErr w:type="spellStart"/>
      <w:r w:rsidRPr="0051013A">
        <w:rPr>
          <w:rFonts w:ascii="Cambria" w:hAnsi="Cambria"/>
          <w:sz w:val="22"/>
          <w:szCs w:val="22"/>
        </w:rPr>
        <w:t>Bosart</w:t>
      </w:r>
      <w:proofErr w:type="spellEnd"/>
      <w:r w:rsidRPr="0051013A">
        <w:rPr>
          <w:rFonts w:ascii="Cambria" w:hAnsi="Cambria"/>
          <w:sz w:val="22"/>
          <w:szCs w:val="22"/>
        </w:rPr>
        <w:t xml:space="preserve">, and </w:t>
      </w:r>
      <w:proofErr w:type="spellStart"/>
      <w:r w:rsidRPr="0051013A">
        <w:rPr>
          <w:rFonts w:ascii="Cambria" w:hAnsi="Cambria"/>
          <w:sz w:val="22"/>
          <w:szCs w:val="22"/>
        </w:rPr>
        <w:t>Anantha</w:t>
      </w:r>
      <w:proofErr w:type="spellEnd"/>
      <w:r w:rsidRPr="0051013A">
        <w:rPr>
          <w:rFonts w:ascii="Cambria" w:hAnsi="Cambria"/>
          <w:sz w:val="22"/>
          <w:szCs w:val="22"/>
        </w:rPr>
        <w:t xml:space="preserve"> R </w:t>
      </w:r>
      <w:proofErr w:type="spellStart"/>
      <w:r w:rsidRPr="0051013A">
        <w:rPr>
          <w:rFonts w:ascii="Cambria" w:hAnsi="Cambria"/>
          <w:sz w:val="22"/>
          <w:szCs w:val="22"/>
        </w:rPr>
        <w:t>Aiyyer</w:t>
      </w:r>
      <w:proofErr w:type="spellEnd"/>
      <w:r w:rsidRPr="0051013A">
        <w:rPr>
          <w:rFonts w:ascii="Cambria" w:hAnsi="Cambria"/>
          <w:sz w:val="22"/>
          <w:szCs w:val="22"/>
        </w:rPr>
        <w:t xml:space="preserve">. 2007. “Precipitation </w:t>
      </w:r>
      <w:r w:rsidR="001F6CC2" w:rsidRPr="0051013A">
        <w:rPr>
          <w:rFonts w:ascii="Cambria" w:hAnsi="Cambria"/>
          <w:sz w:val="22"/>
          <w:szCs w:val="22"/>
        </w:rPr>
        <w:t>d</w:t>
      </w:r>
      <w:r w:rsidRPr="0051013A">
        <w:rPr>
          <w:rFonts w:ascii="Cambria" w:hAnsi="Cambria"/>
          <w:sz w:val="22"/>
          <w:szCs w:val="22"/>
        </w:rPr>
        <w:t xml:space="preserve">istribution </w:t>
      </w:r>
      <w:r w:rsidR="001F6CC2" w:rsidRPr="0051013A">
        <w:rPr>
          <w:rFonts w:ascii="Cambria" w:hAnsi="Cambria"/>
          <w:sz w:val="22"/>
          <w:szCs w:val="22"/>
        </w:rPr>
        <w:t>a</w:t>
      </w:r>
      <w:r w:rsidRPr="0051013A">
        <w:rPr>
          <w:rFonts w:ascii="Cambria" w:hAnsi="Cambria"/>
          <w:sz w:val="22"/>
          <w:szCs w:val="22"/>
        </w:rPr>
        <w:t xml:space="preserve">ssociated with </w:t>
      </w:r>
      <w:r w:rsidR="001F6CC2" w:rsidRPr="0051013A">
        <w:rPr>
          <w:rFonts w:ascii="Cambria" w:hAnsi="Cambria"/>
          <w:sz w:val="22"/>
          <w:szCs w:val="22"/>
        </w:rPr>
        <w:t>l</w:t>
      </w:r>
      <w:r w:rsidRPr="0051013A">
        <w:rPr>
          <w:rFonts w:ascii="Cambria" w:hAnsi="Cambria"/>
          <w:sz w:val="22"/>
          <w:szCs w:val="22"/>
        </w:rPr>
        <w:t xml:space="preserve">andfalling </w:t>
      </w:r>
      <w:r w:rsidR="001F6CC2" w:rsidRPr="0051013A">
        <w:rPr>
          <w:rFonts w:ascii="Cambria" w:hAnsi="Cambria"/>
          <w:sz w:val="22"/>
          <w:szCs w:val="22"/>
        </w:rPr>
        <w:t>t</w:t>
      </w:r>
      <w:r w:rsidRPr="0051013A">
        <w:rPr>
          <w:rFonts w:ascii="Cambria" w:hAnsi="Cambria"/>
          <w:sz w:val="22"/>
          <w:szCs w:val="22"/>
        </w:rPr>
        <w:t xml:space="preserve">ropical </w:t>
      </w:r>
      <w:r w:rsidR="001F6CC2" w:rsidRPr="0051013A">
        <w:rPr>
          <w:rFonts w:ascii="Cambria" w:hAnsi="Cambria"/>
          <w:sz w:val="22"/>
          <w:szCs w:val="22"/>
        </w:rPr>
        <w:t>c</w:t>
      </w:r>
      <w:r w:rsidRPr="0051013A">
        <w:rPr>
          <w:rFonts w:ascii="Cambria" w:hAnsi="Cambria"/>
          <w:sz w:val="22"/>
          <w:szCs w:val="22"/>
        </w:rPr>
        <w:t xml:space="preserve">yclones over the </w:t>
      </w:r>
      <w:r w:rsidR="001F6CC2" w:rsidRPr="0051013A">
        <w:rPr>
          <w:rFonts w:ascii="Cambria" w:hAnsi="Cambria"/>
          <w:sz w:val="22"/>
          <w:szCs w:val="22"/>
        </w:rPr>
        <w:t>e</w:t>
      </w:r>
      <w:r w:rsidRPr="0051013A">
        <w:rPr>
          <w:rFonts w:ascii="Cambria" w:hAnsi="Cambria"/>
          <w:sz w:val="22"/>
          <w:szCs w:val="22"/>
        </w:rPr>
        <w:t xml:space="preserve">astern United States.” </w:t>
      </w:r>
      <w:r w:rsidRPr="0051013A">
        <w:rPr>
          <w:rFonts w:ascii="Cambria" w:hAnsi="Cambria"/>
          <w:i/>
          <w:sz w:val="22"/>
          <w:szCs w:val="22"/>
        </w:rPr>
        <w:t>Monthly Weather Review</w:t>
      </w:r>
      <w:r w:rsidRPr="0051013A">
        <w:rPr>
          <w:rFonts w:ascii="Cambria" w:hAnsi="Cambria"/>
          <w:sz w:val="22"/>
          <w:szCs w:val="22"/>
        </w:rPr>
        <w:t xml:space="preserve"> 135 (6): 2185–2206.</w:t>
      </w:r>
    </w:p>
    <w:p w14:paraId="07457F6D" w14:textId="767FE571" w:rsidR="00F54118" w:rsidRPr="0051013A" w:rsidRDefault="00F54118" w:rsidP="00DA5C16">
      <w:pPr>
        <w:spacing w:line="480" w:lineRule="auto"/>
        <w:ind w:left="720" w:hanging="720"/>
        <w:rPr>
          <w:rFonts w:ascii="Cambria" w:hAnsi="Cambria"/>
          <w:sz w:val="22"/>
          <w:szCs w:val="22"/>
        </w:rPr>
      </w:pPr>
      <w:r w:rsidRPr="0051013A">
        <w:rPr>
          <w:rFonts w:ascii="Cambria" w:hAnsi="Cambria"/>
          <w:sz w:val="22"/>
          <w:szCs w:val="22"/>
        </w:rPr>
        <w:t xml:space="preserve">Avila, </w:t>
      </w:r>
      <w:proofErr w:type="spellStart"/>
      <w:r w:rsidRPr="0051013A">
        <w:rPr>
          <w:rFonts w:ascii="Cambria" w:hAnsi="Cambria"/>
          <w:sz w:val="22"/>
          <w:szCs w:val="22"/>
        </w:rPr>
        <w:t>Lixion</w:t>
      </w:r>
      <w:proofErr w:type="spellEnd"/>
      <w:r w:rsidRPr="0051013A">
        <w:rPr>
          <w:rFonts w:ascii="Cambria" w:hAnsi="Cambria"/>
          <w:sz w:val="22"/>
          <w:szCs w:val="22"/>
        </w:rPr>
        <w:t xml:space="preserve"> A, and Stacy R Stewart. 2013. “Atlantic </w:t>
      </w:r>
      <w:r w:rsidR="00336656" w:rsidRPr="0051013A">
        <w:rPr>
          <w:rFonts w:ascii="Cambria" w:hAnsi="Cambria"/>
          <w:sz w:val="22"/>
          <w:szCs w:val="22"/>
        </w:rPr>
        <w:t>h</w:t>
      </w:r>
      <w:r w:rsidRPr="0051013A">
        <w:rPr>
          <w:rFonts w:ascii="Cambria" w:hAnsi="Cambria"/>
          <w:sz w:val="22"/>
          <w:szCs w:val="22"/>
        </w:rPr>
        <w:t xml:space="preserve">urricane </w:t>
      </w:r>
      <w:r w:rsidR="00336656" w:rsidRPr="0051013A">
        <w:rPr>
          <w:rFonts w:ascii="Cambria" w:hAnsi="Cambria"/>
          <w:sz w:val="22"/>
          <w:szCs w:val="22"/>
        </w:rPr>
        <w:t>s</w:t>
      </w:r>
      <w:r w:rsidRPr="0051013A">
        <w:rPr>
          <w:rFonts w:ascii="Cambria" w:hAnsi="Cambria"/>
          <w:sz w:val="22"/>
          <w:szCs w:val="22"/>
        </w:rPr>
        <w:t xml:space="preserve">eason of 2011.” </w:t>
      </w:r>
      <w:r w:rsidRPr="0051013A">
        <w:rPr>
          <w:rFonts w:ascii="Cambria" w:hAnsi="Cambria"/>
          <w:i/>
          <w:sz w:val="22"/>
          <w:szCs w:val="22"/>
        </w:rPr>
        <w:t>Monthly Weather Review</w:t>
      </w:r>
      <w:r w:rsidRPr="0051013A">
        <w:rPr>
          <w:rFonts w:ascii="Cambria" w:hAnsi="Cambria"/>
          <w:sz w:val="22"/>
          <w:szCs w:val="22"/>
        </w:rPr>
        <w:t xml:space="preserve"> 141 (8): 2577–</w:t>
      </w:r>
      <w:r w:rsidR="00F521EF" w:rsidRPr="0051013A">
        <w:rPr>
          <w:rFonts w:ascii="Cambria" w:hAnsi="Cambria"/>
          <w:sz w:val="22"/>
          <w:szCs w:val="22"/>
        </w:rPr>
        <w:t>25</w:t>
      </w:r>
      <w:r w:rsidRPr="0051013A">
        <w:rPr>
          <w:rFonts w:ascii="Cambria" w:hAnsi="Cambria"/>
          <w:sz w:val="22"/>
          <w:szCs w:val="22"/>
        </w:rPr>
        <w:t>96.</w:t>
      </w:r>
    </w:p>
    <w:p w14:paraId="10C2C146" w14:textId="63B4FBFB" w:rsidR="000D3A4B" w:rsidRPr="0051013A" w:rsidRDefault="00F54118" w:rsidP="00DA5C16">
      <w:pPr>
        <w:spacing w:line="480" w:lineRule="auto"/>
        <w:ind w:left="720" w:hanging="720"/>
        <w:rPr>
          <w:rFonts w:ascii="Cambria" w:hAnsi="Cambria"/>
          <w:sz w:val="22"/>
          <w:szCs w:val="22"/>
        </w:rPr>
      </w:pPr>
      <w:proofErr w:type="spellStart"/>
      <w:r w:rsidRPr="0051013A">
        <w:rPr>
          <w:rFonts w:ascii="Cambria" w:hAnsi="Cambria"/>
          <w:sz w:val="22"/>
          <w:szCs w:val="22"/>
        </w:rPr>
        <w:t>Caillouët</w:t>
      </w:r>
      <w:proofErr w:type="spellEnd"/>
      <w:r w:rsidRPr="0051013A">
        <w:rPr>
          <w:rFonts w:ascii="Cambria" w:hAnsi="Cambria"/>
          <w:sz w:val="22"/>
          <w:szCs w:val="22"/>
        </w:rPr>
        <w:t xml:space="preserve">, Kevin A, Sarah R Michaels, Xu </w:t>
      </w:r>
      <w:proofErr w:type="spellStart"/>
      <w:r w:rsidRPr="0051013A">
        <w:rPr>
          <w:rFonts w:ascii="Cambria" w:hAnsi="Cambria"/>
          <w:sz w:val="22"/>
          <w:szCs w:val="22"/>
        </w:rPr>
        <w:t>Xiong</w:t>
      </w:r>
      <w:proofErr w:type="spellEnd"/>
      <w:r w:rsidRPr="0051013A">
        <w:rPr>
          <w:rFonts w:ascii="Cambria" w:hAnsi="Cambria"/>
          <w:sz w:val="22"/>
          <w:szCs w:val="22"/>
        </w:rPr>
        <w:t xml:space="preserve">, Ivo </w:t>
      </w:r>
      <w:proofErr w:type="spellStart"/>
      <w:r w:rsidRPr="0051013A">
        <w:rPr>
          <w:rFonts w:ascii="Cambria" w:hAnsi="Cambria"/>
          <w:sz w:val="22"/>
          <w:szCs w:val="22"/>
        </w:rPr>
        <w:t>Foppa</w:t>
      </w:r>
      <w:proofErr w:type="spellEnd"/>
      <w:r w:rsidRPr="0051013A">
        <w:rPr>
          <w:rFonts w:ascii="Cambria" w:hAnsi="Cambria"/>
          <w:sz w:val="22"/>
          <w:szCs w:val="22"/>
        </w:rPr>
        <w:t xml:space="preserve">, and Dawn M Wesson. 2008. “Increase in West Nile </w:t>
      </w:r>
      <w:proofErr w:type="spellStart"/>
      <w:r w:rsidR="00F521EF" w:rsidRPr="0051013A">
        <w:rPr>
          <w:rFonts w:ascii="Cambria" w:hAnsi="Cambria"/>
          <w:sz w:val="22"/>
          <w:szCs w:val="22"/>
        </w:rPr>
        <w:t>n</w:t>
      </w:r>
      <w:r w:rsidRPr="0051013A">
        <w:rPr>
          <w:rFonts w:ascii="Cambria" w:hAnsi="Cambria"/>
          <w:sz w:val="22"/>
          <w:szCs w:val="22"/>
        </w:rPr>
        <w:t>euroinvasive</w:t>
      </w:r>
      <w:proofErr w:type="spellEnd"/>
      <w:r w:rsidRPr="0051013A">
        <w:rPr>
          <w:rFonts w:ascii="Cambria" w:hAnsi="Cambria"/>
          <w:sz w:val="22"/>
          <w:szCs w:val="22"/>
        </w:rPr>
        <w:t xml:space="preserve"> </w:t>
      </w:r>
      <w:r w:rsidR="00F521EF" w:rsidRPr="0051013A">
        <w:rPr>
          <w:rFonts w:ascii="Cambria" w:hAnsi="Cambria"/>
          <w:sz w:val="22"/>
          <w:szCs w:val="22"/>
        </w:rPr>
        <w:t>d</w:t>
      </w:r>
      <w:r w:rsidRPr="0051013A">
        <w:rPr>
          <w:rFonts w:ascii="Cambria" w:hAnsi="Cambria"/>
          <w:sz w:val="22"/>
          <w:szCs w:val="22"/>
        </w:rPr>
        <w:t xml:space="preserve">isease </w:t>
      </w:r>
      <w:r w:rsidR="00F521EF" w:rsidRPr="0051013A">
        <w:rPr>
          <w:rFonts w:ascii="Cambria" w:hAnsi="Cambria"/>
          <w:sz w:val="22"/>
          <w:szCs w:val="22"/>
        </w:rPr>
        <w:t>a</w:t>
      </w:r>
      <w:r w:rsidRPr="0051013A">
        <w:rPr>
          <w:rFonts w:ascii="Cambria" w:hAnsi="Cambria"/>
          <w:sz w:val="22"/>
          <w:szCs w:val="22"/>
        </w:rPr>
        <w:t xml:space="preserve">fter Hurricane Katrina.” </w:t>
      </w:r>
      <w:r w:rsidRPr="0051013A">
        <w:rPr>
          <w:rFonts w:ascii="Cambria" w:hAnsi="Cambria"/>
          <w:i/>
          <w:sz w:val="22"/>
          <w:szCs w:val="22"/>
        </w:rPr>
        <w:t>Emerging Infectious Diseases</w:t>
      </w:r>
      <w:r w:rsidRPr="0051013A">
        <w:rPr>
          <w:rFonts w:ascii="Cambria" w:hAnsi="Cambria"/>
          <w:sz w:val="22"/>
          <w:szCs w:val="22"/>
        </w:rPr>
        <w:t xml:space="preserve"> 14 (5): 804</w:t>
      </w:r>
      <w:r w:rsidR="00F521EF" w:rsidRPr="0051013A">
        <w:rPr>
          <w:rFonts w:ascii="Cambria" w:hAnsi="Cambria"/>
          <w:sz w:val="22"/>
          <w:szCs w:val="22"/>
        </w:rPr>
        <w:t>–808</w:t>
      </w:r>
      <w:r w:rsidRPr="0051013A">
        <w:rPr>
          <w:rFonts w:ascii="Cambria" w:hAnsi="Cambria"/>
          <w:sz w:val="22"/>
          <w:szCs w:val="22"/>
        </w:rPr>
        <w:t>.</w:t>
      </w:r>
    </w:p>
    <w:p w14:paraId="1D0C8ABE" w14:textId="0222CC1F" w:rsidR="00F54118" w:rsidRPr="0051013A" w:rsidRDefault="00F54118" w:rsidP="00DA5C16">
      <w:pPr>
        <w:spacing w:line="480" w:lineRule="auto"/>
        <w:ind w:left="720" w:hanging="720"/>
        <w:rPr>
          <w:rFonts w:ascii="Cambria" w:hAnsi="Cambria"/>
          <w:sz w:val="22"/>
          <w:szCs w:val="22"/>
        </w:rPr>
      </w:pPr>
      <w:proofErr w:type="spellStart"/>
      <w:r w:rsidRPr="0051013A">
        <w:rPr>
          <w:rFonts w:ascii="Cambria" w:hAnsi="Cambria"/>
          <w:sz w:val="22"/>
          <w:szCs w:val="22"/>
        </w:rPr>
        <w:lastRenderedPageBreak/>
        <w:t>Cerveny</w:t>
      </w:r>
      <w:proofErr w:type="spellEnd"/>
      <w:r w:rsidRPr="0051013A">
        <w:rPr>
          <w:rFonts w:ascii="Cambria" w:hAnsi="Cambria"/>
          <w:sz w:val="22"/>
          <w:szCs w:val="22"/>
        </w:rPr>
        <w:t xml:space="preserve">, Randall S, and Lynn E Newman. 2000. “Climatological </w:t>
      </w:r>
      <w:r w:rsidR="00356567" w:rsidRPr="0051013A">
        <w:rPr>
          <w:rFonts w:ascii="Cambria" w:hAnsi="Cambria"/>
          <w:sz w:val="22"/>
          <w:szCs w:val="22"/>
        </w:rPr>
        <w:t>r</w:t>
      </w:r>
      <w:r w:rsidRPr="0051013A">
        <w:rPr>
          <w:rFonts w:ascii="Cambria" w:hAnsi="Cambria"/>
          <w:sz w:val="22"/>
          <w:szCs w:val="22"/>
        </w:rPr>
        <w:t xml:space="preserve">elationships </w:t>
      </w:r>
      <w:r w:rsidR="00356567" w:rsidRPr="0051013A">
        <w:rPr>
          <w:rFonts w:ascii="Cambria" w:hAnsi="Cambria"/>
          <w:sz w:val="22"/>
          <w:szCs w:val="22"/>
        </w:rPr>
        <w:t>b</w:t>
      </w:r>
      <w:r w:rsidRPr="0051013A">
        <w:rPr>
          <w:rFonts w:ascii="Cambria" w:hAnsi="Cambria"/>
          <w:sz w:val="22"/>
          <w:szCs w:val="22"/>
        </w:rPr>
        <w:t xml:space="preserve">etween </w:t>
      </w:r>
      <w:r w:rsidR="00356567" w:rsidRPr="0051013A">
        <w:rPr>
          <w:rFonts w:ascii="Cambria" w:hAnsi="Cambria"/>
          <w:sz w:val="22"/>
          <w:szCs w:val="22"/>
        </w:rPr>
        <w:t>t</w:t>
      </w:r>
      <w:r w:rsidRPr="0051013A">
        <w:rPr>
          <w:rFonts w:ascii="Cambria" w:hAnsi="Cambria"/>
          <w:sz w:val="22"/>
          <w:szCs w:val="22"/>
        </w:rPr>
        <w:t xml:space="preserve">ropical </w:t>
      </w:r>
      <w:r w:rsidR="00356567" w:rsidRPr="0051013A">
        <w:rPr>
          <w:rFonts w:ascii="Cambria" w:hAnsi="Cambria"/>
          <w:sz w:val="22"/>
          <w:szCs w:val="22"/>
        </w:rPr>
        <w:t>c</w:t>
      </w:r>
      <w:r w:rsidRPr="0051013A">
        <w:rPr>
          <w:rFonts w:ascii="Cambria" w:hAnsi="Cambria"/>
          <w:sz w:val="22"/>
          <w:szCs w:val="22"/>
        </w:rPr>
        <w:t xml:space="preserve">yclones and </w:t>
      </w:r>
      <w:r w:rsidR="00356567" w:rsidRPr="0051013A">
        <w:rPr>
          <w:rFonts w:ascii="Cambria" w:hAnsi="Cambria"/>
          <w:sz w:val="22"/>
          <w:szCs w:val="22"/>
        </w:rPr>
        <w:t>r</w:t>
      </w:r>
      <w:r w:rsidRPr="0051013A">
        <w:rPr>
          <w:rFonts w:ascii="Cambria" w:hAnsi="Cambria"/>
          <w:sz w:val="22"/>
          <w:szCs w:val="22"/>
        </w:rPr>
        <w:t xml:space="preserve">ainfall.” </w:t>
      </w:r>
      <w:r w:rsidRPr="0051013A">
        <w:rPr>
          <w:rFonts w:ascii="Cambria" w:hAnsi="Cambria"/>
          <w:i/>
          <w:sz w:val="22"/>
          <w:szCs w:val="22"/>
        </w:rPr>
        <w:t>Monthly Weather Review</w:t>
      </w:r>
      <w:r w:rsidRPr="0051013A">
        <w:rPr>
          <w:rFonts w:ascii="Cambria" w:hAnsi="Cambria"/>
          <w:sz w:val="22"/>
          <w:szCs w:val="22"/>
        </w:rPr>
        <w:t xml:space="preserve"> 128: 3329–</w:t>
      </w:r>
      <w:r w:rsidR="00356567" w:rsidRPr="0051013A">
        <w:rPr>
          <w:rFonts w:ascii="Cambria" w:hAnsi="Cambria"/>
          <w:sz w:val="22"/>
          <w:szCs w:val="22"/>
        </w:rPr>
        <w:t>33</w:t>
      </w:r>
      <w:r w:rsidRPr="0051013A">
        <w:rPr>
          <w:rFonts w:ascii="Cambria" w:hAnsi="Cambria"/>
          <w:sz w:val="22"/>
          <w:szCs w:val="22"/>
        </w:rPr>
        <w:t>36.</w:t>
      </w:r>
    </w:p>
    <w:p w14:paraId="6A6A4C53" w14:textId="2342865F" w:rsidR="00C95413" w:rsidRPr="0051013A" w:rsidRDefault="00F54118" w:rsidP="00DA5C16">
      <w:pPr>
        <w:spacing w:line="480" w:lineRule="auto"/>
        <w:ind w:left="720" w:hanging="720"/>
        <w:rPr>
          <w:rFonts w:ascii="Cambria" w:hAnsi="Cambria"/>
          <w:sz w:val="22"/>
          <w:szCs w:val="22"/>
        </w:rPr>
      </w:pPr>
      <w:r w:rsidRPr="0051013A">
        <w:rPr>
          <w:rFonts w:ascii="Cambria" w:hAnsi="Cambria"/>
          <w:sz w:val="22"/>
          <w:szCs w:val="22"/>
        </w:rPr>
        <w:t xml:space="preserve">Chakraborty, </w:t>
      </w:r>
      <w:proofErr w:type="spellStart"/>
      <w:r w:rsidRPr="0051013A">
        <w:rPr>
          <w:rFonts w:ascii="Cambria" w:hAnsi="Cambria"/>
          <w:sz w:val="22"/>
          <w:szCs w:val="22"/>
        </w:rPr>
        <w:t>Jayajit</w:t>
      </w:r>
      <w:proofErr w:type="spellEnd"/>
      <w:r w:rsidRPr="0051013A">
        <w:rPr>
          <w:rFonts w:ascii="Cambria" w:hAnsi="Cambria"/>
          <w:sz w:val="22"/>
          <w:szCs w:val="22"/>
        </w:rPr>
        <w:t xml:space="preserve">, Graham A Tobin, and Burrell E </w:t>
      </w:r>
      <w:proofErr w:type="spellStart"/>
      <w:r w:rsidRPr="0051013A">
        <w:rPr>
          <w:rFonts w:ascii="Cambria" w:hAnsi="Cambria"/>
          <w:sz w:val="22"/>
          <w:szCs w:val="22"/>
        </w:rPr>
        <w:t>Montz</w:t>
      </w:r>
      <w:proofErr w:type="spellEnd"/>
      <w:r w:rsidRPr="0051013A">
        <w:rPr>
          <w:rFonts w:ascii="Cambria" w:hAnsi="Cambria"/>
          <w:sz w:val="22"/>
          <w:szCs w:val="22"/>
        </w:rPr>
        <w:t xml:space="preserve">. 2005. “Population </w:t>
      </w:r>
      <w:r w:rsidR="00356567" w:rsidRPr="0051013A">
        <w:rPr>
          <w:rFonts w:ascii="Cambria" w:hAnsi="Cambria"/>
          <w:sz w:val="22"/>
          <w:szCs w:val="22"/>
        </w:rPr>
        <w:t>e</w:t>
      </w:r>
      <w:r w:rsidRPr="0051013A">
        <w:rPr>
          <w:rFonts w:ascii="Cambria" w:hAnsi="Cambria"/>
          <w:sz w:val="22"/>
          <w:szCs w:val="22"/>
        </w:rPr>
        <w:t xml:space="preserve">vacuation: </w:t>
      </w:r>
      <w:r w:rsidR="00356567" w:rsidRPr="0051013A">
        <w:rPr>
          <w:rFonts w:ascii="Cambria" w:hAnsi="Cambria"/>
          <w:sz w:val="22"/>
          <w:szCs w:val="22"/>
        </w:rPr>
        <w:t>a</w:t>
      </w:r>
      <w:r w:rsidRPr="0051013A">
        <w:rPr>
          <w:rFonts w:ascii="Cambria" w:hAnsi="Cambria"/>
          <w:sz w:val="22"/>
          <w:szCs w:val="22"/>
        </w:rPr>
        <w:t xml:space="preserve">ssessing </w:t>
      </w:r>
      <w:r w:rsidR="00356567" w:rsidRPr="0051013A">
        <w:rPr>
          <w:rFonts w:ascii="Cambria" w:hAnsi="Cambria"/>
          <w:sz w:val="22"/>
          <w:szCs w:val="22"/>
        </w:rPr>
        <w:t>s</w:t>
      </w:r>
      <w:r w:rsidRPr="0051013A">
        <w:rPr>
          <w:rFonts w:ascii="Cambria" w:hAnsi="Cambria"/>
          <w:sz w:val="22"/>
          <w:szCs w:val="22"/>
        </w:rPr>
        <w:t xml:space="preserve">patial </w:t>
      </w:r>
      <w:r w:rsidR="00356567" w:rsidRPr="0051013A">
        <w:rPr>
          <w:rFonts w:ascii="Cambria" w:hAnsi="Cambria"/>
          <w:sz w:val="22"/>
          <w:szCs w:val="22"/>
        </w:rPr>
        <w:t>v</w:t>
      </w:r>
      <w:r w:rsidRPr="0051013A">
        <w:rPr>
          <w:rFonts w:ascii="Cambria" w:hAnsi="Cambria"/>
          <w:sz w:val="22"/>
          <w:szCs w:val="22"/>
        </w:rPr>
        <w:t xml:space="preserve">ariability in </w:t>
      </w:r>
      <w:r w:rsidR="00356567" w:rsidRPr="0051013A">
        <w:rPr>
          <w:rFonts w:ascii="Cambria" w:hAnsi="Cambria"/>
          <w:sz w:val="22"/>
          <w:szCs w:val="22"/>
        </w:rPr>
        <w:t>g</w:t>
      </w:r>
      <w:r w:rsidRPr="0051013A">
        <w:rPr>
          <w:rFonts w:ascii="Cambria" w:hAnsi="Cambria"/>
          <w:sz w:val="22"/>
          <w:szCs w:val="22"/>
        </w:rPr>
        <w:t xml:space="preserve">eophysical </w:t>
      </w:r>
      <w:r w:rsidR="00356567" w:rsidRPr="0051013A">
        <w:rPr>
          <w:rFonts w:ascii="Cambria" w:hAnsi="Cambria"/>
          <w:sz w:val="22"/>
          <w:szCs w:val="22"/>
        </w:rPr>
        <w:t>r</w:t>
      </w:r>
      <w:r w:rsidRPr="0051013A">
        <w:rPr>
          <w:rFonts w:ascii="Cambria" w:hAnsi="Cambria"/>
          <w:sz w:val="22"/>
          <w:szCs w:val="22"/>
        </w:rPr>
        <w:t xml:space="preserve">isk and </w:t>
      </w:r>
      <w:r w:rsidR="00356567" w:rsidRPr="0051013A">
        <w:rPr>
          <w:rFonts w:ascii="Cambria" w:hAnsi="Cambria"/>
          <w:sz w:val="22"/>
          <w:szCs w:val="22"/>
        </w:rPr>
        <w:t>s</w:t>
      </w:r>
      <w:r w:rsidRPr="0051013A">
        <w:rPr>
          <w:rFonts w:ascii="Cambria" w:hAnsi="Cambria"/>
          <w:sz w:val="22"/>
          <w:szCs w:val="22"/>
        </w:rPr>
        <w:t xml:space="preserve">ocial </w:t>
      </w:r>
      <w:r w:rsidR="00356567" w:rsidRPr="0051013A">
        <w:rPr>
          <w:rFonts w:ascii="Cambria" w:hAnsi="Cambria"/>
          <w:sz w:val="22"/>
          <w:szCs w:val="22"/>
        </w:rPr>
        <w:t>v</w:t>
      </w:r>
      <w:r w:rsidRPr="0051013A">
        <w:rPr>
          <w:rFonts w:ascii="Cambria" w:hAnsi="Cambria"/>
          <w:sz w:val="22"/>
          <w:szCs w:val="22"/>
        </w:rPr>
        <w:t xml:space="preserve">ulnerability to </w:t>
      </w:r>
      <w:r w:rsidR="00356567" w:rsidRPr="0051013A">
        <w:rPr>
          <w:rFonts w:ascii="Cambria" w:hAnsi="Cambria"/>
          <w:sz w:val="22"/>
          <w:szCs w:val="22"/>
        </w:rPr>
        <w:t>n</w:t>
      </w:r>
      <w:r w:rsidRPr="0051013A">
        <w:rPr>
          <w:rFonts w:ascii="Cambria" w:hAnsi="Cambria"/>
          <w:sz w:val="22"/>
          <w:szCs w:val="22"/>
        </w:rPr>
        <w:t xml:space="preserve">atural </w:t>
      </w:r>
      <w:r w:rsidR="00356567" w:rsidRPr="0051013A">
        <w:rPr>
          <w:rFonts w:ascii="Cambria" w:hAnsi="Cambria"/>
          <w:sz w:val="22"/>
          <w:szCs w:val="22"/>
        </w:rPr>
        <w:t>h</w:t>
      </w:r>
      <w:r w:rsidRPr="0051013A">
        <w:rPr>
          <w:rFonts w:ascii="Cambria" w:hAnsi="Cambria"/>
          <w:sz w:val="22"/>
          <w:szCs w:val="22"/>
        </w:rPr>
        <w:t xml:space="preserve">azards.” </w:t>
      </w:r>
      <w:r w:rsidRPr="0051013A">
        <w:rPr>
          <w:rFonts w:ascii="Cambria" w:hAnsi="Cambria"/>
          <w:i/>
          <w:sz w:val="22"/>
          <w:szCs w:val="22"/>
        </w:rPr>
        <w:t>Natural Hazards Review</w:t>
      </w:r>
      <w:r w:rsidRPr="0051013A">
        <w:rPr>
          <w:rFonts w:ascii="Cambria" w:hAnsi="Cambria"/>
          <w:sz w:val="22"/>
          <w:szCs w:val="22"/>
        </w:rPr>
        <w:t xml:space="preserve"> 6 (1): 23–33.</w:t>
      </w:r>
    </w:p>
    <w:p w14:paraId="6733B585" w14:textId="25444863" w:rsidR="00C95413" w:rsidRPr="0051013A" w:rsidRDefault="00C95413" w:rsidP="00DA5C16">
      <w:pPr>
        <w:spacing w:line="480" w:lineRule="auto"/>
        <w:ind w:left="720" w:hanging="720"/>
        <w:rPr>
          <w:rFonts w:ascii="Cambria" w:hAnsi="Cambria"/>
          <w:sz w:val="22"/>
          <w:szCs w:val="22"/>
        </w:rPr>
      </w:pPr>
      <w:r w:rsidRPr="0051013A">
        <w:rPr>
          <w:rFonts w:ascii="Cambria" w:hAnsi="Cambria"/>
          <w:sz w:val="22"/>
          <w:szCs w:val="22"/>
        </w:rPr>
        <w:t xml:space="preserve">Chamberlain, Scott. 2017. </w:t>
      </w:r>
      <w:proofErr w:type="spellStart"/>
      <w:r w:rsidRPr="0051013A">
        <w:rPr>
          <w:rFonts w:ascii="Cambria" w:hAnsi="Cambria"/>
          <w:i/>
          <w:sz w:val="22"/>
          <w:szCs w:val="22"/>
        </w:rPr>
        <w:t>rnoaa</w:t>
      </w:r>
      <w:proofErr w:type="spellEnd"/>
      <w:r w:rsidRPr="0051013A">
        <w:rPr>
          <w:rFonts w:ascii="Cambria" w:hAnsi="Cambria"/>
          <w:i/>
          <w:sz w:val="22"/>
          <w:szCs w:val="22"/>
        </w:rPr>
        <w:t>: ’NOAA’ Weather Data from R</w:t>
      </w:r>
      <w:r w:rsidRPr="0051013A">
        <w:rPr>
          <w:rFonts w:ascii="Cambria" w:hAnsi="Cambria"/>
          <w:sz w:val="22"/>
          <w:szCs w:val="22"/>
        </w:rPr>
        <w:t>. R package version 0.7.0. https://cran.r-project.org/package=rnoaa.</w:t>
      </w:r>
    </w:p>
    <w:p w14:paraId="05336D86" w14:textId="28850F3B" w:rsidR="00F54118" w:rsidRPr="0051013A" w:rsidRDefault="00C95413" w:rsidP="00DA5C16">
      <w:pPr>
        <w:spacing w:line="480" w:lineRule="auto"/>
        <w:ind w:left="720" w:hanging="720"/>
        <w:rPr>
          <w:rFonts w:ascii="Cambria" w:hAnsi="Cambria"/>
          <w:sz w:val="22"/>
          <w:szCs w:val="22"/>
        </w:rPr>
      </w:pPr>
      <w:r w:rsidRPr="0051013A">
        <w:rPr>
          <w:rFonts w:ascii="Cambria" w:hAnsi="Cambria"/>
          <w:sz w:val="22"/>
          <w:szCs w:val="22"/>
        </w:rPr>
        <w:t xml:space="preserve">Chang, Winston, Joe Cheng, JJ Allaire, </w:t>
      </w:r>
      <w:proofErr w:type="spellStart"/>
      <w:r w:rsidRPr="0051013A">
        <w:rPr>
          <w:rFonts w:ascii="Cambria" w:hAnsi="Cambria"/>
          <w:sz w:val="22"/>
          <w:szCs w:val="22"/>
        </w:rPr>
        <w:t>Yihui</w:t>
      </w:r>
      <w:proofErr w:type="spellEnd"/>
      <w:r w:rsidRPr="0051013A">
        <w:rPr>
          <w:rFonts w:ascii="Cambria" w:hAnsi="Cambria"/>
          <w:sz w:val="22"/>
          <w:szCs w:val="22"/>
        </w:rPr>
        <w:t xml:space="preserve"> </w:t>
      </w:r>
      <w:proofErr w:type="spellStart"/>
      <w:r w:rsidRPr="0051013A">
        <w:rPr>
          <w:rFonts w:ascii="Cambria" w:hAnsi="Cambria"/>
          <w:sz w:val="22"/>
          <w:szCs w:val="22"/>
        </w:rPr>
        <w:t>Xie</w:t>
      </w:r>
      <w:proofErr w:type="spellEnd"/>
      <w:r w:rsidRPr="0051013A">
        <w:rPr>
          <w:rFonts w:ascii="Cambria" w:hAnsi="Cambria"/>
          <w:sz w:val="22"/>
          <w:szCs w:val="22"/>
        </w:rPr>
        <w:t>, and Jonathan McPherson</w:t>
      </w:r>
      <w:r w:rsidR="00885337" w:rsidRPr="0051013A">
        <w:rPr>
          <w:rFonts w:ascii="Cambria" w:hAnsi="Cambria"/>
          <w:sz w:val="22"/>
          <w:szCs w:val="22"/>
        </w:rPr>
        <w:t xml:space="preserve">. </w:t>
      </w:r>
      <w:r w:rsidRPr="0051013A">
        <w:rPr>
          <w:rFonts w:ascii="Cambria" w:hAnsi="Cambria"/>
          <w:sz w:val="22"/>
          <w:szCs w:val="22"/>
        </w:rPr>
        <w:t xml:space="preserve">2019. </w:t>
      </w:r>
      <w:r w:rsidRPr="0051013A">
        <w:rPr>
          <w:rFonts w:ascii="Cambria" w:hAnsi="Cambria"/>
          <w:i/>
          <w:sz w:val="22"/>
          <w:szCs w:val="22"/>
        </w:rPr>
        <w:t>shiny: Web Application Framework for R</w:t>
      </w:r>
      <w:r w:rsidRPr="0051013A">
        <w:rPr>
          <w:rFonts w:ascii="Cambria" w:hAnsi="Cambria"/>
          <w:sz w:val="22"/>
          <w:szCs w:val="22"/>
        </w:rPr>
        <w:t>. R package version 1.3.2. https://</w:t>
      </w:r>
      <w:r w:rsidR="00885337" w:rsidRPr="0051013A">
        <w:rPr>
          <w:rFonts w:ascii="Cambria" w:hAnsi="Cambria"/>
          <w:sz w:val="22"/>
          <w:szCs w:val="22"/>
        </w:rPr>
        <w:t>cran.r</w:t>
      </w:r>
      <w:r w:rsidR="0028406F" w:rsidRPr="0051013A">
        <w:rPr>
          <w:rFonts w:ascii="Cambria" w:hAnsi="Cambria"/>
          <w:sz w:val="22"/>
          <w:szCs w:val="22"/>
        </w:rPr>
        <w:t>-</w:t>
      </w:r>
      <w:r w:rsidRPr="0051013A">
        <w:rPr>
          <w:rFonts w:ascii="Cambria" w:hAnsi="Cambria"/>
          <w:sz w:val="22"/>
          <w:szCs w:val="22"/>
        </w:rPr>
        <w:t>project.org/package=shiny</w:t>
      </w:r>
      <w:r w:rsidR="00F91817" w:rsidRPr="0051013A">
        <w:rPr>
          <w:rFonts w:ascii="Cambria" w:hAnsi="Cambria"/>
          <w:sz w:val="22"/>
          <w:szCs w:val="22"/>
        </w:rPr>
        <w:t>.</w:t>
      </w:r>
    </w:p>
    <w:p w14:paraId="20FD60A2" w14:textId="1AD115DB" w:rsidR="00F54118" w:rsidRPr="0051013A" w:rsidRDefault="00F54118" w:rsidP="00DA5C16">
      <w:pPr>
        <w:spacing w:line="480" w:lineRule="auto"/>
        <w:ind w:left="720" w:hanging="720"/>
        <w:rPr>
          <w:rFonts w:ascii="Cambria" w:hAnsi="Cambria"/>
          <w:sz w:val="22"/>
          <w:szCs w:val="22"/>
        </w:rPr>
      </w:pPr>
      <w:r w:rsidRPr="0051013A">
        <w:rPr>
          <w:rFonts w:ascii="Cambria" w:hAnsi="Cambria"/>
          <w:sz w:val="22"/>
          <w:szCs w:val="22"/>
        </w:rPr>
        <w:t xml:space="preserve">Chen, Xing, Mukesh Kumar, and Brian L McGlynn. 2015. “Variations in </w:t>
      </w:r>
      <w:r w:rsidR="004D12A1" w:rsidRPr="0051013A">
        <w:rPr>
          <w:rFonts w:ascii="Cambria" w:hAnsi="Cambria"/>
          <w:sz w:val="22"/>
          <w:szCs w:val="22"/>
        </w:rPr>
        <w:t>s</w:t>
      </w:r>
      <w:r w:rsidRPr="0051013A">
        <w:rPr>
          <w:rFonts w:ascii="Cambria" w:hAnsi="Cambria"/>
          <w:sz w:val="22"/>
          <w:szCs w:val="22"/>
        </w:rPr>
        <w:t xml:space="preserve">treamflow </w:t>
      </w:r>
      <w:r w:rsidR="004D12A1" w:rsidRPr="0051013A">
        <w:rPr>
          <w:rFonts w:ascii="Cambria" w:hAnsi="Cambria"/>
          <w:sz w:val="22"/>
          <w:szCs w:val="22"/>
        </w:rPr>
        <w:t>r</w:t>
      </w:r>
      <w:r w:rsidRPr="0051013A">
        <w:rPr>
          <w:rFonts w:ascii="Cambria" w:hAnsi="Cambria"/>
          <w:sz w:val="22"/>
          <w:szCs w:val="22"/>
        </w:rPr>
        <w:t xml:space="preserve">esponse to </w:t>
      </w:r>
      <w:r w:rsidR="004D12A1" w:rsidRPr="0051013A">
        <w:rPr>
          <w:rFonts w:ascii="Cambria" w:hAnsi="Cambria"/>
          <w:sz w:val="22"/>
          <w:szCs w:val="22"/>
        </w:rPr>
        <w:t>l</w:t>
      </w:r>
      <w:r w:rsidRPr="0051013A">
        <w:rPr>
          <w:rFonts w:ascii="Cambria" w:hAnsi="Cambria"/>
          <w:sz w:val="22"/>
          <w:szCs w:val="22"/>
        </w:rPr>
        <w:t xml:space="preserve">arge </w:t>
      </w:r>
      <w:r w:rsidR="004D12A1" w:rsidRPr="0051013A">
        <w:rPr>
          <w:rFonts w:ascii="Cambria" w:hAnsi="Cambria"/>
          <w:sz w:val="22"/>
          <w:szCs w:val="22"/>
        </w:rPr>
        <w:t>h</w:t>
      </w:r>
      <w:r w:rsidRPr="0051013A">
        <w:rPr>
          <w:rFonts w:ascii="Cambria" w:hAnsi="Cambria"/>
          <w:sz w:val="22"/>
          <w:szCs w:val="22"/>
        </w:rPr>
        <w:t>urricane-</w:t>
      </w:r>
      <w:r w:rsidR="004D12A1" w:rsidRPr="0051013A">
        <w:rPr>
          <w:rFonts w:ascii="Cambria" w:hAnsi="Cambria"/>
          <w:sz w:val="22"/>
          <w:szCs w:val="22"/>
        </w:rPr>
        <w:t>s</w:t>
      </w:r>
      <w:r w:rsidRPr="0051013A">
        <w:rPr>
          <w:rFonts w:ascii="Cambria" w:hAnsi="Cambria"/>
          <w:sz w:val="22"/>
          <w:szCs w:val="22"/>
        </w:rPr>
        <w:t xml:space="preserve">eason </w:t>
      </w:r>
      <w:r w:rsidR="004D12A1" w:rsidRPr="0051013A">
        <w:rPr>
          <w:rFonts w:ascii="Cambria" w:hAnsi="Cambria"/>
          <w:sz w:val="22"/>
          <w:szCs w:val="22"/>
        </w:rPr>
        <w:t>s</w:t>
      </w:r>
      <w:r w:rsidRPr="0051013A">
        <w:rPr>
          <w:rFonts w:ascii="Cambria" w:hAnsi="Cambria"/>
          <w:sz w:val="22"/>
          <w:szCs w:val="22"/>
        </w:rPr>
        <w:t xml:space="preserve">torms in a </w:t>
      </w:r>
      <w:r w:rsidR="004D12A1" w:rsidRPr="0051013A">
        <w:rPr>
          <w:rFonts w:ascii="Cambria" w:hAnsi="Cambria"/>
          <w:sz w:val="22"/>
          <w:szCs w:val="22"/>
        </w:rPr>
        <w:t>s</w:t>
      </w:r>
      <w:r w:rsidRPr="0051013A">
        <w:rPr>
          <w:rFonts w:ascii="Cambria" w:hAnsi="Cambria"/>
          <w:sz w:val="22"/>
          <w:szCs w:val="22"/>
        </w:rPr>
        <w:t xml:space="preserve">outheastern US </w:t>
      </w:r>
      <w:r w:rsidR="004D12A1" w:rsidRPr="0051013A">
        <w:rPr>
          <w:rFonts w:ascii="Cambria" w:hAnsi="Cambria"/>
          <w:sz w:val="22"/>
          <w:szCs w:val="22"/>
        </w:rPr>
        <w:t>w</w:t>
      </w:r>
      <w:r w:rsidRPr="0051013A">
        <w:rPr>
          <w:rFonts w:ascii="Cambria" w:hAnsi="Cambria"/>
          <w:sz w:val="22"/>
          <w:szCs w:val="22"/>
        </w:rPr>
        <w:t xml:space="preserve">atershed.” </w:t>
      </w:r>
      <w:r w:rsidRPr="0051013A">
        <w:rPr>
          <w:rFonts w:ascii="Cambria" w:hAnsi="Cambria"/>
          <w:i/>
          <w:sz w:val="22"/>
          <w:szCs w:val="22"/>
        </w:rPr>
        <w:t>Journal of Hydrometeorology</w:t>
      </w:r>
      <w:r w:rsidRPr="0051013A">
        <w:rPr>
          <w:rFonts w:ascii="Cambria" w:hAnsi="Cambria"/>
          <w:sz w:val="22"/>
          <w:szCs w:val="22"/>
        </w:rPr>
        <w:t xml:space="preserve"> 16: 55–69. </w:t>
      </w:r>
    </w:p>
    <w:p w14:paraId="3370EE1C" w14:textId="0775BF89" w:rsidR="00F54118" w:rsidRPr="0051013A" w:rsidRDefault="00F54118" w:rsidP="00DA5C16">
      <w:pPr>
        <w:spacing w:line="480" w:lineRule="auto"/>
        <w:ind w:left="720" w:hanging="720"/>
        <w:rPr>
          <w:rFonts w:ascii="Cambria" w:hAnsi="Cambria"/>
          <w:sz w:val="22"/>
          <w:szCs w:val="22"/>
        </w:rPr>
      </w:pPr>
      <w:r w:rsidRPr="0051013A">
        <w:rPr>
          <w:rFonts w:ascii="Cambria" w:hAnsi="Cambria"/>
          <w:sz w:val="22"/>
          <w:szCs w:val="22"/>
        </w:rPr>
        <w:t xml:space="preserve">Curran, E Brian, Ronald L </w:t>
      </w:r>
      <w:proofErr w:type="spellStart"/>
      <w:r w:rsidRPr="0051013A">
        <w:rPr>
          <w:rFonts w:ascii="Cambria" w:hAnsi="Cambria"/>
          <w:sz w:val="22"/>
          <w:szCs w:val="22"/>
        </w:rPr>
        <w:t>Holle</w:t>
      </w:r>
      <w:proofErr w:type="spellEnd"/>
      <w:r w:rsidRPr="0051013A">
        <w:rPr>
          <w:rFonts w:ascii="Cambria" w:hAnsi="Cambria"/>
          <w:sz w:val="22"/>
          <w:szCs w:val="22"/>
        </w:rPr>
        <w:t xml:space="preserve">, and Raúl E López. 2000. “Lightning </w:t>
      </w:r>
      <w:r w:rsidR="0083696F" w:rsidRPr="0051013A">
        <w:rPr>
          <w:rFonts w:ascii="Cambria" w:hAnsi="Cambria"/>
          <w:sz w:val="22"/>
          <w:szCs w:val="22"/>
        </w:rPr>
        <w:t>c</w:t>
      </w:r>
      <w:r w:rsidRPr="0051013A">
        <w:rPr>
          <w:rFonts w:ascii="Cambria" w:hAnsi="Cambria"/>
          <w:sz w:val="22"/>
          <w:szCs w:val="22"/>
        </w:rPr>
        <w:t xml:space="preserve">asualties and </w:t>
      </w:r>
      <w:r w:rsidR="0083696F" w:rsidRPr="0051013A">
        <w:rPr>
          <w:rFonts w:ascii="Cambria" w:hAnsi="Cambria"/>
          <w:sz w:val="22"/>
          <w:szCs w:val="22"/>
        </w:rPr>
        <w:t>d</w:t>
      </w:r>
      <w:r w:rsidRPr="0051013A">
        <w:rPr>
          <w:rFonts w:ascii="Cambria" w:hAnsi="Cambria"/>
          <w:sz w:val="22"/>
          <w:szCs w:val="22"/>
        </w:rPr>
        <w:t xml:space="preserve">amages in the United States from 1959 to 1994.” </w:t>
      </w:r>
      <w:r w:rsidRPr="0051013A">
        <w:rPr>
          <w:rFonts w:ascii="Cambria" w:hAnsi="Cambria"/>
          <w:i/>
          <w:sz w:val="22"/>
          <w:szCs w:val="22"/>
        </w:rPr>
        <w:t>Journal of Climate</w:t>
      </w:r>
      <w:r w:rsidRPr="0051013A">
        <w:rPr>
          <w:rFonts w:ascii="Cambria" w:hAnsi="Cambria"/>
          <w:sz w:val="22"/>
          <w:szCs w:val="22"/>
        </w:rPr>
        <w:t xml:space="preserve"> 13 (19): 3448–</w:t>
      </w:r>
      <w:r w:rsidR="004C27BF" w:rsidRPr="0051013A">
        <w:rPr>
          <w:rFonts w:ascii="Cambria" w:hAnsi="Cambria"/>
          <w:sz w:val="22"/>
          <w:szCs w:val="22"/>
        </w:rPr>
        <w:t>34</w:t>
      </w:r>
      <w:r w:rsidRPr="0051013A">
        <w:rPr>
          <w:rFonts w:ascii="Cambria" w:hAnsi="Cambria"/>
          <w:sz w:val="22"/>
          <w:szCs w:val="22"/>
        </w:rPr>
        <w:t>64.</w:t>
      </w:r>
    </w:p>
    <w:p w14:paraId="0F73FCBB" w14:textId="1780F138" w:rsidR="00A10BB0" w:rsidRPr="0051013A" w:rsidRDefault="00A10BB0" w:rsidP="00DA5C16">
      <w:pPr>
        <w:spacing w:line="480" w:lineRule="auto"/>
        <w:ind w:left="720" w:hanging="720"/>
        <w:rPr>
          <w:rFonts w:ascii="Cambria" w:hAnsi="Cambria"/>
          <w:sz w:val="22"/>
          <w:szCs w:val="22"/>
        </w:rPr>
      </w:pPr>
      <w:r w:rsidRPr="0051013A">
        <w:rPr>
          <w:rFonts w:ascii="Cambria" w:hAnsi="Cambria"/>
          <w:sz w:val="22"/>
          <w:szCs w:val="22"/>
        </w:rPr>
        <w:t xml:space="preserve">Currie, Janet and Maya </w:t>
      </w:r>
      <w:proofErr w:type="spellStart"/>
      <w:r w:rsidRPr="0051013A">
        <w:rPr>
          <w:rFonts w:ascii="Cambria" w:hAnsi="Cambria"/>
          <w:sz w:val="22"/>
          <w:szCs w:val="22"/>
        </w:rPr>
        <w:t>Rossin</w:t>
      </w:r>
      <w:proofErr w:type="spellEnd"/>
      <w:r w:rsidRPr="0051013A">
        <w:rPr>
          <w:rFonts w:ascii="Cambria" w:hAnsi="Cambria"/>
          <w:sz w:val="22"/>
          <w:szCs w:val="22"/>
        </w:rPr>
        <w:t>-Slater. 2013. “Weathering the storm: hurricanes and birth outcomes</w:t>
      </w:r>
      <w:r w:rsidR="00DA1F44" w:rsidRPr="0051013A">
        <w:rPr>
          <w:rFonts w:ascii="Cambria" w:hAnsi="Cambria"/>
          <w:sz w:val="22"/>
          <w:szCs w:val="22"/>
        </w:rPr>
        <w:t>.</w:t>
      </w:r>
      <w:r w:rsidRPr="0051013A">
        <w:rPr>
          <w:rFonts w:ascii="Cambria" w:hAnsi="Cambria"/>
          <w:sz w:val="22"/>
          <w:szCs w:val="22"/>
        </w:rPr>
        <w:t xml:space="preserve">” </w:t>
      </w:r>
      <w:r w:rsidRPr="0051013A">
        <w:rPr>
          <w:rFonts w:ascii="Cambria" w:hAnsi="Cambria"/>
          <w:i/>
          <w:sz w:val="22"/>
          <w:szCs w:val="22"/>
        </w:rPr>
        <w:t xml:space="preserve">Journal of Health Economics </w:t>
      </w:r>
      <w:r w:rsidRPr="0051013A">
        <w:rPr>
          <w:rFonts w:ascii="Cambria" w:hAnsi="Cambria"/>
          <w:sz w:val="22"/>
          <w:szCs w:val="22"/>
        </w:rPr>
        <w:t>32, 487–503.</w:t>
      </w:r>
    </w:p>
    <w:p w14:paraId="1BB72FF7" w14:textId="0E7D4F4B" w:rsidR="000B692E" w:rsidRPr="0051013A" w:rsidRDefault="000B692E" w:rsidP="00DA5C16">
      <w:pPr>
        <w:spacing w:line="480" w:lineRule="auto"/>
        <w:ind w:left="720" w:hanging="720"/>
        <w:rPr>
          <w:rFonts w:ascii="Cambria" w:hAnsi="Cambria"/>
          <w:sz w:val="22"/>
          <w:szCs w:val="22"/>
        </w:rPr>
      </w:pPr>
      <w:proofErr w:type="spellStart"/>
      <w:r w:rsidRPr="0051013A">
        <w:rPr>
          <w:rFonts w:ascii="Cambria" w:hAnsi="Cambria"/>
          <w:sz w:val="22"/>
          <w:szCs w:val="22"/>
        </w:rPr>
        <w:t>Czajkowski</w:t>
      </w:r>
      <w:proofErr w:type="spellEnd"/>
      <w:r w:rsidRPr="0051013A">
        <w:rPr>
          <w:rFonts w:ascii="Cambria" w:hAnsi="Cambria"/>
          <w:sz w:val="22"/>
          <w:szCs w:val="22"/>
        </w:rPr>
        <w:t xml:space="preserve">, Jeffrey and Emily Kennedy. 2010. “Fatal tradeoff? Toward a better understanding of the costs of not evacuating from a hurricane in landfall counties”. </w:t>
      </w:r>
      <w:r w:rsidRPr="0051013A">
        <w:rPr>
          <w:rFonts w:ascii="Cambria" w:hAnsi="Cambria"/>
          <w:i/>
          <w:sz w:val="22"/>
          <w:szCs w:val="22"/>
        </w:rPr>
        <w:t xml:space="preserve">Population and Environment </w:t>
      </w:r>
      <w:r w:rsidRPr="0051013A">
        <w:rPr>
          <w:rFonts w:ascii="Cambria" w:hAnsi="Cambria"/>
          <w:sz w:val="22"/>
          <w:szCs w:val="22"/>
        </w:rPr>
        <w:t>31 (1–3): 121–149.</w:t>
      </w:r>
    </w:p>
    <w:p w14:paraId="0E6B780C" w14:textId="29DFD9D8" w:rsidR="00F54118" w:rsidRPr="0051013A" w:rsidRDefault="00F54118" w:rsidP="00DA5C16">
      <w:pPr>
        <w:spacing w:line="480" w:lineRule="auto"/>
        <w:ind w:left="720" w:hanging="720"/>
        <w:rPr>
          <w:rFonts w:ascii="Cambria" w:hAnsi="Cambria"/>
          <w:sz w:val="22"/>
          <w:szCs w:val="22"/>
        </w:rPr>
      </w:pPr>
      <w:proofErr w:type="spellStart"/>
      <w:r w:rsidRPr="0051013A">
        <w:rPr>
          <w:rFonts w:ascii="Cambria" w:hAnsi="Cambria"/>
          <w:sz w:val="22"/>
          <w:szCs w:val="22"/>
        </w:rPr>
        <w:t>Czajkowski</w:t>
      </w:r>
      <w:proofErr w:type="spellEnd"/>
      <w:r w:rsidRPr="0051013A">
        <w:rPr>
          <w:rFonts w:ascii="Cambria" w:hAnsi="Cambria"/>
          <w:sz w:val="22"/>
          <w:szCs w:val="22"/>
        </w:rPr>
        <w:t xml:space="preserve">, Jeffrey, Kevin Simmons, and Daniel Sutter. 2011. “An </w:t>
      </w:r>
      <w:r w:rsidR="0098448E" w:rsidRPr="0051013A">
        <w:rPr>
          <w:rFonts w:ascii="Cambria" w:hAnsi="Cambria"/>
          <w:sz w:val="22"/>
          <w:szCs w:val="22"/>
        </w:rPr>
        <w:t>a</w:t>
      </w:r>
      <w:r w:rsidRPr="0051013A">
        <w:rPr>
          <w:rFonts w:ascii="Cambria" w:hAnsi="Cambria"/>
          <w:sz w:val="22"/>
          <w:szCs w:val="22"/>
        </w:rPr>
        <w:t xml:space="preserve">nalysis of </w:t>
      </w:r>
      <w:r w:rsidR="0098448E" w:rsidRPr="0051013A">
        <w:rPr>
          <w:rFonts w:ascii="Cambria" w:hAnsi="Cambria"/>
          <w:sz w:val="22"/>
          <w:szCs w:val="22"/>
        </w:rPr>
        <w:t>c</w:t>
      </w:r>
      <w:r w:rsidRPr="0051013A">
        <w:rPr>
          <w:rFonts w:ascii="Cambria" w:hAnsi="Cambria"/>
          <w:sz w:val="22"/>
          <w:szCs w:val="22"/>
        </w:rPr>
        <w:t xml:space="preserve">oastal and </w:t>
      </w:r>
      <w:r w:rsidR="0098448E" w:rsidRPr="0051013A">
        <w:rPr>
          <w:rFonts w:ascii="Cambria" w:hAnsi="Cambria"/>
          <w:sz w:val="22"/>
          <w:szCs w:val="22"/>
        </w:rPr>
        <w:t>i</w:t>
      </w:r>
      <w:r w:rsidRPr="0051013A">
        <w:rPr>
          <w:rFonts w:ascii="Cambria" w:hAnsi="Cambria"/>
          <w:sz w:val="22"/>
          <w:szCs w:val="22"/>
        </w:rPr>
        <w:t xml:space="preserve">nland </w:t>
      </w:r>
      <w:r w:rsidR="0098448E" w:rsidRPr="0051013A">
        <w:rPr>
          <w:rFonts w:ascii="Cambria" w:hAnsi="Cambria"/>
          <w:sz w:val="22"/>
          <w:szCs w:val="22"/>
        </w:rPr>
        <w:t>f</w:t>
      </w:r>
      <w:r w:rsidRPr="0051013A">
        <w:rPr>
          <w:rFonts w:ascii="Cambria" w:hAnsi="Cambria"/>
          <w:sz w:val="22"/>
          <w:szCs w:val="22"/>
        </w:rPr>
        <w:t xml:space="preserve">atalities in </w:t>
      </w:r>
      <w:r w:rsidR="0098448E" w:rsidRPr="0051013A">
        <w:rPr>
          <w:rFonts w:ascii="Cambria" w:hAnsi="Cambria"/>
          <w:sz w:val="22"/>
          <w:szCs w:val="22"/>
        </w:rPr>
        <w:t>l</w:t>
      </w:r>
      <w:r w:rsidRPr="0051013A">
        <w:rPr>
          <w:rFonts w:ascii="Cambria" w:hAnsi="Cambria"/>
          <w:sz w:val="22"/>
          <w:szCs w:val="22"/>
        </w:rPr>
        <w:t xml:space="preserve">andfalling US </w:t>
      </w:r>
      <w:r w:rsidR="0098448E" w:rsidRPr="0051013A">
        <w:rPr>
          <w:rFonts w:ascii="Cambria" w:hAnsi="Cambria"/>
          <w:sz w:val="22"/>
          <w:szCs w:val="22"/>
        </w:rPr>
        <w:t>h</w:t>
      </w:r>
      <w:r w:rsidRPr="0051013A">
        <w:rPr>
          <w:rFonts w:ascii="Cambria" w:hAnsi="Cambria"/>
          <w:sz w:val="22"/>
          <w:szCs w:val="22"/>
        </w:rPr>
        <w:t xml:space="preserve">urricanes.” </w:t>
      </w:r>
      <w:r w:rsidRPr="0051013A">
        <w:rPr>
          <w:rFonts w:ascii="Cambria" w:hAnsi="Cambria"/>
          <w:i/>
          <w:sz w:val="22"/>
          <w:szCs w:val="22"/>
        </w:rPr>
        <w:t>Natural Hazards</w:t>
      </w:r>
      <w:r w:rsidRPr="0051013A">
        <w:rPr>
          <w:rFonts w:ascii="Cambria" w:hAnsi="Cambria"/>
          <w:sz w:val="22"/>
          <w:szCs w:val="22"/>
        </w:rPr>
        <w:t xml:space="preserve"> 59: 1513–31. </w:t>
      </w:r>
    </w:p>
    <w:p w14:paraId="4BE1D4C5" w14:textId="51C7BAC0" w:rsidR="00F54118" w:rsidRPr="0051013A" w:rsidRDefault="00F54118" w:rsidP="00DA5C16">
      <w:pPr>
        <w:spacing w:line="480" w:lineRule="auto"/>
        <w:ind w:left="720" w:hanging="720"/>
        <w:rPr>
          <w:rFonts w:ascii="Cambria" w:hAnsi="Cambria"/>
          <w:sz w:val="22"/>
          <w:szCs w:val="22"/>
        </w:rPr>
      </w:pPr>
      <w:r w:rsidRPr="0051013A">
        <w:rPr>
          <w:rFonts w:ascii="Cambria" w:hAnsi="Cambria"/>
          <w:sz w:val="22"/>
          <w:szCs w:val="22"/>
        </w:rPr>
        <w:lastRenderedPageBreak/>
        <w:t xml:space="preserve">Elsberry, Russell L. 2002. “Predicting </w:t>
      </w:r>
      <w:r w:rsidR="00EB54A4" w:rsidRPr="0051013A">
        <w:rPr>
          <w:rFonts w:ascii="Cambria" w:hAnsi="Cambria"/>
          <w:sz w:val="22"/>
          <w:szCs w:val="22"/>
        </w:rPr>
        <w:t>h</w:t>
      </w:r>
      <w:r w:rsidRPr="0051013A">
        <w:rPr>
          <w:rFonts w:ascii="Cambria" w:hAnsi="Cambria"/>
          <w:sz w:val="22"/>
          <w:szCs w:val="22"/>
        </w:rPr>
        <w:t xml:space="preserve">urricane </w:t>
      </w:r>
      <w:r w:rsidR="00EB54A4" w:rsidRPr="0051013A">
        <w:rPr>
          <w:rFonts w:ascii="Cambria" w:hAnsi="Cambria"/>
          <w:sz w:val="22"/>
          <w:szCs w:val="22"/>
        </w:rPr>
        <w:t>l</w:t>
      </w:r>
      <w:r w:rsidRPr="0051013A">
        <w:rPr>
          <w:rFonts w:ascii="Cambria" w:hAnsi="Cambria"/>
          <w:sz w:val="22"/>
          <w:szCs w:val="22"/>
        </w:rPr>
        <w:t xml:space="preserve">andfall </w:t>
      </w:r>
      <w:r w:rsidR="00EB54A4" w:rsidRPr="0051013A">
        <w:rPr>
          <w:rFonts w:ascii="Cambria" w:hAnsi="Cambria"/>
          <w:sz w:val="22"/>
          <w:szCs w:val="22"/>
        </w:rPr>
        <w:t>p</w:t>
      </w:r>
      <w:r w:rsidRPr="0051013A">
        <w:rPr>
          <w:rFonts w:ascii="Cambria" w:hAnsi="Cambria"/>
          <w:sz w:val="22"/>
          <w:szCs w:val="22"/>
        </w:rPr>
        <w:t xml:space="preserve">recipitation: </w:t>
      </w:r>
      <w:r w:rsidR="00EB54A4" w:rsidRPr="0051013A">
        <w:rPr>
          <w:rFonts w:ascii="Cambria" w:hAnsi="Cambria"/>
          <w:sz w:val="22"/>
          <w:szCs w:val="22"/>
        </w:rPr>
        <w:t>o</w:t>
      </w:r>
      <w:r w:rsidRPr="0051013A">
        <w:rPr>
          <w:rFonts w:ascii="Cambria" w:hAnsi="Cambria"/>
          <w:sz w:val="22"/>
          <w:szCs w:val="22"/>
        </w:rPr>
        <w:t xml:space="preserve">ptimistic and </w:t>
      </w:r>
      <w:r w:rsidR="00EB54A4" w:rsidRPr="0051013A">
        <w:rPr>
          <w:rFonts w:ascii="Cambria" w:hAnsi="Cambria"/>
          <w:sz w:val="22"/>
          <w:szCs w:val="22"/>
        </w:rPr>
        <w:t>p</w:t>
      </w:r>
      <w:r w:rsidRPr="0051013A">
        <w:rPr>
          <w:rFonts w:ascii="Cambria" w:hAnsi="Cambria"/>
          <w:sz w:val="22"/>
          <w:szCs w:val="22"/>
        </w:rPr>
        <w:t xml:space="preserve">essimistic </w:t>
      </w:r>
      <w:r w:rsidR="00EB54A4" w:rsidRPr="0051013A">
        <w:rPr>
          <w:rFonts w:ascii="Cambria" w:hAnsi="Cambria"/>
          <w:sz w:val="22"/>
          <w:szCs w:val="22"/>
        </w:rPr>
        <w:t>v</w:t>
      </w:r>
      <w:r w:rsidRPr="0051013A">
        <w:rPr>
          <w:rFonts w:ascii="Cambria" w:hAnsi="Cambria"/>
          <w:sz w:val="22"/>
          <w:szCs w:val="22"/>
        </w:rPr>
        <w:t xml:space="preserve">iews from the </w:t>
      </w:r>
      <w:r w:rsidR="00EB54A4" w:rsidRPr="0051013A">
        <w:rPr>
          <w:rFonts w:ascii="Cambria" w:hAnsi="Cambria"/>
          <w:sz w:val="22"/>
          <w:szCs w:val="22"/>
        </w:rPr>
        <w:t>s</w:t>
      </w:r>
      <w:r w:rsidRPr="0051013A">
        <w:rPr>
          <w:rFonts w:ascii="Cambria" w:hAnsi="Cambria"/>
          <w:sz w:val="22"/>
          <w:szCs w:val="22"/>
        </w:rPr>
        <w:t xml:space="preserve">ymposium on </w:t>
      </w:r>
      <w:r w:rsidR="00EB54A4" w:rsidRPr="0051013A">
        <w:rPr>
          <w:rFonts w:ascii="Cambria" w:hAnsi="Cambria"/>
          <w:sz w:val="22"/>
          <w:szCs w:val="22"/>
        </w:rPr>
        <w:t>p</w:t>
      </w:r>
      <w:r w:rsidRPr="0051013A">
        <w:rPr>
          <w:rFonts w:ascii="Cambria" w:hAnsi="Cambria"/>
          <w:sz w:val="22"/>
          <w:szCs w:val="22"/>
        </w:rPr>
        <w:t xml:space="preserve">recipitation </w:t>
      </w:r>
      <w:r w:rsidR="00EB54A4" w:rsidRPr="0051013A">
        <w:rPr>
          <w:rFonts w:ascii="Cambria" w:hAnsi="Cambria"/>
          <w:sz w:val="22"/>
          <w:szCs w:val="22"/>
        </w:rPr>
        <w:t>e</w:t>
      </w:r>
      <w:r w:rsidRPr="0051013A">
        <w:rPr>
          <w:rFonts w:ascii="Cambria" w:hAnsi="Cambria"/>
          <w:sz w:val="22"/>
          <w:szCs w:val="22"/>
        </w:rPr>
        <w:t xml:space="preserve">xtremes.” </w:t>
      </w:r>
      <w:r w:rsidRPr="0051013A">
        <w:rPr>
          <w:rFonts w:ascii="Cambria" w:hAnsi="Cambria"/>
          <w:i/>
          <w:sz w:val="22"/>
          <w:szCs w:val="22"/>
        </w:rPr>
        <w:t>Bulletin of the American Meteorological Society</w:t>
      </w:r>
      <w:r w:rsidRPr="0051013A">
        <w:rPr>
          <w:rFonts w:ascii="Cambria" w:hAnsi="Cambria"/>
          <w:sz w:val="22"/>
          <w:szCs w:val="22"/>
        </w:rPr>
        <w:t xml:space="preserve"> 83 (9): 1333–</w:t>
      </w:r>
      <w:r w:rsidR="00EB54A4" w:rsidRPr="0051013A">
        <w:rPr>
          <w:rFonts w:ascii="Cambria" w:hAnsi="Cambria"/>
          <w:sz w:val="22"/>
          <w:szCs w:val="22"/>
        </w:rPr>
        <w:t>133</w:t>
      </w:r>
      <w:r w:rsidRPr="0051013A">
        <w:rPr>
          <w:rFonts w:ascii="Cambria" w:hAnsi="Cambria"/>
          <w:sz w:val="22"/>
          <w:szCs w:val="22"/>
        </w:rPr>
        <w:t>9.</w:t>
      </w:r>
    </w:p>
    <w:p w14:paraId="31AC72B1" w14:textId="594F145C" w:rsidR="00F54118" w:rsidRPr="009E2CFE" w:rsidRDefault="00F54118" w:rsidP="00DA5C16">
      <w:pPr>
        <w:spacing w:line="480" w:lineRule="auto"/>
        <w:ind w:left="720" w:hanging="720"/>
        <w:rPr>
          <w:rFonts w:ascii="Cambria" w:hAnsi="Cambria"/>
          <w:sz w:val="22"/>
          <w:szCs w:val="22"/>
        </w:rPr>
      </w:pPr>
      <w:proofErr w:type="spellStart"/>
      <w:r w:rsidRPr="009E2CFE">
        <w:rPr>
          <w:rFonts w:ascii="Cambria" w:hAnsi="Cambria"/>
          <w:sz w:val="22"/>
          <w:szCs w:val="22"/>
        </w:rPr>
        <w:t>Grabich</w:t>
      </w:r>
      <w:proofErr w:type="spellEnd"/>
      <w:r w:rsidRPr="009E2CFE">
        <w:rPr>
          <w:rFonts w:ascii="Cambria" w:hAnsi="Cambria"/>
          <w:sz w:val="22"/>
          <w:szCs w:val="22"/>
        </w:rPr>
        <w:t>, S</w:t>
      </w:r>
      <w:r w:rsidR="006A4556" w:rsidRPr="009E2CFE">
        <w:rPr>
          <w:rFonts w:ascii="Cambria" w:hAnsi="Cambria"/>
          <w:sz w:val="22"/>
          <w:szCs w:val="22"/>
        </w:rPr>
        <w:t>hannon</w:t>
      </w:r>
      <w:r w:rsidRPr="009E2CFE">
        <w:rPr>
          <w:rFonts w:ascii="Cambria" w:hAnsi="Cambria"/>
          <w:sz w:val="22"/>
          <w:szCs w:val="22"/>
        </w:rPr>
        <w:t xml:space="preserve"> </w:t>
      </w:r>
      <w:r w:rsidR="006A4556" w:rsidRPr="009E2CFE">
        <w:rPr>
          <w:rFonts w:ascii="Cambria" w:hAnsi="Cambria"/>
          <w:sz w:val="22"/>
          <w:szCs w:val="22"/>
        </w:rPr>
        <w:t>C</w:t>
      </w:r>
      <w:r w:rsidRPr="009E2CFE">
        <w:rPr>
          <w:rFonts w:ascii="Cambria" w:hAnsi="Cambria"/>
          <w:sz w:val="22"/>
          <w:szCs w:val="22"/>
        </w:rPr>
        <w:t>, J</w:t>
      </w:r>
      <w:r w:rsidR="006A4556" w:rsidRPr="009E2CFE">
        <w:rPr>
          <w:rFonts w:ascii="Cambria" w:hAnsi="Cambria"/>
          <w:sz w:val="22"/>
          <w:szCs w:val="22"/>
        </w:rPr>
        <w:t>ennifer</w:t>
      </w:r>
      <w:r w:rsidRPr="009E2CFE">
        <w:rPr>
          <w:rFonts w:ascii="Cambria" w:hAnsi="Cambria"/>
          <w:sz w:val="22"/>
          <w:szCs w:val="22"/>
        </w:rPr>
        <w:t xml:space="preserve"> Horney, C</w:t>
      </w:r>
      <w:r w:rsidR="006A4556" w:rsidRPr="009E2CFE">
        <w:rPr>
          <w:rFonts w:ascii="Cambria" w:hAnsi="Cambria"/>
          <w:sz w:val="22"/>
          <w:szCs w:val="22"/>
        </w:rPr>
        <w:t>harles</w:t>
      </w:r>
      <w:r w:rsidRPr="009E2CFE">
        <w:rPr>
          <w:rFonts w:ascii="Cambria" w:hAnsi="Cambria"/>
          <w:sz w:val="22"/>
          <w:szCs w:val="22"/>
        </w:rPr>
        <w:t xml:space="preserve"> Konrad, and D</w:t>
      </w:r>
      <w:r w:rsidR="006A4556" w:rsidRPr="009E2CFE">
        <w:rPr>
          <w:rFonts w:ascii="Cambria" w:hAnsi="Cambria"/>
          <w:sz w:val="22"/>
          <w:szCs w:val="22"/>
        </w:rPr>
        <w:t>anelle</w:t>
      </w:r>
      <w:r w:rsidRPr="009E2CFE">
        <w:rPr>
          <w:rFonts w:ascii="Cambria" w:hAnsi="Cambria"/>
          <w:sz w:val="22"/>
          <w:szCs w:val="22"/>
        </w:rPr>
        <w:t xml:space="preserve"> T Lobdell. 201</w:t>
      </w:r>
      <w:r w:rsidR="006A4556" w:rsidRPr="009E2CFE">
        <w:rPr>
          <w:rFonts w:ascii="Cambria" w:hAnsi="Cambria"/>
          <w:sz w:val="22"/>
          <w:szCs w:val="22"/>
        </w:rPr>
        <w:t>5a</w:t>
      </w:r>
      <w:r w:rsidRPr="009E2CFE">
        <w:rPr>
          <w:rFonts w:ascii="Cambria" w:hAnsi="Cambria"/>
          <w:sz w:val="22"/>
          <w:szCs w:val="22"/>
        </w:rPr>
        <w:t xml:space="preserve">. “Measuring the </w:t>
      </w:r>
      <w:r w:rsidR="006A4556" w:rsidRPr="009E2CFE">
        <w:rPr>
          <w:rFonts w:ascii="Cambria" w:hAnsi="Cambria"/>
          <w:sz w:val="22"/>
          <w:szCs w:val="22"/>
        </w:rPr>
        <w:t>s</w:t>
      </w:r>
      <w:r w:rsidRPr="009E2CFE">
        <w:rPr>
          <w:rFonts w:ascii="Cambria" w:hAnsi="Cambria"/>
          <w:sz w:val="22"/>
          <w:szCs w:val="22"/>
        </w:rPr>
        <w:t xml:space="preserve">torm: </w:t>
      </w:r>
      <w:r w:rsidR="006A4556" w:rsidRPr="009E2CFE">
        <w:rPr>
          <w:rFonts w:ascii="Cambria" w:hAnsi="Cambria"/>
          <w:sz w:val="22"/>
          <w:szCs w:val="22"/>
        </w:rPr>
        <w:t>m</w:t>
      </w:r>
      <w:r w:rsidRPr="009E2CFE">
        <w:rPr>
          <w:rFonts w:ascii="Cambria" w:hAnsi="Cambria"/>
          <w:sz w:val="22"/>
          <w:szCs w:val="22"/>
        </w:rPr>
        <w:t xml:space="preserve">ethods of </w:t>
      </w:r>
      <w:r w:rsidR="006A4556" w:rsidRPr="009E2CFE">
        <w:rPr>
          <w:rFonts w:ascii="Cambria" w:hAnsi="Cambria"/>
          <w:sz w:val="22"/>
          <w:szCs w:val="22"/>
        </w:rPr>
        <w:t>q</w:t>
      </w:r>
      <w:r w:rsidRPr="009E2CFE">
        <w:rPr>
          <w:rFonts w:ascii="Cambria" w:hAnsi="Cambria"/>
          <w:sz w:val="22"/>
          <w:szCs w:val="22"/>
        </w:rPr>
        <w:t xml:space="preserve">uantifying </w:t>
      </w:r>
      <w:r w:rsidR="006A4556" w:rsidRPr="009E2CFE">
        <w:rPr>
          <w:rFonts w:ascii="Cambria" w:hAnsi="Cambria"/>
          <w:sz w:val="22"/>
          <w:szCs w:val="22"/>
        </w:rPr>
        <w:t>h</w:t>
      </w:r>
      <w:r w:rsidRPr="009E2CFE">
        <w:rPr>
          <w:rFonts w:ascii="Cambria" w:hAnsi="Cambria"/>
          <w:sz w:val="22"/>
          <w:szCs w:val="22"/>
        </w:rPr>
        <w:t xml:space="preserve">urricane </w:t>
      </w:r>
      <w:r w:rsidR="006A4556" w:rsidRPr="009E2CFE">
        <w:rPr>
          <w:rFonts w:ascii="Cambria" w:hAnsi="Cambria"/>
          <w:sz w:val="22"/>
          <w:szCs w:val="22"/>
        </w:rPr>
        <w:t>e</w:t>
      </w:r>
      <w:r w:rsidRPr="009E2CFE">
        <w:rPr>
          <w:rFonts w:ascii="Cambria" w:hAnsi="Cambria"/>
          <w:sz w:val="22"/>
          <w:szCs w:val="22"/>
        </w:rPr>
        <w:t xml:space="preserve">xposure with </w:t>
      </w:r>
      <w:r w:rsidR="006A4556" w:rsidRPr="009E2CFE">
        <w:rPr>
          <w:rFonts w:ascii="Cambria" w:hAnsi="Cambria"/>
          <w:sz w:val="22"/>
          <w:szCs w:val="22"/>
        </w:rPr>
        <w:t>p</w:t>
      </w:r>
      <w:r w:rsidRPr="009E2CFE">
        <w:rPr>
          <w:rFonts w:ascii="Cambria" w:hAnsi="Cambria"/>
          <w:sz w:val="22"/>
          <w:szCs w:val="22"/>
        </w:rPr>
        <w:t xml:space="preserve">regnancy </w:t>
      </w:r>
      <w:r w:rsidR="006A4556" w:rsidRPr="009E2CFE">
        <w:rPr>
          <w:rFonts w:ascii="Cambria" w:hAnsi="Cambria"/>
          <w:sz w:val="22"/>
          <w:szCs w:val="22"/>
        </w:rPr>
        <w:t>o</w:t>
      </w:r>
      <w:r w:rsidRPr="009E2CFE">
        <w:rPr>
          <w:rFonts w:ascii="Cambria" w:hAnsi="Cambria"/>
          <w:sz w:val="22"/>
          <w:szCs w:val="22"/>
        </w:rPr>
        <w:t xml:space="preserve">utcomes.” </w:t>
      </w:r>
      <w:r w:rsidRPr="009E2CFE">
        <w:rPr>
          <w:rFonts w:ascii="Cambria" w:hAnsi="Cambria"/>
          <w:i/>
          <w:sz w:val="22"/>
          <w:szCs w:val="22"/>
        </w:rPr>
        <w:t>Natural Hazards Review</w:t>
      </w:r>
      <w:r w:rsidRPr="009E2CFE">
        <w:rPr>
          <w:rFonts w:ascii="Cambria" w:hAnsi="Cambria"/>
          <w:sz w:val="22"/>
          <w:szCs w:val="22"/>
        </w:rPr>
        <w:t xml:space="preserve"> 17 (1): 06015002. </w:t>
      </w:r>
    </w:p>
    <w:p w14:paraId="4131ED70" w14:textId="2FF77B0B" w:rsidR="0097734B" w:rsidRDefault="00F54118" w:rsidP="0097734B">
      <w:pPr>
        <w:spacing w:line="480" w:lineRule="auto"/>
        <w:ind w:left="720" w:hanging="720"/>
        <w:rPr>
          <w:rFonts w:ascii="Cambria" w:hAnsi="Cambria"/>
          <w:sz w:val="22"/>
          <w:szCs w:val="22"/>
        </w:rPr>
      </w:pPr>
      <w:proofErr w:type="spellStart"/>
      <w:r w:rsidRPr="009E2CFE">
        <w:rPr>
          <w:rFonts w:ascii="Cambria" w:hAnsi="Cambria"/>
          <w:sz w:val="22"/>
          <w:szCs w:val="22"/>
        </w:rPr>
        <w:t>Grabich</w:t>
      </w:r>
      <w:proofErr w:type="spellEnd"/>
      <w:r w:rsidRPr="009E2CFE">
        <w:rPr>
          <w:rFonts w:ascii="Cambria" w:hAnsi="Cambria"/>
          <w:sz w:val="22"/>
          <w:szCs w:val="22"/>
        </w:rPr>
        <w:t>, S</w:t>
      </w:r>
      <w:r w:rsidR="00323380" w:rsidRPr="009E2CFE">
        <w:rPr>
          <w:rFonts w:ascii="Cambria" w:hAnsi="Cambria"/>
          <w:sz w:val="22"/>
          <w:szCs w:val="22"/>
        </w:rPr>
        <w:t>hannon</w:t>
      </w:r>
      <w:r w:rsidRPr="009E2CFE">
        <w:rPr>
          <w:rFonts w:ascii="Cambria" w:hAnsi="Cambria"/>
          <w:sz w:val="22"/>
          <w:szCs w:val="22"/>
        </w:rPr>
        <w:t xml:space="preserve"> C, Whitney R Robinson, Stephanie M Engel, Charles E Konrad, C</w:t>
      </w:r>
      <w:r w:rsidR="0041726C" w:rsidRPr="009E2CFE">
        <w:rPr>
          <w:rFonts w:ascii="Cambria" w:hAnsi="Cambria"/>
          <w:sz w:val="22"/>
          <w:szCs w:val="22"/>
        </w:rPr>
        <w:t>harles</w:t>
      </w:r>
      <w:r w:rsidRPr="009E2CFE">
        <w:rPr>
          <w:rFonts w:ascii="Cambria" w:hAnsi="Cambria"/>
          <w:sz w:val="22"/>
          <w:szCs w:val="22"/>
        </w:rPr>
        <w:t xml:space="preserve"> Konrad, and J</w:t>
      </w:r>
      <w:r w:rsidR="0041726C" w:rsidRPr="009E2CFE">
        <w:rPr>
          <w:rFonts w:ascii="Cambria" w:hAnsi="Cambria"/>
          <w:sz w:val="22"/>
          <w:szCs w:val="22"/>
        </w:rPr>
        <w:t>ennifer</w:t>
      </w:r>
      <w:r w:rsidRPr="009E2CFE">
        <w:rPr>
          <w:rFonts w:ascii="Cambria" w:hAnsi="Cambria"/>
          <w:sz w:val="22"/>
          <w:szCs w:val="22"/>
        </w:rPr>
        <w:t xml:space="preserve"> Horney. 2015</w:t>
      </w:r>
      <w:r w:rsidR="00323380" w:rsidRPr="009E2CFE">
        <w:rPr>
          <w:rFonts w:ascii="Cambria" w:hAnsi="Cambria"/>
          <w:sz w:val="22"/>
          <w:szCs w:val="22"/>
        </w:rPr>
        <w:t>b</w:t>
      </w:r>
      <w:r w:rsidRPr="009E2CFE">
        <w:rPr>
          <w:rFonts w:ascii="Cambria" w:hAnsi="Cambria"/>
          <w:sz w:val="22"/>
          <w:szCs w:val="22"/>
        </w:rPr>
        <w:t>. “County-</w:t>
      </w:r>
      <w:r w:rsidR="0041726C" w:rsidRPr="009E2CFE">
        <w:rPr>
          <w:rFonts w:ascii="Cambria" w:hAnsi="Cambria"/>
          <w:sz w:val="22"/>
          <w:szCs w:val="22"/>
        </w:rPr>
        <w:t>l</w:t>
      </w:r>
      <w:r w:rsidRPr="009E2CFE">
        <w:rPr>
          <w:rFonts w:ascii="Cambria" w:hAnsi="Cambria"/>
          <w:sz w:val="22"/>
          <w:szCs w:val="22"/>
        </w:rPr>
        <w:t xml:space="preserve">evel </w:t>
      </w:r>
      <w:r w:rsidR="0041726C" w:rsidRPr="009E2CFE">
        <w:rPr>
          <w:rFonts w:ascii="Cambria" w:hAnsi="Cambria"/>
          <w:sz w:val="22"/>
          <w:szCs w:val="22"/>
        </w:rPr>
        <w:t>h</w:t>
      </w:r>
      <w:r w:rsidRPr="009E2CFE">
        <w:rPr>
          <w:rFonts w:ascii="Cambria" w:hAnsi="Cambria"/>
          <w:sz w:val="22"/>
          <w:szCs w:val="22"/>
        </w:rPr>
        <w:t xml:space="preserve">urricane </w:t>
      </w:r>
      <w:r w:rsidR="0041726C" w:rsidRPr="009E2CFE">
        <w:rPr>
          <w:rFonts w:ascii="Cambria" w:hAnsi="Cambria"/>
          <w:sz w:val="22"/>
          <w:szCs w:val="22"/>
        </w:rPr>
        <w:t>e</w:t>
      </w:r>
      <w:r w:rsidRPr="009E2CFE">
        <w:rPr>
          <w:rFonts w:ascii="Cambria" w:hAnsi="Cambria"/>
          <w:sz w:val="22"/>
          <w:szCs w:val="22"/>
        </w:rPr>
        <w:t xml:space="preserve">xposure and </w:t>
      </w:r>
      <w:r w:rsidR="0041726C" w:rsidRPr="009E2CFE">
        <w:rPr>
          <w:rFonts w:ascii="Cambria" w:hAnsi="Cambria"/>
          <w:sz w:val="22"/>
          <w:szCs w:val="22"/>
        </w:rPr>
        <w:t>b</w:t>
      </w:r>
      <w:r w:rsidRPr="009E2CFE">
        <w:rPr>
          <w:rFonts w:ascii="Cambria" w:hAnsi="Cambria"/>
          <w:sz w:val="22"/>
          <w:szCs w:val="22"/>
        </w:rPr>
        <w:t xml:space="preserve">irth </w:t>
      </w:r>
      <w:r w:rsidR="0041726C" w:rsidRPr="009E2CFE">
        <w:rPr>
          <w:rFonts w:ascii="Cambria" w:hAnsi="Cambria"/>
          <w:sz w:val="22"/>
          <w:szCs w:val="22"/>
        </w:rPr>
        <w:t>r</w:t>
      </w:r>
      <w:r w:rsidRPr="009E2CFE">
        <w:rPr>
          <w:rFonts w:ascii="Cambria" w:hAnsi="Cambria"/>
          <w:sz w:val="22"/>
          <w:szCs w:val="22"/>
        </w:rPr>
        <w:t xml:space="preserve">ates: </w:t>
      </w:r>
      <w:r w:rsidR="0041726C" w:rsidRPr="009E2CFE">
        <w:rPr>
          <w:rFonts w:ascii="Cambria" w:hAnsi="Cambria"/>
          <w:sz w:val="22"/>
          <w:szCs w:val="22"/>
        </w:rPr>
        <w:t>a</w:t>
      </w:r>
      <w:r w:rsidRPr="009E2CFE">
        <w:rPr>
          <w:rFonts w:ascii="Cambria" w:hAnsi="Cambria"/>
          <w:sz w:val="22"/>
          <w:szCs w:val="22"/>
        </w:rPr>
        <w:t xml:space="preserve">pplication of </w:t>
      </w:r>
      <w:r w:rsidR="0041726C" w:rsidRPr="009E2CFE">
        <w:rPr>
          <w:rFonts w:ascii="Cambria" w:hAnsi="Cambria"/>
          <w:sz w:val="22"/>
          <w:szCs w:val="22"/>
        </w:rPr>
        <w:t>d</w:t>
      </w:r>
      <w:r w:rsidRPr="009E2CFE">
        <w:rPr>
          <w:rFonts w:ascii="Cambria" w:hAnsi="Cambria"/>
          <w:sz w:val="22"/>
          <w:szCs w:val="22"/>
        </w:rPr>
        <w:t>ifference-in-</w:t>
      </w:r>
      <w:r w:rsidR="0041726C" w:rsidRPr="009E2CFE">
        <w:rPr>
          <w:rFonts w:ascii="Cambria" w:hAnsi="Cambria"/>
          <w:sz w:val="22"/>
          <w:szCs w:val="22"/>
        </w:rPr>
        <w:t>d</w:t>
      </w:r>
      <w:r w:rsidRPr="009E2CFE">
        <w:rPr>
          <w:rFonts w:ascii="Cambria" w:hAnsi="Cambria"/>
          <w:sz w:val="22"/>
          <w:szCs w:val="22"/>
        </w:rPr>
        <w:t xml:space="preserve">ifferences </w:t>
      </w:r>
      <w:r w:rsidR="0041726C" w:rsidRPr="009E2CFE">
        <w:rPr>
          <w:rFonts w:ascii="Cambria" w:hAnsi="Cambria"/>
          <w:sz w:val="22"/>
          <w:szCs w:val="22"/>
        </w:rPr>
        <w:t>a</w:t>
      </w:r>
      <w:r w:rsidRPr="009E2CFE">
        <w:rPr>
          <w:rFonts w:ascii="Cambria" w:hAnsi="Cambria"/>
          <w:sz w:val="22"/>
          <w:szCs w:val="22"/>
        </w:rPr>
        <w:t xml:space="preserve">nalysis for </w:t>
      </w:r>
      <w:r w:rsidR="0041726C" w:rsidRPr="009E2CFE">
        <w:rPr>
          <w:rFonts w:ascii="Cambria" w:hAnsi="Cambria"/>
          <w:sz w:val="22"/>
          <w:szCs w:val="22"/>
        </w:rPr>
        <w:t>c</w:t>
      </w:r>
      <w:r w:rsidRPr="009E2CFE">
        <w:rPr>
          <w:rFonts w:ascii="Cambria" w:hAnsi="Cambria"/>
          <w:sz w:val="22"/>
          <w:szCs w:val="22"/>
        </w:rPr>
        <w:t xml:space="preserve">onfounding </w:t>
      </w:r>
      <w:r w:rsidR="0041726C" w:rsidRPr="009E2CFE">
        <w:rPr>
          <w:rFonts w:ascii="Cambria" w:hAnsi="Cambria"/>
          <w:sz w:val="22"/>
          <w:szCs w:val="22"/>
        </w:rPr>
        <w:t>c</w:t>
      </w:r>
      <w:r w:rsidRPr="009E2CFE">
        <w:rPr>
          <w:rFonts w:ascii="Cambria" w:hAnsi="Cambria"/>
          <w:sz w:val="22"/>
          <w:szCs w:val="22"/>
        </w:rPr>
        <w:t xml:space="preserve">ontrol.” </w:t>
      </w:r>
      <w:r w:rsidRPr="009E2CFE">
        <w:rPr>
          <w:rFonts w:ascii="Cambria" w:hAnsi="Cambria"/>
          <w:i/>
          <w:sz w:val="22"/>
          <w:szCs w:val="22"/>
        </w:rPr>
        <w:t>Emerging Themes in Epidemiology</w:t>
      </w:r>
      <w:r w:rsidRPr="009E2CFE">
        <w:rPr>
          <w:rFonts w:ascii="Cambria" w:hAnsi="Cambria"/>
          <w:sz w:val="22"/>
          <w:szCs w:val="22"/>
        </w:rPr>
        <w:t xml:space="preserve"> 12: 19. </w:t>
      </w:r>
    </w:p>
    <w:p w14:paraId="1D536CCF" w14:textId="789BAA9B" w:rsidR="0097734B" w:rsidRPr="009E2CFE" w:rsidRDefault="0097734B" w:rsidP="00AC231D">
      <w:pPr>
        <w:spacing w:line="480" w:lineRule="auto"/>
        <w:ind w:left="720" w:hanging="720"/>
        <w:rPr>
          <w:ins w:id="59" w:author="Anderson,Brooke" w:date="2020-09-22T17:34:00Z"/>
          <w:rFonts w:ascii="Cambria" w:hAnsi="Cambria"/>
          <w:sz w:val="22"/>
          <w:szCs w:val="22"/>
        </w:rPr>
      </w:pPr>
      <w:ins w:id="60" w:author="Anderson,Brooke" w:date="2020-09-22T17:34:00Z">
        <w:r>
          <w:rPr>
            <w:rFonts w:ascii="Cambria" w:hAnsi="Cambria"/>
            <w:sz w:val="22"/>
            <w:szCs w:val="22"/>
          </w:rPr>
          <w:t>Greenland</w:t>
        </w:r>
        <w:r w:rsidR="00AC231D">
          <w:rPr>
            <w:rFonts w:ascii="Cambria" w:hAnsi="Cambria"/>
            <w:sz w:val="22"/>
            <w:szCs w:val="22"/>
          </w:rPr>
          <w:t>, Sander</w:t>
        </w:r>
        <w:r>
          <w:rPr>
            <w:rFonts w:ascii="Cambria" w:hAnsi="Cambria"/>
            <w:sz w:val="22"/>
            <w:szCs w:val="22"/>
          </w:rPr>
          <w:t xml:space="preserve"> and </w:t>
        </w:r>
        <w:r w:rsidR="00AC231D">
          <w:rPr>
            <w:rFonts w:ascii="Cambria" w:hAnsi="Cambria"/>
            <w:sz w:val="22"/>
            <w:szCs w:val="22"/>
          </w:rPr>
          <w:t xml:space="preserve">James </w:t>
        </w:r>
        <w:r>
          <w:rPr>
            <w:rFonts w:ascii="Cambria" w:hAnsi="Cambria"/>
            <w:sz w:val="22"/>
            <w:szCs w:val="22"/>
          </w:rPr>
          <w:t>Robins</w:t>
        </w:r>
        <w:r w:rsidR="00AC231D">
          <w:rPr>
            <w:rFonts w:ascii="Cambria" w:hAnsi="Cambria"/>
            <w:sz w:val="22"/>
            <w:szCs w:val="22"/>
          </w:rPr>
          <w:t>.</w:t>
        </w:r>
        <w:r>
          <w:rPr>
            <w:rFonts w:ascii="Cambria" w:hAnsi="Cambria"/>
            <w:sz w:val="22"/>
            <w:szCs w:val="22"/>
          </w:rPr>
          <w:t xml:space="preserve"> 1994</w:t>
        </w:r>
        <w:r w:rsidR="00AC231D">
          <w:rPr>
            <w:rFonts w:ascii="Cambria" w:hAnsi="Cambria"/>
            <w:sz w:val="22"/>
            <w:szCs w:val="22"/>
          </w:rPr>
          <w:t xml:space="preserve">. </w:t>
        </w:r>
        <w:r w:rsidR="00AC231D" w:rsidRPr="00AC231D">
          <w:rPr>
            <w:rFonts w:ascii="Cambria" w:hAnsi="Cambria"/>
            <w:sz w:val="22"/>
            <w:szCs w:val="22"/>
          </w:rPr>
          <w:t xml:space="preserve">“Invited commentary: ecologic studies—biases, mis- conceptions, and counterexamples”. </w:t>
        </w:r>
        <w:r w:rsidR="00AC231D" w:rsidRPr="00AC231D">
          <w:rPr>
            <w:rFonts w:ascii="Cambria" w:hAnsi="Cambria"/>
            <w:i/>
            <w:iCs/>
            <w:sz w:val="22"/>
            <w:szCs w:val="22"/>
          </w:rPr>
          <w:t>American Journal of Epidemiology</w:t>
        </w:r>
        <w:r w:rsidR="00AC231D" w:rsidRPr="00AC231D">
          <w:rPr>
            <w:rFonts w:ascii="Cambria" w:hAnsi="Cambria"/>
            <w:sz w:val="22"/>
            <w:szCs w:val="22"/>
          </w:rPr>
          <w:t xml:space="preserve"> 139 (8)</w:t>
        </w:r>
        <w:r w:rsidR="00AC231D">
          <w:rPr>
            <w:rFonts w:ascii="Cambria" w:hAnsi="Cambria"/>
            <w:sz w:val="22"/>
            <w:szCs w:val="22"/>
          </w:rPr>
          <w:t>:</w:t>
        </w:r>
        <w:r w:rsidR="00AC231D" w:rsidRPr="00AC231D">
          <w:rPr>
            <w:rFonts w:ascii="Cambria" w:hAnsi="Cambria"/>
            <w:sz w:val="22"/>
            <w:szCs w:val="22"/>
          </w:rPr>
          <w:t xml:space="preserve"> 747–760. </w:t>
        </w:r>
      </w:ins>
    </w:p>
    <w:p w14:paraId="02A1A083" w14:textId="2490B858" w:rsidR="008E2E9D" w:rsidRPr="009E2CFE" w:rsidRDefault="008E2E9D" w:rsidP="00DA5C16">
      <w:pPr>
        <w:spacing w:line="480" w:lineRule="auto"/>
        <w:ind w:left="720" w:hanging="720"/>
        <w:rPr>
          <w:rFonts w:ascii="Cambria" w:hAnsi="Cambria"/>
          <w:sz w:val="22"/>
          <w:szCs w:val="22"/>
        </w:rPr>
      </w:pPr>
      <w:proofErr w:type="spellStart"/>
      <w:r w:rsidRPr="009E2CFE">
        <w:rPr>
          <w:rFonts w:ascii="Cambria" w:hAnsi="Cambria"/>
          <w:sz w:val="22"/>
          <w:szCs w:val="22"/>
        </w:rPr>
        <w:t>Haikerwal</w:t>
      </w:r>
      <w:proofErr w:type="spellEnd"/>
      <w:r w:rsidRPr="009E2CFE">
        <w:rPr>
          <w:rFonts w:ascii="Cambria" w:hAnsi="Cambria"/>
          <w:sz w:val="22"/>
          <w:szCs w:val="22"/>
        </w:rPr>
        <w:t xml:space="preserve">, Anjali, Muhammad </w:t>
      </w:r>
      <w:proofErr w:type="spellStart"/>
      <w:r w:rsidRPr="009E2CFE">
        <w:rPr>
          <w:rFonts w:ascii="Cambria" w:hAnsi="Cambria"/>
          <w:sz w:val="22"/>
          <w:szCs w:val="22"/>
        </w:rPr>
        <w:t>Akram</w:t>
      </w:r>
      <w:proofErr w:type="spellEnd"/>
      <w:r w:rsidRPr="009E2CFE">
        <w:rPr>
          <w:rFonts w:ascii="Cambria" w:hAnsi="Cambria"/>
          <w:sz w:val="22"/>
          <w:szCs w:val="22"/>
        </w:rPr>
        <w:t xml:space="preserve">, Anthony Del Monaco, Karen Smith, Malcolm R Sim, Mick Meyer, Andrew M Tonkin, Michael J Abramson, and Martine </w:t>
      </w:r>
      <w:proofErr w:type="spellStart"/>
      <w:r w:rsidRPr="009E2CFE">
        <w:rPr>
          <w:rFonts w:ascii="Cambria" w:hAnsi="Cambria"/>
          <w:sz w:val="22"/>
          <w:szCs w:val="22"/>
        </w:rPr>
        <w:t>Dennekamp</w:t>
      </w:r>
      <w:proofErr w:type="spellEnd"/>
      <w:r w:rsidRPr="009E2CFE">
        <w:rPr>
          <w:rFonts w:ascii="Cambria" w:hAnsi="Cambria"/>
          <w:sz w:val="22"/>
          <w:szCs w:val="22"/>
        </w:rPr>
        <w:t>. 2015. “Impact of fine particulate matter (PM</w:t>
      </w:r>
      <w:r w:rsidRPr="009E2CFE">
        <w:rPr>
          <w:rFonts w:ascii="Cambria" w:hAnsi="Cambria"/>
          <w:sz w:val="22"/>
          <w:szCs w:val="22"/>
          <w:vertAlign w:val="subscript"/>
        </w:rPr>
        <w:t>2.5</w:t>
      </w:r>
      <w:r w:rsidRPr="009E2CFE">
        <w:rPr>
          <w:rFonts w:ascii="Cambria" w:hAnsi="Cambria"/>
          <w:sz w:val="22"/>
          <w:szCs w:val="22"/>
        </w:rPr>
        <w:t xml:space="preserve">) exposure during wildfires on cardiovascular health outcomes”. </w:t>
      </w:r>
      <w:r w:rsidRPr="009E2CFE">
        <w:rPr>
          <w:rFonts w:ascii="Cambria" w:hAnsi="Cambria"/>
          <w:i/>
          <w:sz w:val="22"/>
          <w:szCs w:val="22"/>
        </w:rPr>
        <w:t xml:space="preserve">Journal of the American Heart Association </w:t>
      </w:r>
      <w:r w:rsidRPr="009E2CFE">
        <w:rPr>
          <w:rFonts w:ascii="Cambria" w:hAnsi="Cambria"/>
          <w:sz w:val="22"/>
          <w:szCs w:val="22"/>
        </w:rPr>
        <w:t>4 (7): e001653</w:t>
      </w:r>
    </w:p>
    <w:p w14:paraId="2E46C33A" w14:textId="1E5DC7B2" w:rsidR="00F54118" w:rsidRDefault="00F54118" w:rsidP="00DA5C16">
      <w:pPr>
        <w:spacing w:line="480" w:lineRule="auto"/>
        <w:ind w:left="720" w:hanging="720"/>
        <w:rPr>
          <w:ins w:id="61" w:author="Anderson,Brooke" w:date="2020-09-22T17:34:00Z"/>
          <w:rFonts w:ascii="Cambria" w:hAnsi="Cambria"/>
          <w:sz w:val="22"/>
          <w:szCs w:val="22"/>
        </w:rPr>
      </w:pPr>
      <w:r w:rsidRPr="009E2CFE">
        <w:rPr>
          <w:rFonts w:ascii="Cambria" w:hAnsi="Cambria"/>
          <w:sz w:val="22"/>
          <w:szCs w:val="22"/>
        </w:rPr>
        <w:t xml:space="preserve">Halverson, Jeffrey B. 2015. “Second </w:t>
      </w:r>
      <w:r w:rsidR="00D946DD" w:rsidRPr="009E2CFE">
        <w:rPr>
          <w:rFonts w:ascii="Cambria" w:hAnsi="Cambria"/>
          <w:sz w:val="22"/>
          <w:szCs w:val="22"/>
        </w:rPr>
        <w:t>w</w:t>
      </w:r>
      <w:r w:rsidRPr="009E2CFE">
        <w:rPr>
          <w:rFonts w:ascii="Cambria" w:hAnsi="Cambria"/>
          <w:sz w:val="22"/>
          <w:szCs w:val="22"/>
        </w:rPr>
        <w:t xml:space="preserve">ind: </w:t>
      </w:r>
      <w:r w:rsidR="00D946DD" w:rsidRPr="009E2CFE">
        <w:rPr>
          <w:rFonts w:ascii="Cambria" w:hAnsi="Cambria"/>
          <w:sz w:val="22"/>
          <w:szCs w:val="22"/>
        </w:rPr>
        <w:t>t</w:t>
      </w:r>
      <w:r w:rsidRPr="009E2CFE">
        <w:rPr>
          <w:rFonts w:ascii="Cambria" w:hAnsi="Cambria"/>
          <w:sz w:val="22"/>
          <w:szCs w:val="22"/>
        </w:rPr>
        <w:t xml:space="preserve">he </w:t>
      </w:r>
      <w:r w:rsidR="00D946DD" w:rsidRPr="009E2CFE">
        <w:rPr>
          <w:rFonts w:ascii="Cambria" w:hAnsi="Cambria"/>
          <w:sz w:val="22"/>
          <w:szCs w:val="22"/>
        </w:rPr>
        <w:t>d</w:t>
      </w:r>
      <w:r w:rsidRPr="009E2CFE">
        <w:rPr>
          <w:rFonts w:ascii="Cambria" w:hAnsi="Cambria"/>
          <w:sz w:val="22"/>
          <w:szCs w:val="22"/>
        </w:rPr>
        <w:t xml:space="preserve">eadly and </w:t>
      </w:r>
      <w:r w:rsidR="00D946DD" w:rsidRPr="009E2CFE">
        <w:rPr>
          <w:rFonts w:ascii="Cambria" w:hAnsi="Cambria"/>
          <w:sz w:val="22"/>
          <w:szCs w:val="22"/>
        </w:rPr>
        <w:t>d</w:t>
      </w:r>
      <w:r w:rsidRPr="009E2CFE">
        <w:rPr>
          <w:rFonts w:ascii="Cambria" w:hAnsi="Cambria"/>
          <w:sz w:val="22"/>
          <w:szCs w:val="22"/>
        </w:rPr>
        <w:t xml:space="preserve">estructive </w:t>
      </w:r>
      <w:r w:rsidR="00D946DD" w:rsidRPr="009E2CFE">
        <w:rPr>
          <w:rFonts w:ascii="Cambria" w:hAnsi="Cambria"/>
          <w:sz w:val="22"/>
          <w:szCs w:val="22"/>
        </w:rPr>
        <w:t>i</w:t>
      </w:r>
      <w:r w:rsidRPr="009E2CFE">
        <w:rPr>
          <w:rFonts w:ascii="Cambria" w:hAnsi="Cambria"/>
          <w:sz w:val="22"/>
          <w:szCs w:val="22"/>
        </w:rPr>
        <w:t xml:space="preserve">nland </w:t>
      </w:r>
      <w:r w:rsidR="00D946DD" w:rsidRPr="009E2CFE">
        <w:rPr>
          <w:rFonts w:ascii="Cambria" w:hAnsi="Cambria"/>
          <w:sz w:val="22"/>
          <w:szCs w:val="22"/>
        </w:rPr>
        <w:t>p</w:t>
      </w:r>
      <w:r w:rsidRPr="009E2CFE">
        <w:rPr>
          <w:rFonts w:ascii="Cambria" w:hAnsi="Cambria"/>
          <w:sz w:val="22"/>
          <w:szCs w:val="22"/>
        </w:rPr>
        <w:t xml:space="preserve">hase of East Coast </w:t>
      </w:r>
      <w:r w:rsidR="00D946DD" w:rsidRPr="009E2CFE">
        <w:rPr>
          <w:rFonts w:ascii="Cambria" w:hAnsi="Cambria"/>
          <w:sz w:val="22"/>
          <w:szCs w:val="22"/>
        </w:rPr>
        <w:t>h</w:t>
      </w:r>
      <w:r w:rsidRPr="009E2CFE">
        <w:rPr>
          <w:rFonts w:ascii="Cambria" w:hAnsi="Cambria"/>
          <w:sz w:val="22"/>
          <w:szCs w:val="22"/>
        </w:rPr>
        <w:t xml:space="preserve">urricanes.” </w:t>
      </w:r>
      <w:r w:rsidRPr="009E2CFE">
        <w:rPr>
          <w:rFonts w:ascii="Cambria" w:hAnsi="Cambria"/>
          <w:i/>
          <w:sz w:val="22"/>
          <w:szCs w:val="22"/>
        </w:rPr>
        <w:t>Weatherwise</w:t>
      </w:r>
      <w:r w:rsidRPr="009E2CFE">
        <w:rPr>
          <w:rFonts w:ascii="Cambria" w:hAnsi="Cambria"/>
          <w:sz w:val="22"/>
          <w:szCs w:val="22"/>
        </w:rPr>
        <w:t xml:space="preserve"> 68 (2): 20–27.</w:t>
      </w:r>
      <w:ins w:id="62" w:author="Anderson,Brooke" w:date="2020-09-22T17:34:00Z">
        <w:r w:rsidRPr="009E2CFE">
          <w:rPr>
            <w:rFonts w:ascii="Cambria" w:hAnsi="Cambria"/>
            <w:sz w:val="22"/>
            <w:szCs w:val="22"/>
          </w:rPr>
          <w:t xml:space="preserve"> </w:t>
        </w:r>
      </w:ins>
    </w:p>
    <w:p w14:paraId="0EC2B6AF" w14:textId="368085A9" w:rsidR="007D0392" w:rsidRDefault="007D0392" w:rsidP="00C66206">
      <w:pPr>
        <w:spacing w:line="480" w:lineRule="auto"/>
        <w:ind w:left="720" w:hanging="720"/>
        <w:rPr>
          <w:rFonts w:ascii="Cambria" w:hAnsi="Cambria"/>
          <w:sz w:val="22"/>
          <w:szCs w:val="22"/>
        </w:rPr>
      </w:pPr>
      <w:ins w:id="63" w:author="Anderson,Brooke" w:date="2020-09-22T17:34:00Z">
        <w:r w:rsidRPr="00F13940">
          <w:rPr>
            <w:rFonts w:ascii="Cambria" w:hAnsi="Cambria"/>
            <w:sz w:val="22"/>
            <w:szCs w:val="22"/>
          </w:rPr>
          <w:t>Harper</w:t>
        </w:r>
        <w:r w:rsidR="00C66206">
          <w:rPr>
            <w:rFonts w:ascii="Cambria" w:hAnsi="Cambria"/>
            <w:sz w:val="22"/>
            <w:szCs w:val="22"/>
          </w:rPr>
          <w:t xml:space="preserve">, BA, JD </w:t>
        </w:r>
        <w:proofErr w:type="spellStart"/>
        <w:r w:rsidR="00C66206">
          <w:rPr>
            <w:rFonts w:ascii="Cambria" w:hAnsi="Cambria"/>
            <w:sz w:val="22"/>
            <w:szCs w:val="22"/>
          </w:rPr>
          <w:t>Kepert</w:t>
        </w:r>
        <w:proofErr w:type="spellEnd"/>
        <w:r w:rsidR="00C66206">
          <w:rPr>
            <w:rFonts w:ascii="Cambria" w:hAnsi="Cambria"/>
            <w:sz w:val="22"/>
            <w:szCs w:val="22"/>
          </w:rPr>
          <w:t xml:space="preserve">, and JD Ginger. </w:t>
        </w:r>
        <w:r w:rsidRPr="00F13940">
          <w:rPr>
            <w:rFonts w:ascii="Cambria" w:hAnsi="Cambria"/>
            <w:sz w:val="22"/>
            <w:szCs w:val="22"/>
          </w:rPr>
          <w:t>2010</w:t>
        </w:r>
        <w:r w:rsidR="00C66206">
          <w:rPr>
            <w:rFonts w:ascii="Cambria" w:hAnsi="Cambria"/>
            <w:sz w:val="22"/>
            <w:szCs w:val="22"/>
          </w:rPr>
          <w:t>. “</w:t>
        </w:r>
        <w:r w:rsidR="00C66206" w:rsidRPr="00C66206">
          <w:rPr>
            <w:rFonts w:ascii="Cambria" w:hAnsi="Cambria"/>
            <w:sz w:val="22"/>
            <w:szCs w:val="22"/>
          </w:rPr>
          <w:t xml:space="preserve">“Guidelines for converting between various wind averaging periods in tropical cyclone conditions”. </w:t>
        </w:r>
        <w:r w:rsidR="00C66206" w:rsidRPr="00C66206">
          <w:rPr>
            <w:rFonts w:ascii="Cambria" w:hAnsi="Cambria"/>
            <w:i/>
            <w:iCs/>
            <w:sz w:val="22"/>
            <w:szCs w:val="22"/>
          </w:rPr>
          <w:t>World Meteorological Organization</w:t>
        </w:r>
        <w:r w:rsidR="00C66206" w:rsidRPr="00C66206">
          <w:rPr>
            <w:rFonts w:ascii="Cambria" w:hAnsi="Cambria"/>
            <w:sz w:val="22"/>
            <w:szCs w:val="22"/>
          </w:rPr>
          <w:t xml:space="preserve">, </w:t>
        </w:r>
        <w:r w:rsidR="00C66206" w:rsidRPr="00C66206">
          <w:rPr>
            <w:rFonts w:ascii="Cambria" w:hAnsi="Cambria"/>
            <w:i/>
            <w:iCs/>
            <w:sz w:val="22"/>
            <w:szCs w:val="22"/>
          </w:rPr>
          <w:t>WMO/TD</w:t>
        </w:r>
        <w:r w:rsidR="00C66206" w:rsidRPr="00C66206">
          <w:rPr>
            <w:rFonts w:ascii="Cambria" w:hAnsi="Cambria"/>
            <w:sz w:val="22"/>
            <w:szCs w:val="22"/>
          </w:rPr>
          <w:t xml:space="preserve"> 1555</w:t>
        </w:r>
        <w:r w:rsidR="00C66206">
          <w:rPr>
            <w:rFonts w:ascii="Cambria" w:hAnsi="Cambria"/>
            <w:sz w:val="22"/>
            <w:szCs w:val="22"/>
          </w:rPr>
          <w:t>:</w:t>
        </w:r>
        <w:r w:rsidR="00C66206" w:rsidRPr="00C66206">
          <w:rPr>
            <w:rFonts w:ascii="Cambria" w:hAnsi="Cambria"/>
            <w:sz w:val="22"/>
            <w:szCs w:val="22"/>
          </w:rPr>
          <w:t xml:space="preserve"> 1–54.</w:t>
        </w:r>
      </w:ins>
      <w:r w:rsidR="00C66206" w:rsidRPr="00C66206">
        <w:rPr>
          <w:rFonts w:ascii="Cambria" w:hAnsi="Cambria"/>
          <w:sz w:val="22"/>
          <w:szCs w:val="22"/>
        </w:rPr>
        <w:t xml:space="preserve"> </w:t>
      </w:r>
    </w:p>
    <w:p w14:paraId="36ED11C9" w14:textId="5B791718" w:rsidR="00091F46" w:rsidRDefault="00091F46" w:rsidP="00DA5C16">
      <w:pPr>
        <w:spacing w:line="480" w:lineRule="auto"/>
        <w:ind w:left="720" w:hanging="720"/>
        <w:rPr>
          <w:rFonts w:ascii="Cambria" w:hAnsi="Cambria"/>
          <w:sz w:val="22"/>
          <w:szCs w:val="22"/>
        </w:rPr>
      </w:pPr>
      <w:r>
        <w:rPr>
          <w:rFonts w:ascii="Cambria" w:hAnsi="Cambria"/>
          <w:sz w:val="22"/>
          <w:szCs w:val="22"/>
        </w:rPr>
        <w:lastRenderedPageBreak/>
        <w:t xml:space="preserve">Hirsch, Robert M and Laura A. De </w:t>
      </w:r>
      <w:proofErr w:type="spellStart"/>
      <w:r>
        <w:rPr>
          <w:rFonts w:ascii="Cambria" w:hAnsi="Cambria"/>
          <w:sz w:val="22"/>
          <w:szCs w:val="22"/>
        </w:rPr>
        <w:t>Cicco</w:t>
      </w:r>
      <w:proofErr w:type="spellEnd"/>
      <w:r>
        <w:rPr>
          <w:rFonts w:ascii="Cambria" w:hAnsi="Cambria"/>
          <w:sz w:val="22"/>
          <w:szCs w:val="22"/>
        </w:rPr>
        <w:t xml:space="preserve">. 2015. “User guide to </w:t>
      </w:r>
      <w:r w:rsidRPr="00091F46">
        <w:rPr>
          <w:rFonts w:ascii="Cambria" w:hAnsi="Cambria"/>
          <w:i/>
          <w:iCs/>
          <w:sz w:val="22"/>
          <w:szCs w:val="22"/>
        </w:rPr>
        <w:t xml:space="preserve">Exploration and Graphics for </w:t>
      </w:r>
      <w:proofErr w:type="spellStart"/>
      <w:r w:rsidRPr="00091F46">
        <w:rPr>
          <w:rFonts w:ascii="Cambria" w:hAnsi="Cambria"/>
          <w:i/>
          <w:iCs/>
          <w:sz w:val="22"/>
          <w:szCs w:val="22"/>
        </w:rPr>
        <w:t>RivEr</w:t>
      </w:r>
      <w:proofErr w:type="spellEnd"/>
      <w:r w:rsidRPr="00091F46">
        <w:rPr>
          <w:rFonts w:ascii="Cambria" w:hAnsi="Cambria"/>
          <w:i/>
          <w:iCs/>
          <w:sz w:val="22"/>
          <w:szCs w:val="22"/>
        </w:rPr>
        <w:t xml:space="preserve"> Trends (EGRET)</w:t>
      </w:r>
      <w:r>
        <w:rPr>
          <w:rFonts w:ascii="Cambria" w:hAnsi="Cambria"/>
          <w:sz w:val="22"/>
          <w:szCs w:val="22"/>
        </w:rPr>
        <w:t xml:space="preserve"> and </w:t>
      </w:r>
      <w:proofErr w:type="spellStart"/>
      <w:r>
        <w:rPr>
          <w:rFonts w:ascii="Cambria" w:hAnsi="Cambria"/>
          <w:i/>
          <w:iCs/>
          <w:sz w:val="22"/>
          <w:szCs w:val="22"/>
        </w:rPr>
        <w:t>dataRetrival</w:t>
      </w:r>
      <w:proofErr w:type="spellEnd"/>
      <w:r>
        <w:rPr>
          <w:rFonts w:ascii="Cambria" w:hAnsi="Cambria"/>
          <w:sz w:val="22"/>
          <w:szCs w:val="22"/>
        </w:rPr>
        <w:t xml:space="preserve">: R packages for hydrologic data.” </w:t>
      </w:r>
      <w:proofErr w:type="spellStart"/>
      <w:r>
        <w:rPr>
          <w:rFonts w:ascii="Cambria" w:hAnsi="Cambria"/>
          <w:i/>
          <w:iCs/>
          <w:sz w:val="22"/>
          <w:szCs w:val="22"/>
        </w:rPr>
        <w:t>Tehniques</w:t>
      </w:r>
      <w:proofErr w:type="spellEnd"/>
      <w:r>
        <w:rPr>
          <w:rFonts w:ascii="Cambria" w:hAnsi="Cambria"/>
          <w:i/>
          <w:iCs/>
          <w:sz w:val="22"/>
          <w:szCs w:val="22"/>
        </w:rPr>
        <w:t xml:space="preserve"> and Methods</w:t>
      </w:r>
      <w:r w:rsidR="006F6F38">
        <w:rPr>
          <w:rFonts w:ascii="Cambria" w:hAnsi="Cambria"/>
          <w:i/>
          <w:iCs/>
          <w:sz w:val="22"/>
          <w:szCs w:val="22"/>
        </w:rPr>
        <w:t xml:space="preserve"> </w:t>
      </w:r>
      <w:r w:rsidR="006F6F38" w:rsidRPr="006F6F38">
        <w:rPr>
          <w:rFonts w:ascii="Cambria" w:hAnsi="Cambria"/>
          <w:i/>
          <w:iCs/>
          <w:sz w:val="22"/>
          <w:szCs w:val="22"/>
        </w:rPr>
        <w:t>(Chapter A10)</w:t>
      </w:r>
      <w:r>
        <w:rPr>
          <w:rFonts w:ascii="Cambria" w:hAnsi="Cambria"/>
          <w:i/>
          <w:iCs/>
          <w:sz w:val="22"/>
          <w:szCs w:val="22"/>
        </w:rPr>
        <w:t>.</w:t>
      </w:r>
      <w:r>
        <w:rPr>
          <w:rFonts w:ascii="Cambria" w:hAnsi="Cambria"/>
          <w:sz w:val="22"/>
          <w:szCs w:val="22"/>
        </w:rPr>
        <w:t xml:space="preserve"> Reston, VA: U.S. Geological Survey. </w:t>
      </w:r>
      <w:hyperlink r:id="rId11" w:history="1">
        <w:r w:rsidRPr="00945A3C">
          <w:rPr>
            <w:rStyle w:val="Hyperlink"/>
            <w:rFonts w:ascii="Cambria" w:hAnsi="Cambria"/>
            <w:sz w:val="22"/>
            <w:szCs w:val="22"/>
          </w:rPr>
          <w:t>https://pubs.usgs.gov/tm/04/a10/</w:t>
        </w:r>
      </w:hyperlink>
      <w:r>
        <w:rPr>
          <w:rFonts w:ascii="Cambria" w:hAnsi="Cambria"/>
          <w:sz w:val="22"/>
          <w:szCs w:val="22"/>
        </w:rPr>
        <w:t xml:space="preserve">. </w:t>
      </w:r>
    </w:p>
    <w:p w14:paraId="6A3E1EC4" w14:textId="016C2022" w:rsidR="003E103A" w:rsidRDefault="003E103A" w:rsidP="00DA5C16">
      <w:pPr>
        <w:spacing w:line="480" w:lineRule="auto"/>
        <w:ind w:left="720" w:hanging="720"/>
        <w:rPr>
          <w:rFonts w:ascii="Cambria" w:hAnsi="Cambria"/>
          <w:sz w:val="22"/>
          <w:szCs w:val="22"/>
        </w:rPr>
      </w:pPr>
      <w:r>
        <w:rPr>
          <w:rFonts w:ascii="Cambria" w:hAnsi="Cambria"/>
          <w:sz w:val="22"/>
          <w:szCs w:val="22"/>
        </w:rPr>
        <w:t>Ibrahim, Michel A. 2005. “Unfortunate</w:t>
      </w:r>
      <w:r w:rsidR="006F6F38">
        <w:rPr>
          <w:rFonts w:ascii="Cambria" w:hAnsi="Cambria"/>
          <w:sz w:val="22"/>
          <w:szCs w:val="22"/>
        </w:rPr>
        <w:t>,</w:t>
      </w:r>
      <w:r>
        <w:rPr>
          <w:rFonts w:ascii="Cambria" w:hAnsi="Cambria"/>
          <w:sz w:val="22"/>
          <w:szCs w:val="22"/>
        </w:rPr>
        <w:t xml:space="preserve"> but timely</w:t>
      </w:r>
      <w:r w:rsidR="006F6F38">
        <w:rPr>
          <w:rFonts w:ascii="Cambria" w:hAnsi="Cambria"/>
          <w:sz w:val="22"/>
          <w:szCs w:val="22"/>
        </w:rPr>
        <w:t xml:space="preserve">.” </w:t>
      </w:r>
      <w:r w:rsidR="006F6F38">
        <w:rPr>
          <w:rFonts w:ascii="Cambria" w:hAnsi="Cambria"/>
          <w:i/>
          <w:iCs/>
          <w:sz w:val="22"/>
          <w:szCs w:val="22"/>
        </w:rPr>
        <w:t>Epidemiologic Reviews</w:t>
      </w:r>
      <w:r w:rsidR="006F6F38">
        <w:rPr>
          <w:rFonts w:ascii="Cambria" w:hAnsi="Cambria"/>
          <w:sz w:val="22"/>
          <w:szCs w:val="22"/>
        </w:rPr>
        <w:t xml:space="preserve"> 27:1–2.</w:t>
      </w:r>
    </w:p>
    <w:p w14:paraId="2C195B58" w14:textId="49590FE6" w:rsidR="00702AAE" w:rsidRPr="006F6F38" w:rsidRDefault="00702AAE" w:rsidP="005A3433">
      <w:pPr>
        <w:spacing w:line="480" w:lineRule="auto"/>
        <w:ind w:left="720" w:hanging="720"/>
        <w:rPr>
          <w:ins w:id="64" w:author="Anderson,Brooke" w:date="2020-09-22T17:34:00Z"/>
          <w:rFonts w:ascii="Cambria" w:hAnsi="Cambria"/>
          <w:sz w:val="22"/>
          <w:szCs w:val="22"/>
        </w:rPr>
      </w:pPr>
      <w:proofErr w:type="spellStart"/>
      <w:ins w:id="65" w:author="Anderson,Brooke" w:date="2020-09-22T17:34:00Z">
        <w:r>
          <w:rPr>
            <w:rFonts w:ascii="Cambria" w:hAnsi="Cambria"/>
            <w:sz w:val="22"/>
            <w:szCs w:val="22"/>
          </w:rPr>
          <w:t>Idrovo</w:t>
        </w:r>
        <w:proofErr w:type="spellEnd"/>
        <w:r w:rsidR="005A3433">
          <w:rPr>
            <w:rFonts w:ascii="Cambria" w:hAnsi="Cambria"/>
            <w:sz w:val="22"/>
            <w:szCs w:val="22"/>
          </w:rPr>
          <w:t>, Alvaro J.</w:t>
        </w:r>
        <w:r>
          <w:rPr>
            <w:rFonts w:ascii="Cambria" w:hAnsi="Cambria"/>
            <w:sz w:val="22"/>
            <w:szCs w:val="22"/>
          </w:rPr>
          <w:t xml:space="preserve"> 2011</w:t>
        </w:r>
        <w:r w:rsidR="005A3433">
          <w:rPr>
            <w:rFonts w:ascii="Cambria" w:hAnsi="Cambria"/>
            <w:sz w:val="22"/>
            <w:szCs w:val="22"/>
          </w:rPr>
          <w:t>. “</w:t>
        </w:r>
        <w:r w:rsidR="005A3433" w:rsidRPr="005A3433">
          <w:rPr>
            <w:rFonts w:ascii="Cambria" w:hAnsi="Cambria"/>
            <w:sz w:val="22"/>
            <w:szCs w:val="22"/>
          </w:rPr>
          <w:t>Three criteria for ecological fallacy</w:t>
        </w:r>
        <w:r w:rsidR="005A3433">
          <w:rPr>
            <w:rFonts w:ascii="Cambria" w:hAnsi="Cambria"/>
            <w:sz w:val="22"/>
            <w:szCs w:val="22"/>
          </w:rPr>
          <w:t>.</w:t>
        </w:r>
        <w:r w:rsidR="005A3433" w:rsidRPr="005A3433">
          <w:rPr>
            <w:rFonts w:ascii="Cambria" w:hAnsi="Cambria"/>
            <w:sz w:val="22"/>
            <w:szCs w:val="22"/>
          </w:rPr>
          <w:t xml:space="preserve">” </w:t>
        </w:r>
        <w:r w:rsidR="005A3433" w:rsidRPr="005A3433">
          <w:rPr>
            <w:rFonts w:ascii="Cambria" w:hAnsi="Cambria"/>
            <w:i/>
            <w:iCs/>
            <w:sz w:val="22"/>
            <w:szCs w:val="22"/>
          </w:rPr>
          <w:t>Environmental Health Perspectives</w:t>
        </w:r>
        <w:r w:rsidR="005A3433" w:rsidRPr="005A3433">
          <w:rPr>
            <w:rFonts w:ascii="Cambria" w:hAnsi="Cambria"/>
            <w:sz w:val="22"/>
            <w:szCs w:val="22"/>
          </w:rPr>
          <w:t xml:space="preserve"> 119(8)</w:t>
        </w:r>
        <w:r w:rsidR="00584AC8">
          <w:rPr>
            <w:rFonts w:ascii="Cambria" w:hAnsi="Cambria"/>
            <w:sz w:val="22"/>
            <w:szCs w:val="22"/>
          </w:rPr>
          <w:t>:</w:t>
        </w:r>
        <w:r w:rsidR="005A3433" w:rsidRPr="005A3433">
          <w:rPr>
            <w:rFonts w:ascii="Cambria" w:hAnsi="Cambria"/>
            <w:sz w:val="22"/>
            <w:szCs w:val="22"/>
          </w:rPr>
          <w:t xml:space="preserve"> a332–a332.</w:t>
        </w:r>
      </w:ins>
    </w:p>
    <w:p w14:paraId="333BEDE1" w14:textId="015500A3" w:rsidR="00F54118" w:rsidRPr="000D061F" w:rsidRDefault="00F54118" w:rsidP="00DA5C16">
      <w:pPr>
        <w:spacing w:line="480" w:lineRule="auto"/>
        <w:ind w:left="720" w:hanging="720"/>
        <w:rPr>
          <w:rFonts w:ascii="Cambria" w:hAnsi="Cambria"/>
          <w:sz w:val="22"/>
          <w:szCs w:val="22"/>
        </w:rPr>
      </w:pPr>
      <w:r w:rsidRPr="000D061F">
        <w:rPr>
          <w:rFonts w:ascii="Cambria" w:hAnsi="Cambria"/>
          <w:sz w:val="22"/>
          <w:szCs w:val="22"/>
        </w:rPr>
        <w:t xml:space="preserve">Jaccard, Paul. 1901. “Distribution de </w:t>
      </w:r>
      <w:r w:rsidR="000D061F" w:rsidRPr="000D061F">
        <w:rPr>
          <w:rFonts w:ascii="Cambria" w:hAnsi="Cambria"/>
          <w:sz w:val="22"/>
          <w:szCs w:val="22"/>
        </w:rPr>
        <w:t>l</w:t>
      </w:r>
      <w:r w:rsidRPr="000D061F">
        <w:rPr>
          <w:rFonts w:ascii="Cambria" w:hAnsi="Cambria"/>
          <w:sz w:val="22"/>
          <w:szCs w:val="22"/>
        </w:rPr>
        <w:t xml:space="preserve">a </w:t>
      </w:r>
      <w:r w:rsidR="000D061F" w:rsidRPr="000D061F">
        <w:rPr>
          <w:rFonts w:ascii="Cambria" w:hAnsi="Cambria"/>
          <w:sz w:val="22"/>
          <w:szCs w:val="22"/>
        </w:rPr>
        <w:t>f</w:t>
      </w:r>
      <w:r w:rsidRPr="000D061F">
        <w:rPr>
          <w:rFonts w:ascii="Cambria" w:hAnsi="Cambria"/>
          <w:sz w:val="22"/>
          <w:szCs w:val="22"/>
        </w:rPr>
        <w:t xml:space="preserve">lore </w:t>
      </w:r>
      <w:r w:rsidR="000D061F" w:rsidRPr="000D061F">
        <w:rPr>
          <w:rFonts w:ascii="Cambria" w:hAnsi="Cambria"/>
          <w:sz w:val="22"/>
          <w:szCs w:val="22"/>
        </w:rPr>
        <w:t>a</w:t>
      </w:r>
      <w:r w:rsidRPr="000D061F">
        <w:rPr>
          <w:rFonts w:ascii="Cambria" w:hAnsi="Cambria"/>
          <w:sz w:val="22"/>
          <w:szCs w:val="22"/>
        </w:rPr>
        <w:t xml:space="preserve">lpine </w:t>
      </w:r>
      <w:r w:rsidR="000D061F" w:rsidRPr="000D061F">
        <w:rPr>
          <w:rFonts w:ascii="Cambria" w:hAnsi="Cambria"/>
          <w:sz w:val="22"/>
          <w:szCs w:val="22"/>
        </w:rPr>
        <w:t>d</w:t>
      </w:r>
      <w:r w:rsidRPr="000D061F">
        <w:rPr>
          <w:rFonts w:ascii="Cambria" w:hAnsi="Cambria"/>
          <w:sz w:val="22"/>
          <w:szCs w:val="22"/>
        </w:rPr>
        <w:t xml:space="preserve">ans </w:t>
      </w:r>
      <w:r w:rsidR="000D061F" w:rsidRPr="000D061F">
        <w:rPr>
          <w:rFonts w:ascii="Cambria" w:hAnsi="Cambria"/>
          <w:sz w:val="22"/>
          <w:szCs w:val="22"/>
        </w:rPr>
        <w:t>l</w:t>
      </w:r>
      <w:r w:rsidRPr="000D061F">
        <w:rPr>
          <w:rFonts w:ascii="Cambria" w:hAnsi="Cambria"/>
          <w:sz w:val="22"/>
          <w:szCs w:val="22"/>
        </w:rPr>
        <w:t xml:space="preserve">e </w:t>
      </w:r>
      <w:proofErr w:type="spellStart"/>
      <w:r w:rsidR="000D061F" w:rsidRPr="000D061F">
        <w:rPr>
          <w:rFonts w:ascii="Cambria" w:hAnsi="Cambria"/>
          <w:sz w:val="22"/>
          <w:szCs w:val="22"/>
        </w:rPr>
        <w:t>b</w:t>
      </w:r>
      <w:r w:rsidRPr="000D061F">
        <w:rPr>
          <w:rFonts w:ascii="Cambria" w:hAnsi="Cambria"/>
          <w:sz w:val="22"/>
          <w:szCs w:val="22"/>
        </w:rPr>
        <w:t>assin</w:t>
      </w:r>
      <w:proofErr w:type="spellEnd"/>
      <w:r w:rsidRPr="000D061F">
        <w:rPr>
          <w:rFonts w:ascii="Cambria" w:hAnsi="Cambria"/>
          <w:sz w:val="22"/>
          <w:szCs w:val="22"/>
        </w:rPr>
        <w:t xml:space="preserve"> </w:t>
      </w:r>
      <w:r w:rsidR="000D061F" w:rsidRPr="000D061F">
        <w:rPr>
          <w:rFonts w:ascii="Cambria" w:hAnsi="Cambria"/>
          <w:sz w:val="22"/>
          <w:szCs w:val="22"/>
        </w:rPr>
        <w:t>d</w:t>
      </w:r>
      <w:r w:rsidRPr="000D061F">
        <w:rPr>
          <w:rFonts w:ascii="Cambria" w:hAnsi="Cambria"/>
          <w:sz w:val="22"/>
          <w:szCs w:val="22"/>
        </w:rPr>
        <w:t xml:space="preserve">es </w:t>
      </w:r>
      <w:proofErr w:type="spellStart"/>
      <w:r w:rsidRPr="000D061F">
        <w:rPr>
          <w:rFonts w:ascii="Cambria" w:hAnsi="Cambria"/>
          <w:sz w:val="22"/>
          <w:szCs w:val="22"/>
        </w:rPr>
        <w:t>Dranses</w:t>
      </w:r>
      <w:proofErr w:type="spellEnd"/>
      <w:r w:rsidRPr="000D061F">
        <w:rPr>
          <w:rFonts w:ascii="Cambria" w:hAnsi="Cambria"/>
          <w:sz w:val="22"/>
          <w:szCs w:val="22"/>
        </w:rPr>
        <w:t xml:space="preserve"> et </w:t>
      </w:r>
      <w:r w:rsidR="000D061F" w:rsidRPr="000D061F">
        <w:rPr>
          <w:rFonts w:ascii="Cambria" w:hAnsi="Cambria"/>
          <w:sz w:val="22"/>
          <w:szCs w:val="22"/>
        </w:rPr>
        <w:t>d</w:t>
      </w:r>
      <w:r w:rsidRPr="000D061F">
        <w:rPr>
          <w:rFonts w:ascii="Cambria" w:hAnsi="Cambria"/>
          <w:sz w:val="22"/>
          <w:szCs w:val="22"/>
        </w:rPr>
        <w:t xml:space="preserve">ans </w:t>
      </w:r>
      <w:proofErr w:type="spellStart"/>
      <w:r w:rsidR="000D061F" w:rsidRPr="000D061F">
        <w:rPr>
          <w:rFonts w:ascii="Cambria" w:hAnsi="Cambria"/>
          <w:sz w:val="22"/>
          <w:szCs w:val="22"/>
        </w:rPr>
        <w:t>q</w:t>
      </w:r>
      <w:r w:rsidRPr="000D061F">
        <w:rPr>
          <w:rFonts w:ascii="Cambria" w:hAnsi="Cambria"/>
          <w:sz w:val="22"/>
          <w:szCs w:val="22"/>
        </w:rPr>
        <w:t>uelques</w:t>
      </w:r>
      <w:proofErr w:type="spellEnd"/>
      <w:r w:rsidRPr="000D061F">
        <w:rPr>
          <w:rFonts w:ascii="Cambria" w:hAnsi="Cambria"/>
          <w:sz w:val="22"/>
          <w:szCs w:val="22"/>
        </w:rPr>
        <w:t xml:space="preserve"> </w:t>
      </w:r>
      <w:proofErr w:type="spellStart"/>
      <w:r w:rsidR="000D061F" w:rsidRPr="000D061F">
        <w:rPr>
          <w:rFonts w:ascii="Cambria" w:hAnsi="Cambria"/>
          <w:sz w:val="22"/>
          <w:szCs w:val="22"/>
        </w:rPr>
        <w:t>r</w:t>
      </w:r>
      <w:r w:rsidRPr="000D061F">
        <w:rPr>
          <w:rFonts w:ascii="Cambria" w:hAnsi="Cambria"/>
          <w:sz w:val="22"/>
          <w:szCs w:val="22"/>
        </w:rPr>
        <w:t>égions</w:t>
      </w:r>
      <w:proofErr w:type="spellEnd"/>
      <w:r w:rsidRPr="000D061F">
        <w:rPr>
          <w:rFonts w:ascii="Cambria" w:hAnsi="Cambria"/>
          <w:sz w:val="22"/>
          <w:szCs w:val="22"/>
        </w:rPr>
        <w:t xml:space="preserve"> </w:t>
      </w:r>
      <w:proofErr w:type="spellStart"/>
      <w:r w:rsidR="000D061F" w:rsidRPr="000D061F">
        <w:rPr>
          <w:rFonts w:ascii="Cambria" w:hAnsi="Cambria"/>
          <w:sz w:val="22"/>
          <w:szCs w:val="22"/>
        </w:rPr>
        <w:t>v</w:t>
      </w:r>
      <w:r w:rsidRPr="000D061F">
        <w:rPr>
          <w:rFonts w:ascii="Cambria" w:hAnsi="Cambria"/>
          <w:sz w:val="22"/>
          <w:szCs w:val="22"/>
        </w:rPr>
        <w:t>oisines</w:t>
      </w:r>
      <w:proofErr w:type="spellEnd"/>
      <w:r w:rsidRPr="000D061F">
        <w:rPr>
          <w:rFonts w:ascii="Cambria" w:hAnsi="Cambria"/>
          <w:sz w:val="22"/>
          <w:szCs w:val="22"/>
        </w:rPr>
        <w:t xml:space="preserve">.” </w:t>
      </w:r>
      <w:r w:rsidRPr="000D061F">
        <w:rPr>
          <w:rFonts w:ascii="Cambria" w:hAnsi="Cambria"/>
          <w:i/>
          <w:sz w:val="22"/>
          <w:szCs w:val="22"/>
        </w:rPr>
        <w:t xml:space="preserve">Bulletin de </w:t>
      </w:r>
      <w:r w:rsidR="008C64C2">
        <w:rPr>
          <w:rFonts w:ascii="Cambria" w:hAnsi="Cambria"/>
          <w:i/>
          <w:sz w:val="22"/>
          <w:szCs w:val="22"/>
        </w:rPr>
        <w:t>l</w:t>
      </w:r>
      <w:r w:rsidRPr="000D061F">
        <w:rPr>
          <w:rFonts w:ascii="Cambria" w:hAnsi="Cambria"/>
          <w:i/>
          <w:sz w:val="22"/>
          <w:szCs w:val="22"/>
        </w:rPr>
        <w:t xml:space="preserve">a Société </w:t>
      </w:r>
      <w:proofErr w:type="spellStart"/>
      <w:r w:rsidRPr="000D061F">
        <w:rPr>
          <w:rFonts w:ascii="Cambria" w:hAnsi="Cambria"/>
          <w:i/>
          <w:sz w:val="22"/>
          <w:szCs w:val="22"/>
        </w:rPr>
        <w:t>Vaudoise</w:t>
      </w:r>
      <w:proofErr w:type="spellEnd"/>
      <w:r w:rsidRPr="000D061F">
        <w:rPr>
          <w:rFonts w:ascii="Cambria" w:hAnsi="Cambria"/>
          <w:i/>
          <w:sz w:val="22"/>
          <w:szCs w:val="22"/>
        </w:rPr>
        <w:t xml:space="preserve"> </w:t>
      </w:r>
      <w:r w:rsidR="008C64C2">
        <w:rPr>
          <w:rFonts w:ascii="Cambria" w:hAnsi="Cambria"/>
          <w:i/>
          <w:sz w:val="22"/>
          <w:szCs w:val="22"/>
        </w:rPr>
        <w:t>d</w:t>
      </w:r>
      <w:r w:rsidRPr="000D061F">
        <w:rPr>
          <w:rFonts w:ascii="Cambria" w:hAnsi="Cambria"/>
          <w:i/>
          <w:sz w:val="22"/>
          <w:szCs w:val="22"/>
        </w:rPr>
        <w:t xml:space="preserve">es Sciences </w:t>
      </w:r>
      <w:proofErr w:type="spellStart"/>
      <w:r w:rsidRPr="000D061F">
        <w:rPr>
          <w:rFonts w:ascii="Cambria" w:hAnsi="Cambria"/>
          <w:i/>
          <w:sz w:val="22"/>
          <w:szCs w:val="22"/>
        </w:rPr>
        <w:t>Naturelles</w:t>
      </w:r>
      <w:proofErr w:type="spellEnd"/>
      <w:r w:rsidRPr="000D061F">
        <w:rPr>
          <w:rFonts w:ascii="Cambria" w:hAnsi="Cambria"/>
          <w:sz w:val="22"/>
          <w:szCs w:val="22"/>
        </w:rPr>
        <w:t xml:space="preserve"> 37: 241–72.</w:t>
      </w:r>
    </w:p>
    <w:p w14:paraId="41C4F8A7" w14:textId="3AE549DB" w:rsidR="00F54118" w:rsidRPr="008C64C2" w:rsidRDefault="00F54118" w:rsidP="00DA5C16">
      <w:pPr>
        <w:spacing w:line="480" w:lineRule="auto"/>
        <w:ind w:left="720" w:hanging="720"/>
        <w:rPr>
          <w:rFonts w:ascii="Cambria" w:hAnsi="Cambria"/>
          <w:sz w:val="22"/>
          <w:szCs w:val="22"/>
        </w:rPr>
      </w:pPr>
      <w:r w:rsidRPr="008C64C2">
        <w:rPr>
          <w:rFonts w:ascii="Cambria" w:hAnsi="Cambria"/>
          <w:sz w:val="22"/>
          <w:szCs w:val="22"/>
        </w:rPr>
        <w:t xml:space="preserve">Jaccard, Paul. 1908. “Nouvelles </w:t>
      </w:r>
      <w:proofErr w:type="spellStart"/>
      <w:r w:rsidR="008C64C2" w:rsidRPr="008C64C2">
        <w:rPr>
          <w:rFonts w:ascii="Cambria" w:hAnsi="Cambria"/>
          <w:sz w:val="22"/>
          <w:szCs w:val="22"/>
        </w:rPr>
        <w:t>r</w:t>
      </w:r>
      <w:r w:rsidRPr="008C64C2">
        <w:rPr>
          <w:rFonts w:ascii="Cambria" w:hAnsi="Cambria"/>
          <w:sz w:val="22"/>
          <w:szCs w:val="22"/>
        </w:rPr>
        <w:t>echerches</w:t>
      </w:r>
      <w:proofErr w:type="spellEnd"/>
      <w:r w:rsidRPr="008C64C2">
        <w:rPr>
          <w:rFonts w:ascii="Cambria" w:hAnsi="Cambria"/>
          <w:sz w:val="22"/>
          <w:szCs w:val="22"/>
        </w:rPr>
        <w:t xml:space="preserve"> </w:t>
      </w:r>
      <w:r w:rsidR="008C64C2" w:rsidRPr="008C64C2">
        <w:rPr>
          <w:rFonts w:ascii="Cambria" w:hAnsi="Cambria"/>
          <w:sz w:val="22"/>
          <w:szCs w:val="22"/>
        </w:rPr>
        <w:t>s</w:t>
      </w:r>
      <w:r w:rsidRPr="008C64C2">
        <w:rPr>
          <w:rFonts w:ascii="Cambria" w:hAnsi="Cambria"/>
          <w:sz w:val="22"/>
          <w:szCs w:val="22"/>
        </w:rPr>
        <w:t xml:space="preserve">ur </w:t>
      </w:r>
      <w:r w:rsidR="008C64C2" w:rsidRPr="008C64C2">
        <w:rPr>
          <w:rFonts w:ascii="Cambria" w:hAnsi="Cambria"/>
          <w:sz w:val="22"/>
          <w:szCs w:val="22"/>
        </w:rPr>
        <w:t>l</w:t>
      </w:r>
      <w:r w:rsidRPr="008C64C2">
        <w:rPr>
          <w:rFonts w:ascii="Cambria" w:hAnsi="Cambria"/>
          <w:sz w:val="22"/>
          <w:szCs w:val="22"/>
        </w:rPr>
        <w:t xml:space="preserve">a </w:t>
      </w:r>
      <w:r w:rsidR="008C64C2" w:rsidRPr="008C64C2">
        <w:rPr>
          <w:rFonts w:ascii="Cambria" w:hAnsi="Cambria"/>
          <w:sz w:val="22"/>
          <w:szCs w:val="22"/>
        </w:rPr>
        <w:t>d</w:t>
      </w:r>
      <w:r w:rsidRPr="008C64C2">
        <w:rPr>
          <w:rFonts w:ascii="Cambria" w:hAnsi="Cambria"/>
          <w:sz w:val="22"/>
          <w:szCs w:val="22"/>
        </w:rPr>
        <w:t xml:space="preserve">istribution </w:t>
      </w:r>
      <w:r w:rsidR="008C64C2" w:rsidRPr="008C64C2">
        <w:rPr>
          <w:rFonts w:ascii="Cambria" w:hAnsi="Cambria"/>
          <w:sz w:val="22"/>
          <w:szCs w:val="22"/>
        </w:rPr>
        <w:t>f</w:t>
      </w:r>
      <w:r w:rsidRPr="008C64C2">
        <w:rPr>
          <w:rFonts w:ascii="Cambria" w:hAnsi="Cambria"/>
          <w:sz w:val="22"/>
          <w:szCs w:val="22"/>
        </w:rPr>
        <w:t xml:space="preserve">loral.” </w:t>
      </w:r>
      <w:r w:rsidRPr="008C64C2">
        <w:rPr>
          <w:rFonts w:ascii="Cambria" w:hAnsi="Cambria"/>
          <w:i/>
          <w:sz w:val="22"/>
          <w:szCs w:val="22"/>
        </w:rPr>
        <w:t xml:space="preserve">Bulletin de </w:t>
      </w:r>
      <w:r w:rsidR="008C64C2">
        <w:rPr>
          <w:rFonts w:ascii="Cambria" w:hAnsi="Cambria"/>
          <w:i/>
          <w:sz w:val="22"/>
          <w:szCs w:val="22"/>
        </w:rPr>
        <w:t>l</w:t>
      </w:r>
      <w:r w:rsidRPr="008C64C2">
        <w:rPr>
          <w:rFonts w:ascii="Cambria" w:hAnsi="Cambria"/>
          <w:i/>
          <w:sz w:val="22"/>
          <w:szCs w:val="22"/>
        </w:rPr>
        <w:t xml:space="preserve">a Société </w:t>
      </w:r>
      <w:proofErr w:type="spellStart"/>
      <w:r w:rsidRPr="008C64C2">
        <w:rPr>
          <w:rFonts w:ascii="Cambria" w:hAnsi="Cambria"/>
          <w:i/>
          <w:sz w:val="22"/>
          <w:szCs w:val="22"/>
        </w:rPr>
        <w:t>Vaudoise</w:t>
      </w:r>
      <w:proofErr w:type="spellEnd"/>
      <w:r w:rsidRPr="008C64C2">
        <w:rPr>
          <w:rFonts w:ascii="Cambria" w:hAnsi="Cambria"/>
          <w:i/>
          <w:sz w:val="22"/>
          <w:szCs w:val="22"/>
        </w:rPr>
        <w:t xml:space="preserve"> </w:t>
      </w:r>
      <w:r w:rsidR="008C64C2">
        <w:rPr>
          <w:rFonts w:ascii="Cambria" w:hAnsi="Cambria"/>
          <w:i/>
          <w:sz w:val="22"/>
          <w:szCs w:val="22"/>
        </w:rPr>
        <w:t>d</w:t>
      </w:r>
      <w:r w:rsidRPr="008C64C2">
        <w:rPr>
          <w:rFonts w:ascii="Cambria" w:hAnsi="Cambria"/>
          <w:i/>
          <w:sz w:val="22"/>
          <w:szCs w:val="22"/>
        </w:rPr>
        <w:t xml:space="preserve">es Sciences </w:t>
      </w:r>
      <w:proofErr w:type="spellStart"/>
      <w:r w:rsidRPr="008C64C2">
        <w:rPr>
          <w:rFonts w:ascii="Cambria" w:hAnsi="Cambria"/>
          <w:i/>
          <w:sz w:val="22"/>
          <w:szCs w:val="22"/>
        </w:rPr>
        <w:t>Naturelles</w:t>
      </w:r>
      <w:proofErr w:type="spellEnd"/>
      <w:r w:rsidRPr="008C64C2">
        <w:rPr>
          <w:rFonts w:ascii="Cambria" w:hAnsi="Cambria"/>
          <w:sz w:val="22"/>
          <w:szCs w:val="22"/>
        </w:rPr>
        <w:t xml:space="preserve"> 44: 223–70.</w:t>
      </w:r>
    </w:p>
    <w:p w14:paraId="3C83F642" w14:textId="63ADE358" w:rsidR="00F54118" w:rsidRPr="00613A0C" w:rsidRDefault="00F54118" w:rsidP="00DA5C16">
      <w:pPr>
        <w:spacing w:line="480" w:lineRule="auto"/>
        <w:ind w:left="720" w:hanging="720"/>
        <w:rPr>
          <w:rFonts w:ascii="Cambria" w:hAnsi="Cambria"/>
          <w:sz w:val="22"/>
          <w:szCs w:val="22"/>
        </w:rPr>
      </w:pPr>
      <w:proofErr w:type="spellStart"/>
      <w:r w:rsidRPr="00613A0C">
        <w:rPr>
          <w:rFonts w:ascii="Cambria" w:hAnsi="Cambria"/>
          <w:sz w:val="22"/>
          <w:szCs w:val="22"/>
        </w:rPr>
        <w:t>Jarvinen</w:t>
      </w:r>
      <w:proofErr w:type="spellEnd"/>
      <w:r w:rsidRPr="00613A0C">
        <w:rPr>
          <w:rFonts w:ascii="Cambria" w:hAnsi="Cambria"/>
          <w:sz w:val="22"/>
          <w:szCs w:val="22"/>
        </w:rPr>
        <w:t xml:space="preserve">, Brian R, and Eduardo L Caso. 1978. “A </w:t>
      </w:r>
      <w:r w:rsidR="00613A0C" w:rsidRPr="00613A0C">
        <w:rPr>
          <w:rFonts w:ascii="Cambria" w:hAnsi="Cambria"/>
          <w:sz w:val="22"/>
          <w:szCs w:val="22"/>
        </w:rPr>
        <w:t>t</w:t>
      </w:r>
      <w:r w:rsidRPr="00613A0C">
        <w:rPr>
          <w:rFonts w:ascii="Cambria" w:hAnsi="Cambria"/>
          <w:sz w:val="22"/>
          <w:szCs w:val="22"/>
        </w:rPr>
        <w:t xml:space="preserve">ropical </w:t>
      </w:r>
      <w:r w:rsidR="00613A0C" w:rsidRPr="00613A0C">
        <w:rPr>
          <w:rFonts w:ascii="Cambria" w:hAnsi="Cambria"/>
          <w:sz w:val="22"/>
          <w:szCs w:val="22"/>
        </w:rPr>
        <w:t>c</w:t>
      </w:r>
      <w:r w:rsidRPr="00613A0C">
        <w:rPr>
          <w:rFonts w:ascii="Cambria" w:hAnsi="Cambria"/>
          <w:sz w:val="22"/>
          <w:szCs w:val="22"/>
        </w:rPr>
        <w:t xml:space="preserve">yclone </w:t>
      </w:r>
      <w:r w:rsidR="00613A0C" w:rsidRPr="00613A0C">
        <w:rPr>
          <w:rFonts w:ascii="Cambria" w:hAnsi="Cambria"/>
          <w:sz w:val="22"/>
          <w:szCs w:val="22"/>
        </w:rPr>
        <w:t>d</w:t>
      </w:r>
      <w:r w:rsidRPr="00613A0C">
        <w:rPr>
          <w:rFonts w:ascii="Cambria" w:hAnsi="Cambria"/>
          <w:sz w:val="22"/>
          <w:szCs w:val="22"/>
        </w:rPr>
        <w:t xml:space="preserve">ata </w:t>
      </w:r>
      <w:r w:rsidR="00613A0C" w:rsidRPr="00613A0C">
        <w:rPr>
          <w:rFonts w:ascii="Cambria" w:hAnsi="Cambria"/>
          <w:sz w:val="22"/>
          <w:szCs w:val="22"/>
        </w:rPr>
        <w:t>t</w:t>
      </w:r>
      <w:r w:rsidRPr="00613A0C">
        <w:rPr>
          <w:rFonts w:ascii="Cambria" w:hAnsi="Cambria"/>
          <w:sz w:val="22"/>
          <w:szCs w:val="22"/>
        </w:rPr>
        <w:t>ape for the North Atlantic Basin, 1886</w:t>
      </w:r>
      <w:r w:rsidR="00613A0C" w:rsidRPr="00613A0C">
        <w:rPr>
          <w:rFonts w:ascii="Cambria" w:hAnsi="Cambria"/>
          <w:sz w:val="22"/>
          <w:szCs w:val="22"/>
        </w:rPr>
        <w:t>–</w:t>
      </w:r>
      <w:r w:rsidRPr="00613A0C">
        <w:rPr>
          <w:rFonts w:ascii="Cambria" w:hAnsi="Cambria"/>
          <w:sz w:val="22"/>
          <w:szCs w:val="22"/>
        </w:rPr>
        <w:t xml:space="preserve">1977: Contents, </w:t>
      </w:r>
      <w:r w:rsidR="00613A0C" w:rsidRPr="00613A0C">
        <w:rPr>
          <w:rFonts w:ascii="Cambria" w:hAnsi="Cambria"/>
          <w:sz w:val="22"/>
          <w:szCs w:val="22"/>
        </w:rPr>
        <w:t>l</w:t>
      </w:r>
      <w:r w:rsidRPr="00613A0C">
        <w:rPr>
          <w:rFonts w:ascii="Cambria" w:hAnsi="Cambria"/>
          <w:sz w:val="22"/>
          <w:szCs w:val="22"/>
        </w:rPr>
        <w:t xml:space="preserve">imitations, and </w:t>
      </w:r>
      <w:r w:rsidR="00613A0C" w:rsidRPr="00613A0C">
        <w:rPr>
          <w:rFonts w:ascii="Cambria" w:hAnsi="Cambria"/>
          <w:sz w:val="22"/>
          <w:szCs w:val="22"/>
        </w:rPr>
        <w:t>u</w:t>
      </w:r>
      <w:r w:rsidRPr="00613A0C">
        <w:rPr>
          <w:rFonts w:ascii="Cambria" w:hAnsi="Cambria"/>
          <w:sz w:val="22"/>
          <w:szCs w:val="22"/>
        </w:rPr>
        <w:t xml:space="preserve">ses.” </w:t>
      </w:r>
      <w:r w:rsidRPr="00613A0C">
        <w:rPr>
          <w:rFonts w:ascii="Cambria" w:hAnsi="Cambria"/>
          <w:i/>
          <w:sz w:val="22"/>
          <w:szCs w:val="22"/>
        </w:rPr>
        <w:t>NOAA Technical Memorandum NWS NHC 6</w:t>
      </w:r>
      <w:r w:rsidRPr="00613A0C">
        <w:rPr>
          <w:rFonts w:ascii="Cambria" w:hAnsi="Cambria"/>
          <w:sz w:val="22"/>
          <w:szCs w:val="22"/>
        </w:rPr>
        <w:t>.</w:t>
      </w:r>
    </w:p>
    <w:p w14:paraId="2D8B28C8" w14:textId="71C706F4" w:rsidR="00F54118" w:rsidRDefault="00F54118" w:rsidP="00DA5C16">
      <w:pPr>
        <w:spacing w:line="480" w:lineRule="auto"/>
        <w:ind w:left="720" w:hanging="720"/>
        <w:rPr>
          <w:rFonts w:ascii="Cambria" w:hAnsi="Cambria"/>
          <w:sz w:val="22"/>
          <w:szCs w:val="22"/>
        </w:rPr>
      </w:pPr>
      <w:r w:rsidRPr="00F91613">
        <w:rPr>
          <w:rFonts w:ascii="Cambria" w:hAnsi="Cambria"/>
          <w:sz w:val="22"/>
          <w:szCs w:val="22"/>
        </w:rPr>
        <w:t xml:space="preserve">Jiang, Haiyan, Jeffrey B Halverson, Joanne Simpson, and Edward J Zipser. 2008. “Hurricane </w:t>
      </w:r>
      <w:r w:rsidR="00F91613" w:rsidRPr="00F91613">
        <w:rPr>
          <w:rFonts w:ascii="Cambria" w:hAnsi="Cambria"/>
          <w:sz w:val="22"/>
          <w:szCs w:val="22"/>
        </w:rPr>
        <w:t>‘r</w:t>
      </w:r>
      <w:r w:rsidRPr="00F91613">
        <w:rPr>
          <w:rFonts w:ascii="Cambria" w:hAnsi="Cambria"/>
          <w:sz w:val="22"/>
          <w:szCs w:val="22"/>
        </w:rPr>
        <w:t xml:space="preserve">ainfall </w:t>
      </w:r>
      <w:r w:rsidR="00F91613" w:rsidRPr="00F91613">
        <w:rPr>
          <w:rFonts w:ascii="Cambria" w:hAnsi="Cambria"/>
          <w:sz w:val="22"/>
          <w:szCs w:val="22"/>
        </w:rPr>
        <w:t>p</w:t>
      </w:r>
      <w:r w:rsidRPr="00F91613">
        <w:rPr>
          <w:rFonts w:ascii="Cambria" w:hAnsi="Cambria"/>
          <w:sz w:val="22"/>
          <w:szCs w:val="22"/>
        </w:rPr>
        <w:t xml:space="preserve">otential’ </w:t>
      </w:r>
      <w:r w:rsidR="00F91613" w:rsidRPr="00F91613">
        <w:rPr>
          <w:rFonts w:ascii="Cambria" w:hAnsi="Cambria"/>
          <w:sz w:val="22"/>
          <w:szCs w:val="22"/>
        </w:rPr>
        <w:t>d</w:t>
      </w:r>
      <w:r w:rsidRPr="00F91613">
        <w:rPr>
          <w:rFonts w:ascii="Cambria" w:hAnsi="Cambria"/>
          <w:sz w:val="22"/>
          <w:szCs w:val="22"/>
        </w:rPr>
        <w:t xml:space="preserve">erived from </w:t>
      </w:r>
      <w:r w:rsidR="00F91613" w:rsidRPr="00F91613">
        <w:rPr>
          <w:rFonts w:ascii="Cambria" w:hAnsi="Cambria"/>
          <w:sz w:val="22"/>
          <w:szCs w:val="22"/>
        </w:rPr>
        <w:t>s</w:t>
      </w:r>
      <w:r w:rsidRPr="00F91613">
        <w:rPr>
          <w:rFonts w:ascii="Cambria" w:hAnsi="Cambria"/>
          <w:sz w:val="22"/>
          <w:szCs w:val="22"/>
        </w:rPr>
        <w:t xml:space="preserve">atellite </w:t>
      </w:r>
      <w:r w:rsidR="00F91613" w:rsidRPr="00F91613">
        <w:rPr>
          <w:rFonts w:ascii="Cambria" w:hAnsi="Cambria"/>
          <w:sz w:val="22"/>
          <w:szCs w:val="22"/>
        </w:rPr>
        <w:t>o</w:t>
      </w:r>
      <w:r w:rsidRPr="00F91613">
        <w:rPr>
          <w:rFonts w:ascii="Cambria" w:hAnsi="Cambria"/>
          <w:sz w:val="22"/>
          <w:szCs w:val="22"/>
        </w:rPr>
        <w:t xml:space="preserve">bservations </w:t>
      </w:r>
      <w:r w:rsidR="00F91613" w:rsidRPr="00F91613">
        <w:rPr>
          <w:rFonts w:ascii="Cambria" w:hAnsi="Cambria"/>
          <w:sz w:val="22"/>
          <w:szCs w:val="22"/>
        </w:rPr>
        <w:t>a</w:t>
      </w:r>
      <w:r w:rsidRPr="00F91613">
        <w:rPr>
          <w:rFonts w:ascii="Cambria" w:hAnsi="Cambria"/>
          <w:sz w:val="22"/>
          <w:szCs w:val="22"/>
        </w:rPr>
        <w:t xml:space="preserve">ids </w:t>
      </w:r>
      <w:r w:rsidR="00F91613" w:rsidRPr="00F91613">
        <w:rPr>
          <w:rFonts w:ascii="Cambria" w:hAnsi="Cambria"/>
          <w:sz w:val="22"/>
          <w:szCs w:val="22"/>
        </w:rPr>
        <w:t>o</w:t>
      </w:r>
      <w:r w:rsidRPr="00F91613">
        <w:rPr>
          <w:rFonts w:ascii="Cambria" w:hAnsi="Cambria"/>
          <w:sz w:val="22"/>
          <w:szCs w:val="22"/>
        </w:rPr>
        <w:t xml:space="preserve">verland </w:t>
      </w:r>
      <w:r w:rsidR="00F91613" w:rsidRPr="00F91613">
        <w:rPr>
          <w:rFonts w:ascii="Cambria" w:hAnsi="Cambria"/>
          <w:sz w:val="22"/>
          <w:szCs w:val="22"/>
        </w:rPr>
        <w:t>r</w:t>
      </w:r>
      <w:r w:rsidRPr="00F91613">
        <w:rPr>
          <w:rFonts w:ascii="Cambria" w:hAnsi="Cambria"/>
          <w:sz w:val="22"/>
          <w:szCs w:val="22"/>
        </w:rPr>
        <w:t xml:space="preserve">ainfall </w:t>
      </w:r>
      <w:r w:rsidR="00F91613" w:rsidRPr="00F91613">
        <w:rPr>
          <w:rFonts w:ascii="Cambria" w:hAnsi="Cambria"/>
          <w:sz w:val="22"/>
          <w:szCs w:val="22"/>
        </w:rPr>
        <w:t>p</w:t>
      </w:r>
      <w:r w:rsidRPr="00F91613">
        <w:rPr>
          <w:rFonts w:ascii="Cambria" w:hAnsi="Cambria"/>
          <w:sz w:val="22"/>
          <w:szCs w:val="22"/>
        </w:rPr>
        <w:t xml:space="preserve">rediction.” </w:t>
      </w:r>
      <w:r w:rsidRPr="00F91613">
        <w:rPr>
          <w:rFonts w:ascii="Cambria" w:hAnsi="Cambria"/>
          <w:i/>
          <w:sz w:val="22"/>
          <w:szCs w:val="22"/>
        </w:rPr>
        <w:t>Journal of Applied Meteorology and Climatology</w:t>
      </w:r>
      <w:r w:rsidRPr="00F91613">
        <w:rPr>
          <w:rFonts w:ascii="Cambria" w:hAnsi="Cambria"/>
          <w:sz w:val="22"/>
          <w:szCs w:val="22"/>
        </w:rPr>
        <w:t xml:space="preserve"> 47: 944</w:t>
      </w:r>
      <w:r w:rsidR="00F91613" w:rsidRPr="00F91613">
        <w:rPr>
          <w:rFonts w:ascii="Cambria" w:hAnsi="Cambria"/>
          <w:sz w:val="22"/>
          <w:szCs w:val="22"/>
        </w:rPr>
        <w:t>–</w:t>
      </w:r>
      <w:r w:rsidRPr="00F91613">
        <w:rPr>
          <w:rFonts w:ascii="Cambria" w:hAnsi="Cambria"/>
          <w:sz w:val="22"/>
          <w:szCs w:val="22"/>
        </w:rPr>
        <w:t>59.</w:t>
      </w:r>
    </w:p>
    <w:p w14:paraId="718CCDD2" w14:textId="72C34FBB" w:rsidR="004D064F" w:rsidRPr="004D064F" w:rsidRDefault="004D064F" w:rsidP="00DA5C16">
      <w:pPr>
        <w:spacing w:line="480" w:lineRule="auto"/>
        <w:ind w:left="720" w:hanging="720"/>
        <w:rPr>
          <w:rFonts w:ascii="Cambria" w:hAnsi="Cambria"/>
          <w:sz w:val="22"/>
          <w:szCs w:val="22"/>
        </w:rPr>
      </w:pPr>
      <w:r>
        <w:rPr>
          <w:rFonts w:ascii="Cambria" w:hAnsi="Cambria"/>
          <w:sz w:val="22"/>
          <w:szCs w:val="22"/>
        </w:rPr>
        <w:t xml:space="preserve">Kim, Hyun, Rebecca M Schwartz, Jerrold Hirsch, Robert Silverman, </w:t>
      </w:r>
      <w:proofErr w:type="spellStart"/>
      <w:r>
        <w:rPr>
          <w:rFonts w:ascii="Cambria" w:hAnsi="Cambria"/>
          <w:sz w:val="22"/>
          <w:szCs w:val="22"/>
        </w:rPr>
        <w:t>Bian</w:t>
      </w:r>
      <w:proofErr w:type="spellEnd"/>
      <w:r>
        <w:rPr>
          <w:rFonts w:ascii="Cambria" w:hAnsi="Cambria"/>
          <w:sz w:val="22"/>
          <w:szCs w:val="22"/>
        </w:rPr>
        <w:t xml:space="preserve"> Liu, and </w:t>
      </w:r>
      <w:proofErr w:type="spellStart"/>
      <w:r>
        <w:rPr>
          <w:rFonts w:ascii="Cambria" w:hAnsi="Cambria"/>
          <w:sz w:val="22"/>
          <w:szCs w:val="22"/>
        </w:rPr>
        <w:t>Emanuela</w:t>
      </w:r>
      <w:proofErr w:type="spellEnd"/>
      <w:r>
        <w:rPr>
          <w:rFonts w:ascii="Cambria" w:hAnsi="Cambria"/>
          <w:sz w:val="22"/>
          <w:szCs w:val="22"/>
        </w:rPr>
        <w:t xml:space="preserve"> </w:t>
      </w:r>
      <w:proofErr w:type="spellStart"/>
      <w:r>
        <w:rPr>
          <w:rFonts w:ascii="Cambria" w:hAnsi="Cambria"/>
          <w:sz w:val="22"/>
          <w:szCs w:val="22"/>
        </w:rPr>
        <w:t>Taioli</w:t>
      </w:r>
      <w:proofErr w:type="spellEnd"/>
      <w:r>
        <w:rPr>
          <w:rFonts w:ascii="Cambria" w:hAnsi="Cambria"/>
          <w:sz w:val="22"/>
          <w:szCs w:val="22"/>
        </w:rPr>
        <w:t xml:space="preserve">. 2016. “Effect of Hurricane Sandy on Long Island emergency department visits.” </w:t>
      </w:r>
      <w:r>
        <w:rPr>
          <w:rFonts w:ascii="Cambria" w:hAnsi="Cambria"/>
          <w:i/>
          <w:iCs/>
          <w:sz w:val="22"/>
          <w:szCs w:val="22"/>
        </w:rPr>
        <w:t>Disaster Medicine and Public Health Preparedness</w:t>
      </w:r>
      <w:r>
        <w:rPr>
          <w:rFonts w:ascii="Cambria" w:hAnsi="Cambria"/>
          <w:sz w:val="22"/>
          <w:szCs w:val="22"/>
        </w:rPr>
        <w:t xml:space="preserve"> 10(3): 344–350.</w:t>
      </w:r>
    </w:p>
    <w:p w14:paraId="4EA83C39" w14:textId="76EE1FE8" w:rsidR="00F54118" w:rsidRDefault="00F54118" w:rsidP="00DA5C16">
      <w:pPr>
        <w:spacing w:line="480" w:lineRule="auto"/>
        <w:ind w:left="720" w:hanging="720"/>
        <w:rPr>
          <w:rFonts w:ascii="Cambria" w:hAnsi="Cambria"/>
          <w:sz w:val="22"/>
          <w:szCs w:val="22"/>
        </w:rPr>
      </w:pPr>
      <w:r w:rsidRPr="00FD15BF">
        <w:rPr>
          <w:rFonts w:ascii="Cambria" w:hAnsi="Cambria"/>
          <w:sz w:val="22"/>
          <w:szCs w:val="22"/>
        </w:rPr>
        <w:t xml:space="preserve">Kinney, Dennis K, Andrea M Miller, David J Crowley, and Erika Gerber. 2008. “Autism </w:t>
      </w:r>
      <w:r w:rsidR="00FD15BF" w:rsidRPr="00FD15BF">
        <w:rPr>
          <w:rFonts w:ascii="Cambria" w:hAnsi="Cambria"/>
          <w:sz w:val="22"/>
          <w:szCs w:val="22"/>
        </w:rPr>
        <w:t>p</w:t>
      </w:r>
      <w:r w:rsidRPr="00FD15BF">
        <w:rPr>
          <w:rFonts w:ascii="Cambria" w:hAnsi="Cambria"/>
          <w:sz w:val="22"/>
          <w:szCs w:val="22"/>
        </w:rPr>
        <w:t xml:space="preserve">revalence </w:t>
      </w:r>
      <w:r w:rsidR="00FD15BF" w:rsidRPr="00FD15BF">
        <w:rPr>
          <w:rFonts w:ascii="Cambria" w:hAnsi="Cambria"/>
          <w:sz w:val="22"/>
          <w:szCs w:val="22"/>
        </w:rPr>
        <w:t>f</w:t>
      </w:r>
      <w:r w:rsidRPr="00FD15BF">
        <w:rPr>
          <w:rFonts w:ascii="Cambria" w:hAnsi="Cambria"/>
          <w:sz w:val="22"/>
          <w:szCs w:val="22"/>
        </w:rPr>
        <w:t xml:space="preserve">ollowing </w:t>
      </w:r>
      <w:r w:rsidR="00FD15BF" w:rsidRPr="00FD15BF">
        <w:rPr>
          <w:rFonts w:ascii="Cambria" w:hAnsi="Cambria"/>
          <w:sz w:val="22"/>
          <w:szCs w:val="22"/>
        </w:rPr>
        <w:t>p</w:t>
      </w:r>
      <w:r w:rsidRPr="00FD15BF">
        <w:rPr>
          <w:rFonts w:ascii="Cambria" w:hAnsi="Cambria"/>
          <w:sz w:val="22"/>
          <w:szCs w:val="22"/>
        </w:rPr>
        <w:t xml:space="preserve">renatal </w:t>
      </w:r>
      <w:r w:rsidR="00FD15BF" w:rsidRPr="00FD15BF">
        <w:rPr>
          <w:rFonts w:ascii="Cambria" w:hAnsi="Cambria"/>
          <w:sz w:val="22"/>
          <w:szCs w:val="22"/>
        </w:rPr>
        <w:t>e</w:t>
      </w:r>
      <w:r w:rsidRPr="00FD15BF">
        <w:rPr>
          <w:rFonts w:ascii="Cambria" w:hAnsi="Cambria"/>
          <w:sz w:val="22"/>
          <w:szCs w:val="22"/>
        </w:rPr>
        <w:t xml:space="preserve">xposure to </w:t>
      </w:r>
      <w:r w:rsidR="00FD15BF" w:rsidRPr="00FD15BF">
        <w:rPr>
          <w:rFonts w:ascii="Cambria" w:hAnsi="Cambria"/>
          <w:sz w:val="22"/>
          <w:szCs w:val="22"/>
        </w:rPr>
        <w:t>h</w:t>
      </w:r>
      <w:r w:rsidRPr="00FD15BF">
        <w:rPr>
          <w:rFonts w:ascii="Cambria" w:hAnsi="Cambria"/>
          <w:sz w:val="22"/>
          <w:szCs w:val="22"/>
        </w:rPr>
        <w:t xml:space="preserve">urricanes and </w:t>
      </w:r>
      <w:r w:rsidR="00FD15BF" w:rsidRPr="00FD15BF">
        <w:rPr>
          <w:rFonts w:ascii="Cambria" w:hAnsi="Cambria"/>
          <w:sz w:val="22"/>
          <w:szCs w:val="22"/>
        </w:rPr>
        <w:t>t</w:t>
      </w:r>
      <w:r w:rsidRPr="00FD15BF">
        <w:rPr>
          <w:rFonts w:ascii="Cambria" w:hAnsi="Cambria"/>
          <w:sz w:val="22"/>
          <w:szCs w:val="22"/>
        </w:rPr>
        <w:t xml:space="preserve">ropical </w:t>
      </w:r>
      <w:r w:rsidR="00FD15BF" w:rsidRPr="00FD15BF">
        <w:rPr>
          <w:rFonts w:ascii="Cambria" w:hAnsi="Cambria"/>
          <w:sz w:val="22"/>
          <w:szCs w:val="22"/>
        </w:rPr>
        <w:t>s</w:t>
      </w:r>
      <w:r w:rsidRPr="00FD15BF">
        <w:rPr>
          <w:rFonts w:ascii="Cambria" w:hAnsi="Cambria"/>
          <w:sz w:val="22"/>
          <w:szCs w:val="22"/>
        </w:rPr>
        <w:t xml:space="preserve">torms in Louisiana.” </w:t>
      </w:r>
      <w:r w:rsidRPr="00FD15BF">
        <w:rPr>
          <w:rFonts w:ascii="Cambria" w:hAnsi="Cambria"/>
          <w:i/>
          <w:sz w:val="22"/>
          <w:szCs w:val="22"/>
        </w:rPr>
        <w:t>Journal of Autism and Developmental Disorders</w:t>
      </w:r>
      <w:r w:rsidRPr="00FD15BF">
        <w:rPr>
          <w:rFonts w:ascii="Cambria" w:hAnsi="Cambria"/>
          <w:sz w:val="22"/>
          <w:szCs w:val="22"/>
        </w:rPr>
        <w:t xml:space="preserve"> 38 (3</w:t>
      </w:r>
      <w:r w:rsidR="00FD15BF" w:rsidRPr="00FD15BF">
        <w:rPr>
          <w:rFonts w:ascii="Cambria" w:hAnsi="Cambria"/>
          <w:sz w:val="22"/>
          <w:szCs w:val="22"/>
        </w:rPr>
        <w:t>)</w:t>
      </w:r>
      <w:r w:rsidRPr="00FD15BF">
        <w:rPr>
          <w:rFonts w:ascii="Cambria" w:hAnsi="Cambria"/>
          <w:sz w:val="22"/>
          <w:szCs w:val="22"/>
        </w:rPr>
        <w:t>: 481–88.</w:t>
      </w:r>
    </w:p>
    <w:p w14:paraId="284AF008" w14:textId="08BEE409" w:rsidR="00F10FAB" w:rsidRPr="00F10FAB" w:rsidRDefault="00F10FAB" w:rsidP="00DA5C16">
      <w:pPr>
        <w:spacing w:line="480" w:lineRule="auto"/>
        <w:ind w:left="720" w:hanging="720"/>
        <w:rPr>
          <w:rFonts w:ascii="Cambria" w:hAnsi="Cambria"/>
          <w:sz w:val="22"/>
          <w:szCs w:val="22"/>
        </w:rPr>
      </w:pPr>
      <w:proofErr w:type="spellStart"/>
      <w:r>
        <w:rPr>
          <w:rFonts w:ascii="Cambria" w:hAnsi="Cambria"/>
          <w:sz w:val="22"/>
          <w:szCs w:val="22"/>
        </w:rPr>
        <w:lastRenderedPageBreak/>
        <w:t>Knaff</w:t>
      </w:r>
      <w:proofErr w:type="spellEnd"/>
      <w:r>
        <w:rPr>
          <w:rFonts w:ascii="Cambria" w:hAnsi="Cambria"/>
          <w:sz w:val="22"/>
          <w:szCs w:val="22"/>
        </w:rPr>
        <w:t xml:space="preserve">, John A, Christopher J Slocum, Kate D Musgrave, Charles R Sampson, and Brian R </w:t>
      </w:r>
      <w:proofErr w:type="spellStart"/>
      <w:r>
        <w:rPr>
          <w:rFonts w:ascii="Cambria" w:hAnsi="Cambria"/>
          <w:sz w:val="22"/>
          <w:szCs w:val="22"/>
        </w:rPr>
        <w:t>Strahl</w:t>
      </w:r>
      <w:proofErr w:type="spellEnd"/>
      <w:r>
        <w:rPr>
          <w:rFonts w:ascii="Cambria" w:hAnsi="Cambria"/>
          <w:sz w:val="22"/>
          <w:szCs w:val="22"/>
        </w:rPr>
        <w:t xml:space="preserve">. 2016. “Using routinely available information to estimate tropical cyclone wind structure. </w:t>
      </w:r>
      <w:r>
        <w:rPr>
          <w:rFonts w:ascii="Cambria" w:hAnsi="Cambria"/>
          <w:i/>
          <w:iCs/>
          <w:sz w:val="22"/>
          <w:szCs w:val="22"/>
        </w:rPr>
        <w:t>Monthly Weather Review</w:t>
      </w:r>
      <w:r>
        <w:rPr>
          <w:rFonts w:ascii="Cambria" w:hAnsi="Cambria"/>
          <w:sz w:val="22"/>
          <w:szCs w:val="22"/>
        </w:rPr>
        <w:t xml:space="preserve"> 144: 1233–1247.</w:t>
      </w:r>
    </w:p>
    <w:p w14:paraId="271B400F" w14:textId="5CD2F344" w:rsidR="00F54118" w:rsidRPr="00EB4D87" w:rsidRDefault="00F54118" w:rsidP="00DA5C16">
      <w:pPr>
        <w:spacing w:line="480" w:lineRule="auto"/>
        <w:ind w:left="720" w:hanging="720"/>
        <w:rPr>
          <w:rFonts w:ascii="Cambria" w:hAnsi="Cambria"/>
          <w:sz w:val="22"/>
          <w:szCs w:val="22"/>
        </w:rPr>
      </w:pPr>
      <w:proofErr w:type="spellStart"/>
      <w:r w:rsidRPr="00EB4D87">
        <w:rPr>
          <w:rFonts w:ascii="Cambria" w:hAnsi="Cambria"/>
          <w:sz w:val="22"/>
          <w:szCs w:val="22"/>
        </w:rPr>
        <w:t>Kossin</w:t>
      </w:r>
      <w:proofErr w:type="spellEnd"/>
      <w:r w:rsidRPr="00EB4D87">
        <w:rPr>
          <w:rFonts w:ascii="Cambria" w:hAnsi="Cambria"/>
          <w:sz w:val="22"/>
          <w:szCs w:val="22"/>
        </w:rPr>
        <w:t xml:space="preserve">, James P, and Daniel J </w:t>
      </w:r>
      <w:proofErr w:type="spellStart"/>
      <w:r w:rsidRPr="00EB4D87">
        <w:rPr>
          <w:rFonts w:ascii="Cambria" w:hAnsi="Cambria"/>
          <w:sz w:val="22"/>
          <w:szCs w:val="22"/>
        </w:rPr>
        <w:t>Vimont</w:t>
      </w:r>
      <w:proofErr w:type="spellEnd"/>
      <w:r w:rsidRPr="00EB4D87">
        <w:rPr>
          <w:rFonts w:ascii="Cambria" w:hAnsi="Cambria"/>
          <w:sz w:val="22"/>
          <w:szCs w:val="22"/>
        </w:rPr>
        <w:t xml:space="preserve">. 2007. “A </w:t>
      </w:r>
      <w:r w:rsidR="00EB4D87" w:rsidRPr="00EB4D87">
        <w:rPr>
          <w:rFonts w:ascii="Cambria" w:hAnsi="Cambria"/>
          <w:sz w:val="22"/>
          <w:szCs w:val="22"/>
        </w:rPr>
        <w:t>m</w:t>
      </w:r>
      <w:r w:rsidRPr="00EB4D87">
        <w:rPr>
          <w:rFonts w:ascii="Cambria" w:hAnsi="Cambria"/>
          <w:sz w:val="22"/>
          <w:szCs w:val="22"/>
        </w:rPr>
        <w:t xml:space="preserve">ore </w:t>
      </w:r>
      <w:r w:rsidR="00EB4D87" w:rsidRPr="00EB4D87">
        <w:rPr>
          <w:rFonts w:ascii="Cambria" w:hAnsi="Cambria"/>
          <w:sz w:val="22"/>
          <w:szCs w:val="22"/>
        </w:rPr>
        <w:t>g</w:t>
      </w:r>
      <w:r w:rsidRPr="00EB4D87">
        <w:rPr>
          <w:rFonts w:ascii="Cambria" w:hAnsi="Cambria"/>
          <w:sz w:val="22"/>
          <w:szCs w:val="22"/>
        </w:rPr>
        <w:t xml:space="preserve">eneral </w:t>
      </w:r>
      <w:proofErr w:type="spellStart"/>
      <w:r w:rsidR="00EB4D87" w:rsidRPr="00EB4D87">
        <w:rPr>
          <w:rFonts w:ascii="Cambria" w:hAnsi="Cambria"/>
          <w:sz w:val="22"/>
          <w:szCs w:val="22"/>
        </w:rPr>
        <w:t>g</w:t>
      </w:r>
      <w:r w:rsidRPr="00EB4D87">
        <w:rPr>
          <w:rFonts w:ascii="Cambria" w:hAnsi="Cambria"/>
          <w:sz w:val="22"/>
          <w:szCs w:val="22"/>
        </w:rPr>
        <w:t>ramework</w:t>
      </w:r>
      <w:proofErr w:type="spellEnd"/>
      <w:r w:rsidRPr="00EB4D87">
        <w:rPr>
          <w:rFonts w:ascii="Cambria" w:hAnsi="Cambria"/>
          <w:sz w:val="22"/>
          <w:szCs w:val="22"/>
        </w:rPr>
        <w:t xml:space="preserve"> for </w:t>
      </w:r>
      <w:r w:rsidR="00EB4D87" w:rsidRPr="00EB4D87">
        <w:rPr>
          <w:rFonts w:ascii="Cambria" w:hAnsi="Cambria"/>
          <w:sz w:val="22"/>
          <w:szCs w:val="22"/>
        </w:rPr>
        <w:t>u</w:t>
      </w:r>
      <w:r w:rsidRPr="00EB4D87">
        <w:rPr>
          <w:rFonts w:ascii="Cambria" w:hAnsi="Cambria"/>
          <w:sz w:val="22"/>
          <w:szCs w:val="22"/>
        </w:rPr>
        <w:t xml:space="preserve">nderstanding Atlantic </w:t>
      </w:r>
      <w:r w:rsidR="00EB4D87" w:rsidRPr="00EB4D87">
        <w:rPr>
          <w:rFonts w:ascii="Cambria" w:hAnsi="Cambria"/>
          <w:sz w:val="22"/>
          <w:szCs w:val="22"/>
        </w:rPr>
        <w:t>h</w:t>
      </w:r>
      <w:r w:rsidRPr="00EB4D87">
        <w:rPr>
          <w:rFonts w:ascii="Cambria" w:hAnsi="Cambria"/>
          <w:sz w:val="22"/>
          <w:szCs w:val="22"/>
        </w:rPr>
        <w:t xml:space="preserve">urricane </w:t>
      </w:r>
      <w:r w:rsidR="00EB4D87" w:rsidRPr="00EB4D87">
        <w:rPr>
          <w:rFonts w:ascii="Cambria" w:hAnsi="Cambria"/>
          <w:sz w:val="22"/>
          <w:szCs w:val="22"/>
        </w:rPr>
        <w:t>v</w:t>
      </w:r>
      <w:r w:rsidRPr="00EB4D87">
        <w:rPr>
          <w:rFonts w:ascii="Cambria" w:hAnsi="Cambria"/>
          <w:sz w:val="22"/>
          <w:szCs w:val="22"/>
        </w:rPr>
        <w:t xml:space="preserve">ariability and </w:t>
      </w:r>
      <w:r w:rsidR="00EB4D87" w:rsidRPr="00EB4D87">
        <w:rPr>
          <w:rFonts w:ascii="Cambria" w:hAnsi="Cambria"/>
          <w:sz w:val="22"/>
          <w:szCs w:val="22"/>
        </w:rPr>
        <w:t>t</w:t>
      </w:r>
      <w:r w:rsidRPr="00EB4D87">
        <w:rPr>
          <w:rFonts w:ascii="Cambria" w:hAnsi="Cambria"/>
          <w:sz w:val="22"/>
          <w:szCs w:val="22"/>
        </w:rPr>
        <w:t xml:space="preserve">rends.” </w:t>
      </w:r>
      <w:r w:rsidRPr="00EB4D87">
        <w:rPr>
          <w:rFonts w:ascii="Cambria" w:hAnsi="Cambria"/>
          <w:i/>
          <w:sz w:val="22"/>
          <w:szCs w:val="22"/>
        </w:rPr>
        <w:t>Bulletin of the American Meteorological Society</w:t>
      </w:r>
      <w:r w:rsidRPr="00EB4D87">
        <w:rPr>
          <w:rFonts w:ascii="Cambria" w:hAnsi="Cambria"/>
          <w:sz w:val="22"/>
          <w:szCs w:val="22"/>
        </w:rPr>
        <w:t xml:space="preserve"> 88 (11): 1767</w:t>
      </w:r>
      <w:r w:rsidR="00EB4D87" w:rsidRPr="00EB4D87">
        <w:rPr>
          <w:rFonts w:ascii="Cambria" w:hAnsi="Cambria"/>
          <w:sz w:val="22"/>
          <w:szCs w:val="22"/>
        </w:rPr>
        <w:t>–</w:t>
      </w:r>
      <w:r w:rsidRPr="00EB4D87">
        <w:rPr>
          <w:rFonts w:ascii="Cambria" w:hAnsi="Cambria"/>
          <w:sz w:val="22"/>
          <w:szCs w:val="22"/>
        </w:rPr>
        <w:t>81.</w:t>
      </w:r>
    </w:p>
    <w:p w14:paraId="5B7541C2" w14:textId="0A264BF0" w:rsidR="00F54118" w:rsidRDefault="00F54118" w:rsidP="00DA5C16">
      <w:pPr>
        <w:spacing w:line="480" w:lineRule="auto"/>
        <w:ind w:left="720" w:hanging="720"/>
        <w:rPr>
          <w:rFonts w:ascii="Cambria" w:hAnsi="Cambria"/>
          <w:sz w:val="22"/>
          <w:szCs w:val="22"/>
        </w:rPr>
      </w:pPr>
      <w:r w:rsidRPr="00D63049">
        <w:rPr>
          <w:rFonts w:ascii="Cambria" w:hAnsi="Cambria"/>
          <w:sz w:val="22"/>
          <w:szCs w:val="22"/>
        </w:rPr>
        <w:t xml:space="preserve">Kruk, Michael C, Ethan J Gibney, David H Levinson, and Michael Squires. 2010. “A </w:t>
      </w:r>
      <w:r w:rsidR="00AF3BB3" w:rsidRPr="00D63049">
        <w:rPr>
          <w:rFonts w:ascii="Cambria" w:hAnsi="Cambria"/>
          <w:sz w:val="22"/>
          <w:szCs w:val="22"/>
        </w:rPr>
        <w:t>c</w:t>
      </w:r>
      <w:r w:rsidRPr="00D63049">
        <w:rPr>
          <w:rFonts w:ascii="Cambria" w:hAnsi="Cambria"/>
          <w:sz w:val="22"/>
          <w:szCs w:val="22"/>
        </w:rPr>
        <w:t xml:space="preserve">limatology of </w:t>
      </w:r>
      <w:r w:rsidR="00AF3BB3" w:rsidRPr="00D63049">
        <w:rPr>
          <w:rFonts w:ascii="Cambria" w:hAnsi="Cambria"/>
          <w:sz w:val="22"/>
          <w:szCs w:val="22"/>
        </w:rPr>
        <w:t>i</w:t>
      </w:r>
      <w:r w:rsidRPr="00D63049">
        <w:rPr>
          <w:rFonts w:ascii="Cambria" w:hAnsi="Cambria"/>
          <w:sz w:val="22"/>
          <w:szCs w:val="22"/>
        </w:rPr>
        <w:t xml:space="preserve">nland </w:t>
      </w:r>
      <w:r w:rsidR="00AF3BB3" w:rsidRPr="00D63049">
        <w:rPr>
          <w:rFonts w:ascii="Cambria" w:hAnsi="Cambria"/>
          <w:sz w:val="22"/>
          <w:szCs w:val="22"/>
        </w:rPr>
        <w:t>w</w:t>
      </w:r>
      <w:r w:rsidRPr="00D63049">
        <w:rPr>
          <w:rFonts w:ascii="Cambria" w:hAnsi="Cambria"/>
          <w:sz w:val="22"/>
          <w:szCs w:val="22"/>
        </w:rPr>
        <w:t xml:space="preserve">inds from </w:t>
      </w:r>
      <w:r w:rsidR="00AF3BB3" w:rsidRPr="00D63049">
        <w:rPr>
          <w:rFonts w:ascii="Cambria" w:hAnsi="Cambria"/>
          <w:sz w:val="22"/>
          <w:szCs w:val="22"/>
        </w:rPr>
        <w:t>t</w:t>
      </w:r>
      <w:r w:rsidRPr="00D63049">
        <w:rPr>
          <w:rFonts w:ascii="Cambria" w:hAnsi="Cambria"/>
          <w:sz w:val="22"/>
          <w:szCs w:val="22"/>
        </w:rPr>
        <w:t xml:space="preserve">ropical </w:t>
      </w:r>
      <w:r w:rsidR="00AF3BB3" w:rsidRPr="00D63049">
        <w:rPr>
          <w:rFonts w:ascii="Cambria" w:hAnsi="Cambria"/>
          <w:sz w:val="22"/>
          <w:szCs w:val="22"/>
        </w:rPr>
        <w:t>c</w:t>
      </w:r>
      <w:r w:rsidRPr="00D63049">
        <w:rPr>
          <w:rFonts w:ascii="Cambria" w:hAnsi="Cambria"/>
          <w:sz w:val="22"/>
          <w:szCs w:val="22"/>
        </w:rPr>
        <w:t xml:space="preserve">yclones for the </w:t>
      </w:r>
      <w:r w:rsidR="00AF3BB3" w:rsidRPr="00D63049">
        <w:rPr>
          <w:rFonts w:ascii="Cambria" w:hAnsi="Cambria"/>
          <w:sz w:val="22"/>
          <w:szCs w:val="22"/>
        </w:rPr>
        <w:t>e</w:t>
      </w:r>
      <w:r w:rsidRPr="00D63049">
        <w:rPr>
          <w:rFonts w:ascii="Cambria" w:hAnsi="Cambria"/>
          <w:sz w:val="22"/>
          <w:szCs w:val="22"/>
        </w:rPr>
        <w:t xml:space="preserve">astern United States.” </w:t>
      </w:r>
      <w:r w:rsidRPr="00D63049">
        <w:rPr>
          <w:rFonts w:ascii="Cambria" w:hAnsi="Cambria"/>
          <w:i/>
          <w:sz w:val="22"/>
          <w:szCs w:val="22"/>
        </w:rPr>
        <w:t>Journal of Applied Meteorology and Climatology</w:t>
      </w:r>
      <w:r w:rsidRPr="00D63049">
        <w:rPr>
          <w:rFonts w:ascii="Cambria" w:hAnsi="Cambria"/>
          <w:sz w:val="22"/>
          <w:szCs w:val="22"/>
        </w:rPr>
        <w:t xml:space="preserve"> 49: 1538–47.</w:t>
      </w:r>
    </w:p>
    <w:p w14:paraId="0D322B31" w14:textId="22DDD9C4" w:rsidR="00D63049" w:rsidRPr="008104F6" w:rsidRDefault="00D63049" w:rsidP="00DA5C16">
      <w:pPr>
        <w:spacing w:line="480" w:lineRule="auto"/>
        <w:ind w:left="720" w:hanging="720"/>
        <w:rPr>
          <w:rFonts w:ascii="Cambria" w:hAnsi="Cambria"/>
          <w:sz w:val="22"/>
          <w:szCs w:val="22"/>
        </w:rPr>
      </w:pPr>
      <w:proofErr w:type="spellStart"/>
      <w:r>
        <w:rPr>
          <w:rFonts w:ascii="Cambria" w:hAnsi="Cambria"/>
          <w:sz w:val="22"/>
          <w:szCs w:val="22"/>
        </w:rPr>
        <w:t>Lammars</w:t>
      </w:r>
      <w:proofErr w:type="spellEnd"/>
      <w:r>
        <w:rPr>
          <w:rFonts w:ascii="Cambria" w:hAnsi="Cambria"/>
          <w:sz w:val="22"/>
          <w:szCs w:val="22"/>
        </w:rPr>
        <w:t xml:space="preserve">, Rod and G. Brooke Anderson. 2017. </w:t>
      </w:r>
      <w:proofErr w:type="spellStart"/>
      <w:r>
        <w:rPr>
          <w:rFonts w:ascii="Cambria" w:hAnsi="Cambria"/>
          <w:i/>
          <w:iCs/>
          <w:sz w:val="22"/>
          <w:szCs w:val="22"/>
        </w:rPr>
        <w:t>Countyfloods</w:t>
      </w:r>
      <w:proofErr w:type="spellEnd"/>
      <w:r>
        <w:rPr>
          <w:rFonts w:ascii="Cambria" w:hAnsi="Cambria"/>
          <w:i/>
          <w:iCs/>
          <w:sz w:val="22"/>
          <w:szCs w:val="22"/>
        </w:rPr>
        <w:t>: Quantify United States County-level Flood Measurements.</w:t>
      </w:r>
      <w:r>
        <w:rPr>
          <w:rFonts w:ascii="Cambria" w:hAnsi="Cambria"/>
          <w:sz w:val="22"/>
          <w:szCs w:val="22"/>
        </w:rPr>
        <w:t xml:space="preserve"> R package version 0.0.2. </w:t>
      </w:r>
      <w:hyperlink r:id="rId12" w:history="1">
        <w:r w:rsidRPr="00945A3C">
          <w:rPr>
            <w:rStyle w:val="Hyperlink"/>
            <w:rFonts w:ascii="Cambria" w:hAnsi="Cambria"/>
            <w:sz w:val="22"/>
            <w:szCs w:val="22"/>
          </w:rPr>
          <w:t>https://CRAN.R-project.org/package=countyfloods</w:t>
        </w:r>
      </w:hyperlink>
      <w:r>
        <w:rPr>
          <w:rFonts w:ascii="Cambria" w:hAnsi="Cambria"/>
          <w:sz w:val="22"/>
          <w:szCs w:val="22"/>
        </w:rPr>
        <w:t xml:space="preserve">. </w:t>
      </w:r>
    </w:p>
    <w:p w14:paraId="3C68A62A" w14:textId="3E0CAC4B" w:rsidR="00F54118" w:rsidRPr="008104F6" w:rsidRDefault="00F54118" w:rsidP="00DA5C16">
      <w:pPr>
        <w:spacing w:line="480" w:lineRule="auto"/>
        <w:ind w:left="720" w:hanging="720"/>
        <w:rPr>
          <w:rFonts w:ascii="Cambria" w:hAnsi="Cambria"/>
          <w:sz w:val="22"/>
          <w:szCs w:val="22"/>
        </w:rPr>
      </w:pPr>
      <w:proofErr w:type="spellStart"/>
      <w:r w:rsidRPr="008104F6">
        <w:rPr>
          <w:rFonts w:ascii="Cambria" w:hAnsi="Cambria"/>
          <w:sz w:val="22"/>
          <w:szCs w:val="22"/>
        </w:rPr>
        <w:t>Landsea</w:t>
      </w:r>
      <w:proofErr w:type="spellEnd"/>
      <w:r w:rsidRPr="008104F6">
        <w:rPr>
          <w:rFonts w:ascii="Cambria" w:hAnsi="Cambria"/>
          <w:sz w:val="22"/>
          <w:szCs w:val="22"/>
        </w:rPr>
        <w:t xml:space="preserve">, Christopher W, and James L Franklin. 2013. “Atlantic </w:t>
      </w:r>
      <w:r w:rsidR="008104F6" w:rsidRPr="008104F6">
        <w:rPr>
          <w:rFonts w:ascii="Cambria" w:hAnsi="Cambria"/>
          <w:sz w:val="22"/>
          <w:szCs w:val="22"/>
        </w:rPr>
        <w:t>h</w:t>
      </w:r>
      <w:r w:rsidRPr="008104F6">
        <w:rPr>
          <w:rFonts w:ascii="Cambria" w:hAnsi="Cambria"/>
          <w:sz w:val="22"/>
          <w:szCs w:val="22"/>
        </w:rPr>
        <w:t xml:space="preserve">urricane </w:t>
      </w:r>
      <w:r w:rsidR="008104F6" w:rsidRPr="008104F6">
        <w:rPr>
          <w:rFonts w:ascii="Cambria" w:hAnsi="Cambria"/>
          <w:sz w:val="22"/>
          <w:szCs w:val="22"/>
        </w:rPr>
        <w:t>d</w:t>
      </w:r>
      <w:r w:rsidRPr="008104F6">
        <w:rPr>
          <w:rFonts w:ascii="Cambria" w:hAnsi="Cambria"/>
          <w:sz w:val="22"/>
          <w:szCs w:val="22"/>
        </w:rPr>
        <w:t xml:space="preserve">atabase </w:t>
      </w:r>
      <w:r w:rsidR="008104F6" w:rsidRPr="008104F6">
        <w:rPr>
          <w:rFonts w:ascii="Cambria" w:hAnsi="Cambria"/>
          <w:sz w:val="22"/>
          <w:szCs w:val="22"/>
        </w:rPr>
        <w:t>u</w:t>
      </w:r>
      <w:r w:rsidRPr="008104F6">
        <w:rPr>
          <w:rFonts w:ascii="Cambria" w:hAnsi="Cambria"/>
          <w:sz w:val="22"/>
          <w:szCs w:val="22"/>
        </w:rPr>
        <w:t xml:space="preserve">ncertainty and </w:t>
      </w:r>
      <w:r w:rsidR="008104F6" w:rsidRPr="008104F6">
        <w:rPr>
          <w:rFonts w:ascii="Cambria" w:hAnsi="Cambria"/>
          <w:sz w:val="22"/>
          <w:szCs w:val="22"/>
        </w:rPr>
        <w:t>p</w:t>
      </w:r>
      <w:r w:rsidRPr="008104F6">
        <w:rPr>
          <w:rFonts w:ascii="Cambria" w:hAnsi="Cambria"/>
          <w:sz w:val="22"/>
          <w:szCs w:val="22"/>
        </w:rPr>
        <w:t xml:space="preserve">resentation of a </w:t>
      </w:r>
      <w:r w:rsidR="008104F6" w:rsidRPr="008104F6">
        <w:rPr>
          <w:rFonts w:ascii="Cambria" w:hAnsi="Cambria"/>
          <w:sz w:val="22"/>
          <w:szCs w:val="22"/>
        </w:rPr>
        <w:t>n</w:t>
      </w:r>
      <w:r w:rsidRPr="008104F6">
        <w:rPr>
          <w:rFonts w:ascii="Cambria" w:hAnsi="Cambria"/>
          <w:sz w:val="22"/>
          <w:szCs w:val="22"/>
        </w:rPr>
        <w:t xml:space="preserve">ew </w:t>
      </w:r>
      <w:r w:rsidR="008104F6" w:rsidRPr="008104F6">
        <w:rPr>
          <w:rFonts w:ascii="Cambria" w:hAnsi="Cambria"/>
          <w:sz w:val="22"/>
          <w:szCs w:val="22"/>
        </w:rPr>
        <w:t>d</w:t>
      </w:r>
      <w:r w:rsidRPr="008104F6">
        <w:rPr>
          <w:rFonts w:ascii="Cambria" w:hAnsi="Cambria"/>
          <w:sz w:val="22"/>
          <w:szCs w:val="22"/>
        </w:rPr>
        <w:t xml:space="preserve">atabase </w:t>
      </w:r>
      <w:r w:rsidR="008104F6" w:rsidRPr="008104F6">
        <w:rPr>
          <w:rFonts w:ascii="Cambria" w:hAnsi="Cambria"/>
          <w:sz w:val="22"/>
          <w:szCs w:val="22"/>
        </w:rPr>
        <w:t>f</w:t>
      </w:r>
      <w:r w:rsidRPr="008104F6">
        <w:rPr>
          <w:rFonts w:ascii="Cambria" w:hAnsi="Cambria"/>
          <w:sz w:val="22"/>
          <w:szCs w:val="22"/>
        </w:rPr>
        <w:t xml:space="preserve">ormat.” </w:t>
      </w:r>
      <w:r w:rsidRPr="008104F6">
        <w:rPr>
          <w:rFonts w:ascii="Cambria" w:hAnsi="Cambria"/>
          <w:i/>
          <w:sz w:val="22"/>
          <w:szCs w:val="22"/>
        </w:rPr>
        <w:t>Monthly Weather Review</w:t>
      </w:r>
      <w:r w:rsidRPr="008104F6">
        <w:rPr>
          <w:rFonts w:ascii="Cambria" w:hAnsi="Cambria"/>
          <w:sz w:val="22"/>
          <w:szCs w:val="22"/>
        </w:rPr>
        <w:t xml:space="preserve"> 141: 3576–92.</w:t>
      </w:r>
    </w:p>
    <w:p w14:paraId="15BB684F" w14:textId="102DC5F0" w:rsidR="00F54118" w:rsidRPr="00986B82" w:rsidRDefault="00F54118" w:rsidP="00DA5C16">
      <w:pPr>
        <w:spacing w:line="480" w:lineRule="auto"/>
        <w:ind w:left="720" w:hanging="720"/>
        <w:rPr>
          <w:rFonts w:ascii="Cambria" w:hAnsi="Cambria"/>
          <w:sz w:val="22"/>
          <w:szCs w:val="22"/>
        </w:rPr>
      </w:pPr>
      <w:r w:rsidRPr="00986B82">
        <w:rPr>
          <w:rFonts w:ascii="Cambria" w:hAnsi="Cambria"/>
          <w:sz w:val="22"/>
          <w:szCs w:val="22"/>
        </w:rPr>
        <w:t xml:space="preserve">Lawrence, Miles, </w:t>
      </w:r>
      <w:proofErr w:type="spellStart"/>
      <w:r w:rsidRPr="00986B82">
        <w:rPr>
          <w:rFonts w:ascii="Cambria" w:hAnsi="Cambria"/>
          <w:sz w:val="22"/>
          <w:szCs w:val="22"/>
        </w:rPr>
        <w:t>Lixion</w:t>
      </w:r>
      <w:proofErr w:type="spellEnd"/>
      <w:r w:rsidRPr="00986B82">
        <w:rPr>
          <w:rFonts w:ascii="Cambria" w:hAnsi="Cambria"/>
          <w:sz w:val="22"/>
          <w:szCs w:val="22"/>
        </w:rPr>
        <w:t xml:space="preserve"> Avila, Jack </w:t>
      </w:r>
      <w:proofErr w:type="spellStart"/>
      <w:r w:rsidRPr="00986B82">
        <w:rPr>
          <w:rFonts w:ascii="Cambria" w:hAnsi="Cambria"/>
          <w:sz w:val="22"/>
          <w:szCs w:val="22"/>
        </w:rPr>
        <w:t>Beven</w:t>
      </w:r>
      <w:proofErr w:type="spellEnd"/>
      <w:r w:rsidRPr="00986B82">
        <w:rPr>
          <w:rFonts w:ascii="Cambria" w:hAnsi="Cambria"/>
          <w:sz w:val="22"/>
          <w:szCs w:val="22"/>
        </w:rPr>
        <w:t xml:space="preserve">, James Franklin, John Guiney, and Richard Pasch. 2000. “Atlantic </w:t>
      </w:r>
      <w:r w:rsidR="00986B82" w:rsidRPr="00986B82">
        <w:rPr>
          <w:rFonts w:ascii="Cambria" w:hAnsi="Cambria"/>
          <w:sz w:val="22"/>
          <w:szCs w:val="22"/>
        </w:rPr>
        <w:t>h</w:t>
      </w:r>
      <w:r w:rsidRPr="00986B82">
        <w:rPr>
          <w:rFonts w:ascii="Cambria" w:hAnsi="Cambria"/>
          <w:sz w:val="22"/>
          <w:szCs w:val="22"/>
        </w:rPr>
        <w:t xml:space="preserve">urricanes: Floyd’s </w:t>
      </w:r>
      <w:r w:rsidR="00986B82" w:rsidRPr="00986B82">
        <w:rPr>
          <w:rFonts w:ascii="Cambria" w:hAnsi="Cambria"/>
          <w:sz w:val="22"/>
          <w:szCs w:val="22"/>
        </w:rPr>
        <w:t>f</w:t>
      </w:r>
      <w:r w:rsidRPr="00986B82">
        <w:rPr>
          <w:rFonts w:ascii="Cambria" w:hAnsi="Cambria"/>
          <w:sz w:val="22"/>
          <w:szCs w:val="22"/>
        </w:rPr>
        <w:t xml:space="preserve">ury </w:t>
      </w:r>
      <w:r w:rsidR="00986B82" w:rsidRPr="00986B82">
        <w:rPr>
          <w:rFonts w:ascii="Cambria" w:hAnsi="Cambria"/>
          <w:sz w:val="22"/>
          <w:szCs w:val="22"/>
        </w:rPr>
        <w:t>h</w:t>
      </w:r>
      <w:r w:rsidRPr="00986B82">
        <w:rPr>
          <w:rFonts w:ascii="Cambria" w:hAnsi="Cambria"/>
          <w:sz w:val="22"/>
          <w:szCs w:val="22"/>
        </w:rPr>
        <w:t xml:space="preserve">ighlighted </w:t>
      </w:r>
      <w:r w:rsidR="00986B82" w:rsidRPr="00986B82">
        <w:rPr>
          <w:rFonts w:ascii="Cambria" w:hAnsi="Cambria"/>
          <w:sz w:val="22"/>
          <w:szCs w:val="22"/>
        </w:rPr>
        <w:t>a</w:t>
      </w:r>
      <w:r w:rsidRPr="00986B82">
        <w:rPr>
          <w:rFonts w:ascii="Cambria" w:hAnsi="Cambria"/>
          <w:sz w:val="22"/>
          <w:szCs w:val="22"/>
        </w:rPr>
        <w:t xml:space="preserve">nother </w:t>
      </w:r>
      <w:r w:rsidR="00986B82" w:rsidRPr="00986B82">
        <w:rPr>
          <w:rFonts w:ascii="Cambria" w:hAnsi="Cambria"/>
          <w:sz w:val="22"/>
          <w:szCs w:val="22"/>
        </w:rPr>
        <w:t>a</w:t>
      </w:r>
      <w:r w:rsidRPr="00986B82">
        <w:rPr>
          <w:rFonts w:ascii="Cambria" w:hAnsi="Cambria"/>
          <w:sz w:val="22"/>
          <w:szCs w:val="22"/>
        </w:rPr>
        <w:t>bove-</w:t>
      </w:r>
      <w:r w:rsidR="00986B82" w:rsidRPr="00986B82">
        <w:rPr>
          <w:rFonts w:ascii="Cambria" w:hAnsi="Cambria"/>
          <w:sz w:val="22"/>
          <w:szCs w:val="22"/>
        </w:rPr>
        <w:t>a</w:t>
      </w:r>
      <w:r w:rsidRPr="00986B82">
        <w:rPr>
          <w:rFonts w:ascii="Cambria" w:hAnsi="Cambria"/>
          <w:sz w:val="22"/>
          <w:szCs w:val="22"/>
        </w:rPr>
        <w:t xml:space="preserve">verage </w:t>
      </w:r>
      <w:r w:rsidR="00986B82" w:rsidRPr="00986B82">
        <w:rPr>
          <w:rFonts w:ascii="Cambria" w:hAnsi="Cambria"/>
          <w:sz w:val="22"/>
          <w:szCs w:val="22"/>
        </w:rPr>
        <w:t>y</w:t>
      </w:r>
      <w:r w:rsidRPr="00986B82">
        <w:rPr>
          <w:rFonts w:ascii="Cambria" w:hAnsi="Cambria"/>
          <w:sz w:val="22"/>
          <w:szCs w:val="22"/>
        </w:rPr>
        <w:t xml:space="preserve">ear.” </w:t>
      </w:r>
      <w:r w:rsidRPr="00986B82">
        <w:rPr>
          <w:rFonts w:ascii="Cambria" w:hAnsi="Cambria"/>
          <w:i/>
          <w:sz w:val="22"/>
          <w:szCs w:val="22"/>
        </w:rPr>
        <w:t>Weatherwise</w:t>
      </w:r>
      <w:r w:rsidRPr="00986B82">
        <w:rPr>
          <w:rFonts w:ascii="Cambria" w:hAnsi="Cambria"/>
          <w:sz w:val="22"/>
          <w:szCs w:val="22"/>
        </w:rPr>
        <w:t xml:space="preserve"> 53(2): 39–43.</w:t>
      </w:r>
    </w:p>
    <w:p w14:paraId="631BCF2D" w14:textId="20B485F1" w:rsidR="002F1BC6" w:rsidRDefault="002F1BC6" w:rsidP="00DA5C16">
      <w:pPr>
        <w:spacing w:line="480" w:lineRule="auto"/>
        <w:ind w:left="720" w:hanging="720"/>
        <w:rPr>
          <w:rFonts w:ascii="Cambria" w:hAnsi="Cambria"/>
          <w:sz w:val="22"/>
          <w:szCs w:val="22"/>
        </w:rPr>
      </w:pPr>
      <w:r w:rsidRPr="002F1BC6">
        <w:rPr>
          <w:rFonts w:ascii="Cambria" w:hAnsi="Cambria"/>
          <w:sz w:val="22"/>
          <w:szCs w:val="22"/>
        </w:rPr>
        <w:t xml:space="preserve">Liu, Jia Coco, Ander Wilson, Loretta J </w:t>
      </w:r>
      <w:proofErr w:type="spellStart"/>
      <w:r w:rsidRPr="002F1BC6">
        <w:rPr>
          <w:rFonts w:ascii="Cambria" w:hAnsi="Cambria"/>
          <w:sz w:val="22"/>
          <w:szCs w:val="22"/>
        </w:rPr>
        <w:t>Mickley</w:t>
      </w:r>
      <w:proofErr w:type="spellEnd"/>
      <w:r w:rsidRPr="002F1BC6">
        <w:rPr>
          <w:rFonts w:ascii="Cambria" w:hAnsi="Cambria"/>
          <w:sz w:val="22"/>
          <w:szCs w:val="22"/>
        </w:rPr>
        <w:t xml:space="preserve">, Francesca </w:t>
      </w:r>
      <w:proofErr w:type="spellStart"/>
      <w:r w:rsidRPr="002F1BC6">
        <w:rPr>
          <w:rFonts w:ascii="Cambria" w:hAnsi="Cambria"/>
          <w:sz w:val="22"/>
          <w:szCs w:val="22"/>
        </w:rPr>
        <w:t>Dominici</w:t>
      </w:r>
      <w:proofErr w:type="spellEnd"/>
      <w:r w:rsidRPr="002F1BC6">
        <w:rPr>
          <w:rFonts w:ascii="Cambria" w:hAnsi="Cambria"/>
          <w:sz w:val="22"/>
          <w:szCs w:val="22"/>
        </w:rPr>
        <w:t xml:space="preserve">, Keita Ebisu, Yun Wang, Melissa P </w:t>
      </w:r>
      <w:proofErr w:type="spellStart"/>
      <w:r w:rsidRPr="002F1BC6">
        <w:rPr>
          <w:rFonts w:ascii="Cambria" w:hAnsi="Cambria"/>
          <w:sz w:val="22"/>
          <w:szCs w:val="22"/>
        </w:rPr>
        <w:t>Sulprizio</w:t>
      </w:r>
      <w:proofErr w:type="spellEnd"/>
      <w:r w:rsidRPr="002F1BC6">
        <w:rPr>
          <w:rFonts w:ascii="Cambria" w:hAnsi="Cambria"/>
          <w:sz w:val="22"/>
          <w:szCs w:val="22"/>
        </w:rPr>
        <w:t xml:space="preserve">, Roger D Peng, Xu Yue, Ji-Young Son, et al. 2017. “Wildfire-specific fine particulate matter and risk of hospital admissions in urban and rural counties.” </w:t>
      </w:r>
      <w:r w:rsidRPr="002F1BC6">
        <w:rPr>
          <w:rFonts w:ascii="Cambria" w:hAnsi="Cambria"/>
          <w:i/>
          <w:iCs/>
          <w:sz w:val="22"/>
          <w:szCs w:val="22"/>
        </w:rPr>
        <w:t>Epidemiology</w:t>
      </w:r>
      <w:r w:rsidRPr="002F1BC6">
        <w:rPr>
          <w:rFonts w:ascii="Cambria" w:hAnsi="Cambria"/>
          <w:sz w:val="22"/>
          <w:szCs w:val="22"/>
        </w:rPr>
        <w:t xml:space="preserve"> 28(1): 77–85.</w:t>
      </w:r>
    </w:p>
    <w:p w14:paraId="48832C4B" w14:textId="2D5DD98A" w:rsidR="002F1BC6" w:rsidRDefault="002F1BC6" w:rsidP="00DA5C16">
      <w:pPr>
        <w:spacing w:line="480" w:lineRule="auto"/>
        <w:ind w:left="720" w:hanging="720"/>
        <w:rPr>
          <w:rFonts w:ascii="Cambria" w:hAnsi="Cambria"/>
          <w:sz w:val="22"/>
          <w:szCs w:val="22"/>
        </w:rPr>
      </w:pPr>
      <w:r>
        <w:rPr>
          <w:rFonts w:ascii="Cambria" w:hAnsi="Cambria"/>
          <w:sz w:val="22"/>
          <w:szCs w:val="22"/>
        </w:rPr>
        <w:lastRenderedPageBreak/>
        <w:t xml:space="preserve">McKinney, Nathan, Chris Houser, and Klaus Meyer-Ardent. 2011. “Direct and indirect mortality in Florida during the 2004 hurricane season.” </w:t>
      </w:r>
      <w:r>
        <w:rPr>
          <w:rFonts w:ascii="Cambria" w:hAnsi="Cambria"/>
          <w:i/>
          <w:iCs/>
          <w:sz w:val="22"/>
          <w:szCs w:val="22"/>
        </w:rPr>
        <w:t>International Journal of Biometeorology</w:t>
      </w:r>
      <w:r>
        <w:rPr>
          <w:rFonts w:ascii="Cambria" w:hAnsi="Cambria"/>
          <w:sz w:val="22"/>
          <w:szCs w:val="22"/>
        </w:rPr>
        <w:t xml:space="preserve"> 55(4): 533</w:t>
      </w:r>
      <w:r>
        <w:rPr>
          <w:rFonts w:ascii="Cambria" w:hAnsi="Cambria"/>
          <w:sz w:val="22"/>
          <w:szCs w:val="22"/>
        </w:rPr>
        <w:softHyphen/>
        <w:t>546.</w:t>
      </w:r>
    </w:p>
    <w:p w14:paraId="046F3F01" w14:textId="0F25FD01" w:rsidR="002F1BC6" w:rsidRDefault="002F1BC6" w:rsidP="00DA5C16">
      <w:pPr>
        <w:spacing w:line="480" w:lineRule="auto"/>
        <w:ind w:left="720" w:hanging="720"/>
        <w:rPr>
          <w:rFonts w:ascii="Cambria" w:hAnsi="Cambria"/>
          <w:sz w:val="22"/>
          <w:szCs w:val="22"/>
        </w:rPr>
      </w:pPr>
      <w:proofErr w:type="spellStart"/>
      <w:r>
        <w:rPr>
          <w:rFonts w:ascii="Cambria" w:hAnsi="Cambria"/>
          <w:sz w:val="22"/>
          <w:szCs w:val="22"/>
        </w:rPr>
        <w:t>Menne</w:t>
      </w:r>
      <w:proofErr w:type="spellEnd"/>
      <w:r>
        <w:rPr>
          <w:rFonts w:ascii="Cambria" w:hAnsi="Cambria"/>
          <w:sz w:val="22"/>
          <w:szCs w:val="22"/>
        </w:rPr>
        <w:t xml:space="preserve">, Matthew J, </w:t>
      </w:r>
      <w:proofErr w:type="spellStart"/>
      <w:r>
        <w:rPr>
          <w:rFonts w:ascii="Cambria" w:hAnsi="Cambria"/>
          <w:sz w:val="22"/>
          <w:szCs w:val="22"/>
        </w:rPr>
        <w:t>Imke</w:t>
      </w:r>
      <w:proofErr w:type="spellEnd"/>
      <w:r>
        <w:rPr>
          <w:rFonts w:ascii="Cambria" w:hAnsi="Cambria"/>
          <w:sz w:val="22"/>
          <w:szCs w:val="22"/>
        </w:rPr>
        <w:t xml:space="preserve"> </w:t>
      </w:r>
      <w:proofErr w:type="spellStart"/>
      <w:r>
        <w:rPr>
          <w:rFonts w:ascii="Cambria" w:hAnsi="Cambria"/>
          <w:sz w:val="22"/>
          <w:szCs w:val="22"/>
        </w:rPr>
        <w:t>Durre</w:t>
      </w:r>
      <w:proofErr w:type="spellEnd"/>
      <w:r>
        <w:rPr>
          <w:rFonts w:ascii="Cambria" w:hAnsi="Cambria"/>
          <w:sz w:val="22"/>
          <w:szCs w:val="22"/>
        </w:rPr>
        <w:t xml:space="preserve">, Russell S </w:t>
      </w:r>
      <w:proofErr w:type="spellStart"/>
      <w:r>
        <w:rPr>
          <w:rFonts w:ascii="Cambria" w:hAnsi="Cambria"/>
          <w:sz w:val="22"/>
          <w:szCs w:val="22"/>
        </w:rPr>
        <w:t>Vose</w:t>
      </w:r>
      <w:proofErr w:type="spellEnd"/>
      <w:r>
        <w:rPr>
          <w:rFonts w:ascii="Cambria" w:hAnsi="Cambria"/>
          <w:sz w:val="22"/>
          <w:szCs w:val="22"/>
        </w:rPr>
        <w:t xml:space="preserve">, Byron E Gleason, and Tamara G Houston. 2012. “An overview of the Global Historical Climatology Network—Daily database.” </w:t>
      </w:r>
      <w:r>
        <w:rPr>
          <w:rFonts w:ascii="Cambria" w:hAnsi="Cambria"/>
          <w:i/>
          <w:iCs/>
          <w:sz w:val="22"/>
          <w:szCs w:val="22"/>
        </w:rPr>
        <w:t>Journal of Atmospheric and Oceanic Technology</w:t>
      </w:r>
      <w:r>
        <w:rPr>
          <w:rFonts w:ascii="Cambria" w:hAnsi="Cambria"/>
          <w:sz w:val="22"/>
          <w:szCs w:val="22"/>
        </w:rPr>
        <w:t xml:space="preserve"> 29(7): 897–910.</w:t>
      </w:r>
    </w:p>
    <w:p w14:paraId="3F67C3F7" w14:textId="2D572018" w:rsidR="000C09C2" w:rsidRDefault="000C09C2" w:rsidP="00DA5C16">
      <w:pPr>
        <w:spacing w:line="480" w:lineRule="auto"/>
        <w:ind w:left="720" w:hanging="720"/>
        <w:rPr>
          <w:rFonts w:ascii="Cambria" w:hAnsi="Cambria"/>
          <w:sz w:val="22"/>
          <w:szCs w:val="22"/>
        </w:rPr>
      </w:pPr>
      <w:proofErr w:type="spellStart"/>
      <w:r>
        <w:rPr>
          <w:rFonts w:ascii="Cambria" w:hAnsi="Cambria"/>
          <w:sz w:val="22"/>
          <w:szCs w:val="22"/>
        </w:rPr>
        <w:t>Milojevic</w:t>
      </w:r>
      <w:proofErr w:type="spellEnd"/>
      <w:r>
        <w:rPr>
          <w:rFonts w:ascii="Cambria" w:hAnsi="Cambria"/>
          <w:sz w:val="22"/>
          <w:szCs w:val="22"/>
        </w:rPr>
        <w:t xml:space="preserve">, Ai, Ben Armstrong, and Paul Wilkinson. 2017. “Mental health impacts of flooding: A controlled interrupted time series analysis of prescribing data in </w:t>
      </w:r>
      <w:proofErr w:type="spellStart"/>
      <w:r>
        <w:rPr>
          <w:rFonts w:ascii="Cambria" w:hAnsi="Cambria"/>
          <w:sz w:val="22"/>
          <w:szCs w:val="22"/>
        </w:rPr>
        <w:t>Englang</w:t>
      </w:r>
      <w:proofErr w:type="spellEnd"/>
      <w:r>
        <w:rPr>
          <w:rFonts w:ascii="Cambria" w:hAnsi="Cambria"/>
          <w:sz w:val="22"/>
          <w:szCs w:val="22"/>
        </w:rPr>
        <w:t xml:space="preserve">.” </w:t>
      </w:r>
      <w:r>
        <w:rPr>
          <w:rFonts w:ascii="Cambria" w:hAnsi="Cambria"/>
          <w:i/>
          <w:iCs/>
          <w:sz w:val="22"/>
          <w:szCs w:val="22"/>
        </w:rPr>
        <w:t>Journal of Epidemiology and Community Health</w:t>
      </w:r>
      <w:r>
        <w:rPr>
          <w:rFonts w:ascii="Cambria" w:hAnsi="Cambria"/>
          <w:sz w:val="22"/>
          <w:szCs w:val="22"/>
        </w:rPr>
        <w:t xml:space="preserve"> 71(10): 970–973.</w:t>
      </w:r>
    </w:p>
    <w:p w14:paraId="027705D3" w14:textId="7C9B43B3" w:rsidR="000C09C2" w:rsidRPr="000C09C2" w:rsidRDefault="000C09C2" w:rsidP="00DA5C16">
      <w:pPr>
        <w:spacing w:line="480" w:lineRule="auto"/>
        <w:ind w:left="720" w:hanging="720"/>
        <w:rPr>
          <w:rFonts w:ascii="Cambria" w:hAnsi="Cambria"/>
          <w:sz w:val="22"/>
          <w:szCs w:val="22"/>
        </w:rPr>
      </w:pPr>
      <w:proofErr w:type="spellStart"/>
      <w:r>
        <w:rPr>
          <w:rFonts w:ascii="Cambria" w:hAnsi="Cambria"/>
          <w:sz w:val="22"/>
          <w:szCs w:val="22"/>
        </w:rPr>
        <w:t>Mongin</w:t>
      </w:r>
      <w:proofErr w:type="spellEnd"/>
      <w:r>
        <w:rPr>
          <w:rFonts w:ascii="Cambria" w:hAnsi="Cambria"/>
          <w:sz w:val="22"/>
          <w:szCs w:val="22"/>
        </w:rPr>
        <w:t xml:space="preserve">, Steven J, Sherry L Baron, Rebecca M Schwartz, </w:t>
      </w:r>
      <w:proofErr w:type="spellStart"/>
      <w:r>
        <w:rPr>
          <w:rFonts w:ascii="Cambria" w:hAnsi="Cambria"/>
          <w:sz w:val="22"/>
          <w:szCs w:val="22"/>
        </w:rPr>
        <w:t>Bian</w:t>
      </w:r>
      <w:proofErr w:type="spellEnd"/>
      <w:r>
        <w:rPr>
          <w:rFonts w:ascii="Cambria" w:hAnsi="Cambria"/>
          <w:sz w:val="22"/>
          <w:szCs w:val="22"/>
        </w:rPr>
        <w:t xml:space="preserve"> Liu, </w:t>
      </w:r>
      <w:proofErr w:type="spellStart"/>
      <w:r>
        <w:rPr>
          <w:rFonts w:ascii="Cambria" w:hAnsi="Cambria"/>
          <w:sz w:val="22"/>
          <w:szCs w:val="22"/>
        </w:rPr>
        <w:t>Emanueal</w:t>
      </w:r>
      <w:proofErr w:type="spellEnd"/>
      <w:r>
        <w:rPr>
          <w:rFonts w:ascii="Cambria" w:hAnsi="Cambria"/>
          <w:sz w:val="22"/>
          <w:szCs w:val="22"/>
        </w:rPr>
        <w:t xml:space="preserve"> </w:t>
      </w:r>
      <w:proofErr w:type="spellStart"/>
      <w:r>
        <w:rPr>
          <w:rFonts w:ascii="Cambria" w:hAnsi="Cambria"/>
          <w:sz w:val="22"/>
          <w:szCs w:val="22"/>
        </w:rPr>
        <w:t>Taioli</w:t>
      </w:r>
      <w:proofErr w:type="spellEnd"/>
      <w:r>
        <w:rPr>
          <w:rFonts w:ascii="Cambria" w:hAnsi="Cambria"/>
          <w:sz w:val="22"/>
          <w:szCs w:val="22"/>
        </w:rPr>
        <w:t xml:space="preserve">, and Hyun Kim. 2017. “Measuring the impact of disasters using publicly available data: Application to 2012 Hurricane Sandy.” </w:t>
      </w:r>
      <w:r>
        <w:rPr>
          <w:rFonts w:ascii="Cambria" w:hAnsi="Cambria"/>
          <w:i/>
          <w:iCs/>
          <w:sz w:val="22"/>
          <w:szCs w:val="22"/>
        </w:rPr>
        <w:t>American Journal of Epidemiology</w:t>
      </w:r>
      <w:r>
        <w:rPr>
          <w:rFonts w:ascii="Cambria" w:hAnsi="Cambria"/>
          <w:sz w:val="22"/>
          <w:szCs w:val="22"/>
        </w:rPr>
        <w:t xml:space="preserve"> 186(11): 1290–1299.</w:t>
      </w:r>
    </w:p>
    <w:p w14:paraId="636FE5E3" w14:textId="43379386" w:rsidR="00F54118" w:rsidRPr="001E55B8" w:rsidRDefault="00F54118" w:rsidP="00DA5C16">
      <w:pPr>
        <w:spacing w:line="480" w:lineRule="auto"/>
        <w:ind w:left="720" w:hanging="720"/>
        <w:rPr>
          <w:rFonts w:ascii="Cambria" w:hAnsi="Cambria"/>
          <w:sz w:val="22"/>
          <w:szCs w:val="22"/>
        </w:rPr>
      </w:pPr>
      <w:r w:rsidRPr="001E55B8">
        <w:rPr>
          <w:rFonts w:ascii="Cambria" w:hAnsi="Cambria"/>
          <w:sz w:val="22"/>
          <w:szCs w:val="22"/>
        </w:rPr>
        <w:t xml:space="preserve">Moore, Todd W., and Richard W. Dixon. 2012. “Tropical </w:t>
      </w:r>
      <w:r w:rsidR="007A0ACF" w:rsidRPr="001E55B8">
        <w:rPr>
          <w:rFonts w:ascii="Cambria" w:hAnsi="Cambria"/>
          <w:sz w:val="22"/>
          <w:szCs w:val="22"/>
        </w:rPr>
        <w:t>c</w:t>
      </w:r>
      <w:r w:rsidRPr="001E55B8">
        <w:rPr>
          <w:rFonts w:ascii="Cambria" w:hAnsi="Cambria"/>
          <w:sz w:val="22"/>
          <w:szCs w:val="22"/>
        </w:rPr>
        <w:t>yclone</w:t>
      </w:r>
      <w:r w:rsidR="007A0ACF" w:rsidRPr="001E55B8">
        <w:rPr>
          <w:rFonts w:ascii="Cambria" w:hAnsi="Cambria"/>
          <w:sz w:val="22"/>
          <w:szCs w:val="22"/>
        </w:rPr>
        <w:t>–t</w:t>
      </w:r>
      <w:r w:rsidRPr="001E55B8">
        <w:rPr>
          <w:rFonts w:ascii="Cambria" w:hAnsi="Cambria"/>
          <w:sz w:val="22"/>
          <w:szCs w:val="22"/>
        </w:rPr>
        <w:t xml:space="preserve">ornado </w:t>
      </w:r>
      <w:r w:rsidR="007A0ACF" w:rsidRPr="001E55B8">
        <w:rPr>
          <w:rFonts w:ascii="Cambria" w:hAnsi="Cambria"/>
          <w:sz w:val="22"/>
          <w:szCs w:val="22"/>
        </w:rPr>
        <w:t>c</w:t>
      </w:r>
      <w:r w:rsidRPr="001E55B8">
        <w:rPr>
          <w:rFonts w:ascii="Cambria" w:hAnsi="Cambria"/>
          <w:sz w:val="22"/>
          <w:szCs w:val="22"/>
        </w:rPr>
        <w:t xml:space="preserve">asualties.” </w:t>
      </w:r>
      <w:r w:rsidRPr="001E55B8">
        <w:rPr>
          <w:rFonts w:ascii="Cambria" w:hAnsi="Cambria"/>
          <w:i/>
          <w:sz w:val="22"/>
          <w:szCs w:val="22"/>
        </w:rPr>
        <w:t>Natural Hazards</w:t>
      </w:r>
      <w:r w:rsidRPr="001E55B8">
        <w:rPr>
          <w:rFonts w:ascii="Cambria" w:hAnsi="Cambria"/>
          <w:sz w:val="22"/>
          <w:szCs w:val="22"/>
        </w:rPr>
        <w:t xml:space="preserve"> 61: 621–34.</w:t>
      </w:r>
    </w:p>
    <w:p w14:paraId="56D32FF9" w14:textId="23EF963C" w:rsidR="00F54118" w:rsidRDefault="00F54118" w:rsidP="00DA5C16">
      <w:pPr>
        <w:spacing w:line="480" w:lineRule="auto"/>
        <w:ind w:left="720" w:hanging="720"/>
        <w:rPr>
          <w:rFonts w:ascii="Cambria" w:hAnsi="Cambria"/>
          <w:color w:val="548DD4" w:themeColor="text2" w:themeTint="99"/>
          <w:sz w:val="22"/>
          <w:szCs w:val="22"/>
        </w:rPr>
      </w:pPr>
      <w:r w:rsidRPr="00FB46AA">
        <w:rPr>
          <w:rFonts w:ascii="Cambria" w:hAnsi="Cambria"/>
          <w:sz w:val="22"/>
          <w:szCs w:val="22"/>
        </w:rPr>
        <w:t>National Oceanic and Atmospheric Administration’s National Centers for Environmental Information. 20</w:t>
      </w:r>
      <w:r w:rsidR="00FB46AA" w:rsidRPr="00FB46AA">
        <w:rPr>
          <w:rFonts w:ascii="Cambria" w:hAnsi="Cambria"/>
          <w:sz w:val="22"/>
          <w:szCs w:val="22"/>
        </w:rPr>
        <w:t>20</w:t>
      </w:r>
      <w:r w:rsidRPr="00FB46AA">
        <w:rPr>
          <w:rFonts w:ascii="Cambria" w:hAnsi="Cambria"/>
          <w:sz w:val="22"/>
          <w:szCs w:val="22"/>
        </w:rPr>
        <w:t xml:space="preserve">. “Storm Events Database.” </w:t>
      </w:r>
      <w:hyperlink r:id="rId13">
        <w:r w:rsidRPr="00FB46AA">
          <w:rPr>
            <w:rStyle w:val="Hyperlink"/>
            <w:rFonts w:ascii="Cambria" w:hAnsi="Cambria"/>
            <w:color w:val="auto"/>
            <w:sz w:val="22"/>
            <w:szCs w:val="22"/>
          </w:rPr>
          <w:t>https://www.ncdc.noaa.gov/stormevents/</w:t>
        </w:r>
      </w:hyperlink>
      <w:r w:rsidRPr="004623BE">
        <w:rPr>
          <w:rFonts w:ascii="Cambria" w:hAnsi="Cambria"/>
          <w:color w:val="548DD4" w:themeColor="text2" w:themeTint="99"/>
          <w:sz w:val="22"/>
          <w:szCs w:val="22"/>
        </w:rPr>
        <w:t>.</w:t>
      </w:r>
    </w:p>
    <w:p w14:paraId="73D802A0" w14:textId="77777777" w:rsidR="008D41BB" w:rsidRDefault="001F1D8B" w:rsidP="006F24E6">
      <w:pPr>
        <w:spacing w:line="480" w:lineRule="auto"/>
        <w:rPr>
          <w:ins w:id="66" w:author="Anderson,Brooke" w:date="2020-09-22T17:34:00Z"/>
          <w:rFonts w:ascii="Cambria" w:hAnsi="Cambria"/>
          <w:i/>
          <w:iCs/>
          <w:sz w:val="22"/>
          <w:szCs w:val="22"/>
        </w:rPr>
      </w:pPr>
      <w:ins w:id="67" w:author="Anderson,Brooke" w:date="2020-09-22T17:34:00Z">
        <w:r w:rsidRPr="00FB46AA">
          <w:rPr>
            <w:rFonts w:ascii="Cambria" w:hAnsi="Cambria"/>
            <w:sz w:val="22"/>
            <w:szCs w:val="22"/>
          </w:rPr>
          <w:t>National Oceanic and Atmospheric Administration</w:t>
        </w:r>
        <w:r>
          <w:rPr>
            <w:rFonts w:ascii="Cambria" w:hAnsi="Cambria"/>
            <w:sz w:val="22"/>
            <w:szCs w:val="22"/>
          </w:rPr>
          <w:t xml:space="preserve"> (NOAA)</w:t>
        </w:r>
        <w:r w:rsidR="006F24E6" w:rsidRPr="00013FF9">
          <w:rPr>
            <w:rFonts w:ascii="Cambria" w:hAnsi="Cambria"/>
            <w:sz w:val="22"/>
            <w:szCs w:val="22"/>
          </w:rPr>
          <w:t>/National Weather Service</w:t>
        </w:r>
        <w:r>
          <w:rPr>
            <w:rFonts w:ascii="Cambria" w:hAnsi="Cambria"/>
            <w:sz w:val="22"/>
            <w:szCs w:val="22"/>
          </w:rPr>
          <w:t>.</w:t>
        </w:r>
        <w:r w:rsidR="006F24E6" w:rsidRPr="00013FF9">
          <w:rPr>
            <w:rFonts w:ascii="Cambria" w:hAnsi="Cambria"/>
            <w:sz w:val="22"/>
            <w:szCs w:val="22"/>
          </w:rPr>
          <w:t xml:space="preserve"> 2020</w:t>
        </w:r>
        <w:r>
          <w:rPr>
            <w:rFonts w:ascii="Cambria" w:hAnsi="Cambria"/>
            <w:sz w:val="22"/>
            <w:szCs w:val="22"/>
          </w:rPr>
          <w:t xml:space="preserve">. </w:t>
        </w:r>
        <w:r w:rsidRPr="001F1D8B">
          <w:rPr>
            <w:rFonts w:ascii="Cambria" w:hAnsi="Cambria"/>
            <w:i/>
            <w:iCs/>
            <w:sz w:val="22"/>
            <w:szCs w:val="22"/>
          </w:rPr>
          <w:t>NOAA</w:t>
        </w:r>
      </w:ins>
    </w:p>
    <w:p w14:paraId="147EAF5C" w14:textId="55E60198" w:rsidR="006F24E6" w:rsidRDefault="001F1D8B" w:rsidP="008D41BB">
      <w:pPr>
        <w:spacing w:line="480" w:lineRule="auto"/>
        <w:ind w:firstLine="720"/>
        <w:rPr>
          <w:ins w:id="68" w:author="Anderson,Brooke" w:date="2020-09-22T17:34:00Z"/>
          <w:rFonts w:ascii="Cambria" w:hAnsi="Cambria"/>
          <w:sz w:val="22"/>
          <w:szCs w:val="22"/>
        </w:rPr>
      </w:pPr>
      <w:ins w:id="69" w:author="Anderson,Brooke" w:date="2020-09-22T17:34:00Z">
        <w:r w:rsidRPr="001F1D8B">
          <w:rPr>
            <w:rFonts w:ascii="Cambria" w:hAnsi="Cambria"/>
            <w:i/>
            <w:iCs/>
            <w:sz w:val="22"/>
            <w:szCs w:val="22"/>
          </w:rPr>
          <w:t>Storm Prediction Center WCM page.</w:t>
        </w:r>
        <w:r w:rsidRPr="001F1D8B">
          <w:rPr>
            <w:rFonts w:ascii="Cambria" w:hAnsi="Cambria"/>
            <w:sz w:val="22"/>
            <w:szCs w:val="22"/>
          </w:rPr>
          <w:t xml:space="preserve"> </w:t>
        </w:r>
        <w:r w:rsidR="003B0CD7">
          <w:fldChar w:fldCharType="begin"/>
        </w:r>
        <w:r w:rsidR="003B0CD7">
          <w:instrText xml:space="preserve"> HYPERLINK "https://www.spc.noaa.gov/wcm" </w:instrText>
        </w:r>
        <w:r w:rsidR="003B0CD7">
          <w:fldChar w:fldCharType="separate"/>
        </w:r>
        <w:r w:rsidRPr="004116F2">
          <w:rPr>
            <w:rStyle w:val="Hyperlink"/>
            <w:rFonts w:ascii="Cambria" w:hAnsi="Cambria"/>
            <w:sz w:val="22"/>
            <w:szCs w:val="22"/>
          </w:rPr>
          <w:t>https:</w:t>
        </w:r>
        <w:r w:rsidRPr="001F1D8B">
          <w:rPr>
            <w:rStyle w:val="Hyperlink"/>
            <w:rFonts w:ascii="Cambria" w:hAnsi="Cambria"/>
            <w:sz w:val="22"/>
            <w:szCs w:val="22"/>
          </w:rPr>
          <w:t>//www.spc.noaa.gov/wcm</w:t>
        </w:r>
        <w:r w:rsidR="003B0CD7">
          <w:rPr>
            <w:rStyle w:val="Hyperlink"/>
            <w:rFonts w:ascii="Cambria" w:hAnsi="Cambria"/>
            <w:sz w:val="22"/>
            <w:szCs w:val="22"/>
          </w:rPr>
          <w:fldChar w:fldCharType="end"/>
        </w:r>
        <w:r>
          <w:rPr>
            <w:rFonts w:ascii="Cambria" w:hAnsi="Cambria"/>
            <w:sz w:val="22"/>
            <w:szCs w:val="22"/>
          </w:rPr>
          <w:t xml:space="preserve">. </w:t>
        </w:r>
      </w:ins>
    </w:p>
    <w:p w14:paraId="396352F0" w14:textId="15B9D074" w:rsidR="0006185C" w:rsidRPr="0006185C" w:rsidRDefault="0006185C" w:rsidP="00DA5C16">
      <w:pPr>
        <w:spacing w:line="480" w:lineRule="auto"/>
        <w:ind w:left="720" w:hanging="720"/>
        <w:rPr>
          <w:rFonts w:ascii="Cambria" w:hAnsi="Cambria"/>
          <w:sz w:val="22"/>
          <w:szCs w:val="22"/>
        </w:rPr>
      </w:pPr>
      <w:proofErr w:type="spellStart"/>
      <w:r w:rsidRPr="0006185C">
        <w:rPr>
          <w:rFonts w:ascii="Cambria" w:hAnsi="Cambria"/>
          <w:sz w:val="22"/>
          <w:szCs w:val="22"/>
        </w:rPr>
        <w:t>Noji</w:t>
      </w:r>
      <w:proofErr w:type="spellEnd"/>
      <w:r w:rsidRPr="0006185C">
        <w:rPr>
          <w:rFonts w:ascii="Cambria" w:hAnsi="Cambria"/>
          <w:sz w:val="22"/>
          <w:szCs w:val="22"/>
        </w:rPr>
        <w:t xml:space="preserve">, Eric K. 2005. “Disasters: Introduction and state of the art.” </w:t>
      </w:r>
      <w:r w:rsidRPr="0006185C">
        <w:rPr>
          <w:rFonts w:ascii="Cambria" w:hAnsi="Cambria"/>
          <w:i/>
          <w:iCs/>
          <w:sz w:val="22"/>
          <w:szCs w:val="22"/>
        </w:rPr>
        <w:t>Epidemiologic Reviews</w:t>
      </w:r>
      <w:r w:rsidRPr="0006185C">
        <w:rPr>
          <w:rFonts w:ascii="Cambria" w:hAnsi="Cambria"/>
          <w:sz w:val="22"/>
          <w:szCs w:val="22"/>
        </w:rPr>
        <w:t xml:space="preserve"> 27(1):3–8.</w:t>
      </w:r>
    </w:p>
    <w:p w14:paraId="7EE43C9E" w14:textId="35DBC3B1" w:rsidR="00F54118" w:rsidRPr="00C86553" w:rsidRDefault="00F54118" w:rsidP="00DA5C16">
      <w:pPr>
        <w:spacing w:line="480" w:lineRule="auto"/>
        <w:ind w:left="720" w:hanging="720"/>
        <w:rPr>
          <w:rFonts w:ascii="Cambria" w:hAnsi="Cambria"/>
          <w:sz w:val="22"/>
          <w:szCs w:val="22"/>
        </w:rPr>
      </w:pPr>
      <w:proofErr w:type="spellStart"/>
      <w:r w:rsidRPr="00C86553">
        <w:rPr>
          <w:rFonts w:ascii="Cambria" w:hAnsi="Cambria"/>
          <w:sz w:val="22"/>
          <w:szCs w:val="22"/>
        </w:rPr>
        <w:t>Peduzzi</w:t>
      </w:r>
      <w:proofErr w:type="spellEnd"/>
      <w:r w:rsidRPr="00C86553">
        <w:rPr>
          <w:rFonts w:ascii="Cambria" w:hAnsi="Cambria"/>
          <w:sz w:val="22"/>
          <w:szCs w:val="22"/>
        </w:rPr>
        <w:t xml:space="preserve">, Pascal, Hy Dao, Christian Herold, and Frederic Mouton. 2009. “Assessing </w:t>
      </w:r>
      <w:r w:rsidR="00C86553" w:rsidRPr="00C86553">
        <w:rPr>
          <w:rFonts w:ascii="Cambria" w:hAnsi="Cambria"/>
          <w:sz w:val="22"/>
          <w:szCs w:val="22"/>
        </w:rPr>
        <w:t>g</w:t>
      </w:r>
      <w:r w:rsidRPr="00C86553">
        <w:rPr>
          <w:rFonts w:ascii="Cambria" w:hAnsi="Cambria"/>
          <w:sz w:val="22"/>
          <w:szCs w:val="22"/>
        </w:rPr>
        <w:t xml:space="preserve">lobal </w:t>
      </w:r>
      <w:r w:rsidR="00C86553" w:rsidRPr="00C86553">
        <w:rPr>
          <w:rFonts w:ascii="Cambria" w:hAnsi="Cambria"/>
          <w:sz w:val="22"/>
          <w:szCs w:val="22"/>
        </w:rPr>
        <w:t>e</w:t>
      </w:r>
      <w:r w:rsidRPr="00C86553">
        <w:rPr>
          <w:rFonts w:ascii="Cambria" w:hAnsi="Cambria"/>
          <w:sz w:val="22"/>
          <w:szCs w:val="22"/>
        </w:rPr>
        <w:t xml:space="preserve">xposure and </w:t>
      </w:r>
      <w:r w:rsidR="00C86553" w:rsidRPr="00C86553">
        <w:rPr>
          <w:rFonts w:ascii="Cambria" w:hAnsi="Cambria"/>
          <w:sz w:val="22"/>
          <w:szCs w:val="22"/>
        </w:rPr>
        <w:t>v</w:t>
      </w:r>
      <w:r w:rsidRPr="00C86553">
        <w:rPr>
          <w:rFonts w:ascii="Cambria" w:hAnsi="Cambria"/>
          <w:sz w:val="22"/>
          <w:szCs w:val="22"/>
        </w:rPr>
        <w:t xml:space="preserve">ulnerability </w:t>
      </w:r>
      <w:r w:rsidR="00C86553" w:rsidRPr="00C86553">
        <w:rPr>
          <w:rFonts w:ascii="Cambria" w:hAnsi="Cambria"/>
          <w:sz w:val="22"/>
          <w:szCs w:val="22"/>
        </w:rPr>
        <w:t>t</w:t>
      </w:r>
      <w:r w:rsidRPr="00C86553">
        <w:rPr>
          <w:rFonts w:ascii="Cambria" w:hAnsi="Cambria"/>
          <w:sz w:val="22"/>
          <w:szCs w:val="22"/>
        </w:rPr>
        <w:t xml:space="preserve">owards </w:t>
      </w:r>
      <w:r w:rsidR="00C86553" w:rsidRPr="00C86553">
        <w:rPr>
          <w:rFonts w:ascii="Cambria" w:hAnsi="Cambria"/>
          <w:sz w:val="22"/>
          <w:szCs w:val="22"/>
        </w:rPr>
        <w:t>n</w:t>
      </w:r>
      <w:r w:rsidRPr="00C86553">
        <w:rPr>
          <w:rFonts w:ascii="Cambria" w:hAnsi="Cambria"/>
          <w:sz w:val="22"/>
          <w:szCs w:val="22"/>
        </w:rPr>
        <w:t xml:space="preserve">atural </w:t>
      </w:r>
      <w:r w:rsidR="00C86553" w:rsidRPr="00C86553">
        <w:rPr>
          <w:rFonts w:ascii="Cambria" w:hAnsi="Cambria"/>
          <w:sz w:val="22"/>
          <w:szCs w:val="22"/>
        </w:rPr>
        <w:t>h</w:t>
      </w:r>
      <w:r w:rsidRPr="00C86553">
        <w:rPr>
          <w:rFonts w:ascii="Cambria" w:hAnsi="Cambria"/>
          <w:sz w:val="22"/>
          <w:szCs w:val="22"/>
        </w:rPr>
        <w:t xml:space="preserve">azards: The Disaster Risk Index.” </w:t>
      </w:r>
      <w:r w:rsidRPr="00C86553">
        <w:rPr>
          <w:rFonts w:ascii="Cambria" w:hAnsi="Cambria"/>
          <w:i/>
          <w:sz w:val="22"/>
          <w:szCs w:val="22"/>
        </w:rPr>
        <w:t>Natural Hazards and Earth System Sciences</w:t>
      </w:r>
      <w:r w:rsidRPr="00C86553">
        <w:rPr>
          <w:rFonts w:ascii="Cambria" w:hAnsi="Cambria"/>
          <w:sz w:val="22"/>
          <w:szCs w:val="22"/>
        </w:rPr>
        <w:t xml:space="preserve"> 9 (4): 1149.</w:t>
      </w:r>
    </w:p>
    <w:p w14:paraId="4F84109B" w14:textId="72AA4FDF" w:rsidR="00F54118" w:rsidRDefault="00F54118" w:rsidP="00BC5284">
      <w:pPr>
        <w:spacing w:line="480" w:lineRule="auto"/>
        <w:ind w:left="720" w:hanging="720"/>
        <w:rPr>
          <w:rFonts w:ascii="Cambria" w:hAnsi="Cambria"/>
          <w:sz w:val="22"/>
          <w:rPrChange w:id="70" w:author="Anderson,Brooke" w:date="2020-09-22T17:34:00Z">
            <w:rPr>
              <w:rFonts w:ascii="Cambria" w:hAnsi="Cambria"/>
              <w:color w:val="548DD4" w:themeColor="text2" w:themeTint="99"/>
              <w:sz w:val="22"/>
            </w:rPr>
          </w:rPrChange>
        </w:rPr>
      </w:pPr>
      <w:proofErr w:type="spellStart"/>
      <w:r w:rsidRPr="00C86553">
        <w:rPr>
          <w:rFonts w:ascii="Cambria" w:hAnsi="Cambria"/>
          <w:sz w:val="22"/>
          <w:szCs w:val="22"/>
        </w:rPr>
        <w:lastRenderedPageBreak/>
        <w:t>Phadke</w:t>
      </w:r>
      <w:proofErr w:type="spellEnd"/>
      <w:r w:rsidRPr="00C86553">
        <w:rPr>
          <w:rFonts w:ascii="Cambria" w:hAnsi="Cambria"/>
          <w:sz w:val="22"/>
          <w:szCs w:val="22"/>
        </w:rPr>
        <w:t xml:space="preserve">, Amal C, Christopher D Martino, Kwok Fai Cheung, and Samuel H Houston. 2003. “Modeling of </w:t>
      </w:r>
      <w:r w:rsidR="00C86553" w:rsidRPr="00C86553">
        <w:rPr>
          <w:rFonts w:ascii="Cambria" w:hAnsi="Cambria"/>
          <w:sz w:val="22"/>
          <w:szCs w:val="22"/>
        </w:rPr>
        <w:t>t</w:t>
      </w:r>
      <w:r w:rsidRPr="00C86553">
        <w:rPr>
          <w:rFonts w:ascii="Cambria" w:hAnsi="Cambria"/>
          <w:sz w:val="22"/>
          <w:szCs w:val="22"/>
        </w:rPr>
        <w:t xml:space="preserve">ropical </w:t>
      </w:r>
      <w:r w:rsidR="00C86553" w:rsidRPr="00C86553">
        <w:rPr>
          <w:rFonts w:ascii="Cambria" w:hAnsi="Cambria"/>
          <w:sz w:val="22"/>
          <w:szCs w:val="22"/>
        </w:rPr>
        <w:t>c</w:t>
      </w:r>
      <w:r w:rsidRPr="00C86553">
        <w:rPr>
          <w:rFonts w:ascii="Cambria" w:hAnsi="Cambria"/>
          <w:sz w:val="22"/>
          <w:szCs w:val="22"/>
        </w:rPr>
        <w:t xml:space="preserve">yclone </w:t>
      </w:r>
      <w:r w:rsidR="00C86553" w:rsidRPr="00C86553">
        <w:rPr>
          <w:rFonts w:ascii="Cambria" w:hAnsi="Cambria"/>
          <w:sz w:val="22"/>
          <w:szCs w:val="22"/>
        </w:rPr>
        <w:t>w</w:t>
      </w:r>
      <w:r w:rsidRPr="00C86553">
        <w:rPr>
          <w:rFonts w:ascii="Cambria" w:hAnsi="Cambria"/>
          <w:sz w:val="22"/>
          <w:szCs w:val="22"/>
        </w:rPr>
        <w:t xml:space="preserve">inds and </w:t>
      </w:r>
      <w:r w:rsidR="00C86553" w:rsidRPr="00C86553">
        <w:rPr>
          <w:rFonts w:ascii="Cambria" w:hAnsi="Cambria"/>
          <w:sz w:val="22"/>
          <w:szCs w:val="22"/>
        </w:rPr>
        <w:t>w</w:t>
      </w:r>
      <w:r w:rsidRPr="00C86553">
        <w:rPr>
          <w:rFonts w:ascii="Cambria" w:hAnsi="Cambria"/>
          <w:sz w:val="22"/>
          <w:szCs w:val="22"/>
        </w:rPr>
        <w:t xml:space="preserve">aves for </w:t>
      </w:r>
      <w:r w:rsidR="00C86553" w:rsidRPr="00C86553">
        <w:rPr>
          <w:rFonts w:ascii="Cambria" w:hAnsi="Cambria"/>
          <w:sz w:val="22"/>
          <w:szCs w:val="22"/>
        </w:rPr>
        <w:t>e</w:t>
      </w:r>
      <w:r w:rsidRPr="00C86553">
        <w:rPr>
          <w:rFonts w:ascii="Cambria" w:hAnsi="Cambria"/>
          <w:sz w:val="22"/>
          <w:szCs w:val="22"/>
        </w:rPr>
        <w:t xml:space="preserve">mergency </w:t>
      </w:r>
      <w:r w:rsidR="00C86553" w:rsidRPr="00C86553">
        <w:rPr>
          <w:rFonts w:ascii="Cambria" w:hAnsi="Cambria"/>
          <w:sz w:val="22"/>
          <w:szCs w:val="22"/>
        </w:rPr>
        <w:t>m</w:t>
      </w:r>
      <w:r w:rsidRPr="00C86553">
        <w:rPr>
          <w:rFonts w:ascii="Cambria" w:hAnsi="Cambria"/>
          <w:sz w:val="22"/>
          <w:szCs w:val="22"/>
        </w:rPr>
        <w:t xml:space="preserve">anagement.” </w:t>
      </w:r>
      <w:r w:rsidRPr="00C86553">
        <w:rPr>
          <w:rFonts w:ascii="Cambria" w:hAnsi="Cambria"/>
          <w:i/>
          <w:sz w:val="22"/>
          <w:szCs w:val="22"/>
        </w:rPr>
        <w:t>Ocean Engineering</w:t>
      </w:r>
      <w:r w:rsidRPr="00C86553">
        <w:rPr>
          <w:rFonts w:ascii="Cambria" w:hAnsi="Cambria"/>
          <w:sz w:val="22"/>
          <w:szCs w:val="22"/>
        </w:rPr>
        <w:t xml:space="preserve"> 30(4): 553–78.</w:t>
      </w:r>
    </w:p>
    <w:p w14:paraId="0AC711EE" w14:textId="2956109E" w:rsidR="0097734B" w:rsidRPr="00124B03" w:rsidRDefault="0097734B" w:rsidP="00124B03">
      <w:pPr>
        <w:spacing w:line="480" w:lineRule="auto"/>
        <w:ind w:left="720" w:hanging="720"/>
        <w:rPr>
          <w:ins w:id="71" w:author="Anderson,Brooke" w:date="2020-09-22T17:34:00Z"/>
          <w:rFonts w:ascii="Cambria" w:hAnsi="Cambria"/>
          <w:sz w:val="22"/>
          <w:szCs w:val="22"/>
        </w:rPr>
      </w:pPr>
      <w:proofErr w:type="spellStart"/>
      <w:ins w:id="72" w:author="Anderson,Brooke" w:date="2020-09-22T17:34:00Z">
        <w:r>
          <w:rPr>
            <w:rFonts w:ascii="Cambria" w:hAnsi="Cambria"/>
            <w:sz w:val="22"/>
            <w:szCs w:val="22"/>
          </w:rPr>
          <w:t>Portno</w:t>
        </w:r>
        <w:r w:rsidR="00124B03">
          <w:rPr>
            <w:rFonts w:ascii="Cambria" w:hAnsi="Cambria"/>
            <w:sz w:val="22"/>
            <w:szCs w:val="22"/>
          </w:rPr>
          <w:t>v</w:t>
        </w:r>
        <w:proofErr w:type="spellEnd"/>
        <w:r w:rsidR="00124B03">
          <w:rPr>
            <w:rFonts w:ascii="Cambria" w:hAnsi="Cambria"/>
            <w:sz w:val="22"/>
            <w:szCs w:val="22"/>
          </w:rPr>
          <w:t xml:space="preserve">, Boris A, Jonathan </w:t>
        </w:r>
        <w:proofErr w:type="spellStart"/>
        <w:r w:rsidR="00124B03">
          <w:rPr>
            <w:rFonts w:ascii="Cambria" w:hAnsi="Cambria"/>
            <w:sz w:val="22"/>
            <w:szCs w:val="22"/>
          </w:rPr>
          <w:t>Dubnov</w:t>
        </w:r>
        <w:proofErr w:type="spellEnd"/>
        <w:r w:rsidR="00124B03">
          <w:rPr>
            <w:rFonts w:ascii="Cambria" w:hAnsi="Cambria"/>
            <w:sz w:val="22"/>
            <w:szCs w:val="22"/>
          </w:rPr>
          <w:t xml:space="preserve">, and Micha </w:t>
        </w:r>
        <w:proofErr w:type="spellStart"/>
        <w:r w:rsidR="00124B03">
          <w:rPr>
            <w:rFonts w:ascii="Cambria" w:hAnsi="Cambria"/>
            <w:sz w:val="22"/>
            <w:szCs w:val="22"/>
          </w:rPr>
          <w:t>Barchana</w:t>
        </w:r>
        <w:proofErr w:type="spellEnd"/>
        <w:r>
          <w:rPr>
            <w:rFonts w:ascii="Cambria" w:hAnsi="Cambria"/>
            <w:sz w:val="22"/>
            <w:szCs w:val="22"/>
          </w:rPr>
          <w:t>. 2007</w:t>
        </w:r>
        <w:r w:rsidR="00124B03">
          <w:rPr>
            <w:rFonts w:ascii="Cambria" w:hAnsi="Cambria"/>
            <w:sz w:val="22"/>
            <w:szCs w:val="22"/>
          </w:rPr>
          <w:t>. “</w:t>
        </w:r>
        <w:r w:rsidR="00124B03" w:rsidRPr="00124B03">
          <w:rPr>
            <w:rFonts w:ascii="Cambria" w:hAnsi="Cambria"/>
            <w:sz w:val="22"/>
            <w:szCs w:val="22"/>
          </w:rPr>
          <w:t>On ecological fallacy, assessment errors stemming from misguided variable selection, and the effect of aggregation on the outcome of epidemiological study</w:t>
        </w:r>
        <w:r w:rsidR="00D10BDA">
          <w:rPr>
            <w:rFonts w:ascii="Cambria" w:hAnsi="Cambria"/>
            <w:sz w:val="22"/>
            <w:szCs w:val="22"/>
          </w:rPr>
          <w:t>.</w:t>
        </w:r>
        <w:r w:rsidR="00124B03" w:rsidRPr="00124B03">
          <w:rPr>
            <w:rFonts w:ascii="Cambria" w:hAnsi="Cambria"/>
            <w:sz w:val="22"/>
            <w:szCs w:val="22"/>
          </w:rPr>
          <w:t xml:space="preserve">” Journal of </w:t>
        </w:r>
        <w:r w:rsidR="00124B03">
          <w:rPr>
            <w:rFonts w:ascii="Cambria" w:hAnsi="Cambria"/>
            <w:sz w:val="22"/>
            <w:szCs w:val="22"/>
          </w:rPr>
          <w:t>E</w:t>
        </w:r>
        <w:r w:rsidR="00124B03" w:rsidRPr="00124B03">
          <w:rPr>
            <w:rFonts w:ascii="Cambria" w:hAnsi="Cambria"/>
            <w:sz w:val="22"/>
            <w:szCs w:val="22"/>
          </w:rPr>
          <w:t xml:space="preserve">xposure </w:t>
        </w:r>
        <w:r w:rsidR="00124B03">
          <w:rPr>
            <w:rFonts w:ascii="Cambria" w:hAnsi="Cambria"/>
            <w:sz w:val="22"/>
            <w:szCs w:val="22"/>
          </w:rPr>
          <w:t>S</w:t>
        </w:r>
        <w:r w:rsidR="00124B03" w:rsidRPr="00124B03">
          <w:rPr>
            <w:rFonts w:ascii="Cambria" w:hAnsi="Cambria"/>
            <w:sz w:val="22"/>
            <w:szCs w:val="22"/>
          </w:rPr>
          <w:t xml:space="preserve">cience &amp; </w:t>
        </w:r>
        <w:r w:rsidR="00124B03">
          <w:rPr>
            <w:rFonts w:ascii="Cambria" w:hAnsi="Cambria"/>
            <w:sz w:val="22"/>
            <w:szCs w:val="22"/>
          </w:rPr>
          <w:t>E</w:t>
        </w:r>
        <w:r w:rsidR="00124B03" w:rsidRPr="00124B03">
          <w:rPr>
            <w:rFonts w:ascii="Cambria" w:hAnsi="Cambria"/>
            <w:sz w:val="22"/>
            <w:szCs w:val="22"/>
          </w:rPr>
          <w:t xml:space="preserve">nvironmental </w:t>
        </w:r>
        <w:r w:rsidR="00124B03">
          <w:rPr>
            <w:rFonts w:ascii="Cambria" w:hAnsi="Cambria"/>
            <w:sz w:val="22"/>
            <w:szCs w:val="22"/>
          </w:rPr>
          <w:t>E</w:t>
        </w:r>
        <w:r w:rsidR="00124B03" w:rsidRPr="00124B03">
          <w:rPr>
            <w:rFonts w:ascii="Cambria" w:hAnsi="Cambria"/>
            <w:sz w:val="22"/>
            <w:szCs w:val="22"/>
          </w:rPr>
          <w:t xml:space="preserve">pidemiology 17 (1), 106–121. </w:t>
        </w:r>
      </w:ins>
    </w:p>
    <w:p w14:paraId="2F72C551" w14:textId="56EFCE6C" w:rsidR="00F54118" w:rsidRDefault="00F54118" w:rsidP="00DA5C16">
      <w:pPr>
        <w:spacing w:line="480" w:lineRule="auto"/>
        <w:ind w:left="720" w:hanging="720"/>
        <w:rPr>
          <w:rFonts w:ascii="Cambria" w:hAnsi="Cambria"/>
          <w:sz w:val="22"/>
          <w:szCs w:val="22"/>
        </w:rPr>
      </w:pPr>
      <w:r w:rsidRPr="001E0E00">
        <w:rPr>
          <w:rFonts w:ascii="Cambria" w:hAnsi="Cambria"/>
          <w:sz w:val="22"/>
          <w:szCs w:val="22"/>
        </w:rPr>
        <w:t xml:space="preserve">Rappaport, Edward N. 2000. “Loss of </w:t>
      </w:r>
      <w:r w:rsidR="001E0E00" w:rsidRPr="001E0E00">
        <w:rPr>
          <w:rFonts w:ascii="Cambria" w:hAnsi="Cambria"/>
          <w:sz w:val="22"/>
          <w:szCs w:val="22"/>
        </w:rPr>
        <w:t>l</w:t>
      </w:r>
      <w:r w:rsidRPr="001E0E00">
        <w:rPr>
          <w:rFonts w:ascii="Cambria" w:hAnsi="Cambria"/>
          <w:sz w:val="22"/>
          <w:szCs w:val="22"/>
        </w:rPr>
        <w:t xml:space="preserve">ife in the United States </w:t>
      </w:r>
      <w:r w:rsidR="001E0E00" w:rsidRPr="001E0E00">
        <w:rPr>
          <w:rFonts w:ascii="Cambria" w:hAnsi="Cambria"/>
          <w:sz w:val="22"/>
          <w:szCs w:val="22"/>
        </w:rPr>
        <w:t>a</w:t>
      </w:r>
      <w:r w:rsidRPr="001E0E00">
        <w:rPr>
          <w:rFonts w:ascii="Cambria" w:hAnsi="Cambria"/>
          <w:sz w:val="22"/>
          <w:szCs w:val="22"/>
        </w:rPr>
        <w:t xml:space="preserve">ssociated with </w:t>
      </w:r>
      <w:r w:rsidR="001E0E00" w:rsidRPr="001E0E00">
        <w:rPr>
          <w:rFonts w:ascii="Cambria" w:hAnsi="Cambria"/>
          <w:sz w:val="22"/>
          <w:szCs w:val="22"/>
        </w:rPr>
        <w:t>r</w:t>
      </w:r>
      <w:r w:rsidRPr="001E0E00">
        <w:rPr>
          <w:rFonts w:ascii="Cambria" w:hAnsi="Cambria"/>
          <w:sz w:val="22"/>
          <w:szCs w:val="22"/>
        </w:rPr>
        <w:t xml:space="preserve">ecent Atlantic </w:t>
      </w:r>
      <w:r w:rsidR="001E0E00" w:rsidRPr="001E0E00">
        <w:rPr>
          <w:rFonts w:ascii="Cambria" w:hAnsi="Cambria"/>
          <w:sz w:val="22"/>
          <w:szCs w:val="22"/>
        </w:rPr>
        <w:t>t</w:t>
      </w:r>
      <w:r w:rsidRPr="001E0E00">
        <w:rPr>
          <w:rFonts w:ascii="Cambria" w:hAnsi="Cambria"/>
          <w:sz w:val="22"/>
          <w:szCs w:val="22"/>
        </w:rPr>
        <w:t xml:space="preserve">ropical </w:t>
      </w:r>
      <w:r w:rsidR="001E0E00" w:rsidRPr="001E0E00">
        <w:rPr>
          <w:rFonts w:ascii="Cambria" w:hAnsi="Cambria"/>
          <w:sz w:val="22"/>
          <w:szCs w:val="22"/>
        </w:rPr>
        <w:t>c</w:t>
      </w:r>
      <w:r w:rsidRPr="001E0E00">
        <w:rPr>
          <w:rFonts w:ascii="Cambria" w:hAnsi="Cambria"/>
          <w:sz w:val="22"/>
          <w:szCs w:val="22"/>
        </w:rPr>
        <w:t xml:space="preserve">yclones.” </w:t>
      </w:r>
      <w:r w:rsidRPr="001E0E00">
        <w:rPr>
          <w:rFonts w:ascii="Cambria" w:hAnsi="Cambria"/>
          <w:i/>
          <w:sz w:val="22"/>
          <w:szCs w:val="22"/>
        </w:rPr>
        <w:t>Bulletin of the American Meteorological Society</w:t>
      </w:r>
      <w:r w:rsidRPr="001E0E00">
        <w:rPr>
          <w:rFonts w:ascii="Cambria" w:hAnsi="Cambria"/>
          <w:sz w:val="22"/>
          <w:szCs w:val="22"/>
        </w:rPr>
        <w:t xml:space="preserve"> 81 (9): 2065–73.</w:t>
      </w:r>
    </w:p>
    <w:p w14:paraId="48CED7E1" w14:textId="17F2D9DE" w:rsidR="00674C6E" w:rsidRPr="00674C6E" w:rsidRDefault="00674C6E" w:rsidP="00674C6E">
      <w:pPr>
        <w:spacing w:before="240" w:line="480" w:lineRule="auto"/>
        <w:ind w:left="720" w:hanging="720"/>
        <w:rPr>
          <w:rFonts w:ascii="Cambria" w:hAnsi="Cambria"/>
          <w:iCs/>
          <w:sz w:val="22"/>
          <w:szCs w:val="22"/>
        </w:rPr>
      </w:pPr>
      <w:r w:rsidRPr="001E0E00">
        <w:rPr>
          <w:rFonts w:ascii="Cambria" w:hAnsi="Cambria"/>
          <w:sz w:val="22"/>
          <w:szCs w:val="22"/>
        </w:rPr>
        <w:t>Rappaport, Edward N. 20</w:t>
      </w:r>
      <w:r>
        <w:rPr>
          <w:rFonts w:ascii="Cambria" w:hAnsi="Cambria"/>
          <w:sz w:val="22"/>
          <w:szCs w:val="22"/>
        </w:rPr>
        <w:t>14</w:t>
      </w:r>
      <w:r w:rsidRPr="001E0E00">
        <w:rPr>
          <w:rFonts w:ascii="Cambria" w:hAnsi="Cambria"/>
          <w:sz w:val="22"/>
          <w:szCs w:val="22"/>
        </w:rPr>
        <w:t>. “</w:t>
      </w:r>
      <w:r>
        <w:rPr>
          <w:rFonts w:ascii="Cambria" w:hAnsi="Cambria"/>
          <w:sz w:val="22"/>
          <w:szCs w:val="22"/>
        </w:rPr>
        <w:t>Fatalities in the United States from Atlantic tropical cyclones: New data and interpretation</w:t>
      </w:r>
      <w:r w:rsidRPr="001E0E00">
        <w:rPr>
          <w:rFonts w:ascii="Cambria" w:hAnsi="Cambria"/>
          <w:sz w:val="22"/>
          <w:szCs w:val="22"/>
        </w:rPr>
        <w:t xml:space="preserve">.” </w:t>
      </w:r>
      <w:r w:rsidRPr="001E0E00">
        <w:rPr>
          <w:rFonts w:ascii="Cambria" w:hAnsi="Cambria"/>
          <w:i/>
          <w:sz w:val="22"/>
          <w:szCs w:val="22"/>
        </w:rPr>
        <w:t>Bulletin of the American Meteorological Society</w:t>
      </w:r>
      <w:r>
        <w:rPr>
          <w:rFonts w:ascii="Cambria" w:hAnsi="Cambria"/>
          <w:iCs/>
          <w:sz w:val="22"/>
          <w:szCs w:val="22"/>
        </w:rPr>
        <w:t xml:space="preserve"> 95(3):341–346.</w:t>
      </w:r>
    </w:p>
    <w:p w14:paraId="29F99602" w14:textId="20CCEE37" w:rsidR="00674C6E" w:rsidRDefault="00674C6E" w:rsidP="00DA5C16">
      <w:pPr>
        <w:spacing w:line="480" w:lineRule="auto"/>
        <w:ind w:left="720" w:hanging="720"/>
        <w:rPr>
          <w:rFonts w:ascii="Cambria" w:hAnsi="Cambria"/>
          <w:sz w:val="22"/>
          <w:szCs w:val="22"/>
        </w:rPr>
      </w:pPr>
      <w:r w:rsidRPr="00674C6E">
        <w:rPr>
          <w:rFonts w:ascii="Cambria" w:hAnsi="Cambria"/>
          <w:sz w:val="22"/>
          <w:szCs w:val="22"/>
        </w:rPr>
        <w:t>Rappaport, Edward N</w:t>
      </w:r>
      <w:r w:rsidR="00A06F3B">
        <w:rPr>
          <w:rFonts w:ascii="Cambria" w:hAnsi="Cambria"/>
          <w:sz w:val="22"/>
          <w:szCs w:val="22"/>
        </w:rPr>
        <w:t xml:space="preserve"> and B Wayne Blanchard</w:t>
      </w:r>
      <w:r w:rsidRPr="00674C6E">
        <w:rPr>
          <w:rFonts w:ascii="Cambria" w:hAnsi="Cambria"/>
          <w:sz w:val="22"/>
          <w:szCs w:val="22"/>
        </w:rPr>
        <w:t>. 2016. “</w:t>
      </w:r>
      <w:proofErr w:type="spellStart"/>
      <w:r w:rsidRPr="00674C6E">
        <w:rPr>
          <w:rFonts w:ascii="Cambria" w:hAnsi="Cambria"/>
          <w:sz w:val="22"/>
          <w:szCs w:val="22"/>
        </w:rPr>
        <w:t>Fatalties</w:t>
      </w:r>
      <w:proofErr w:type="spellEnd"/>
      <w:r w:rsidRPr="00674C6E">
        <w:rPr>
          <w:rFonts w:ascii="Cambria" w:hAnsi="Cambria"/>
          <w:sz w:val="22"/>
          <w:szCs w:val="22"/>
        </w:rPr>
        <w:t xml:space="preserve"> in the United States indirectly associated with Atlantic tropical cyclones.” </w:t>
      </w:r>
      <w:r w:rsidRPr="00674C6E">
        <w:rPr>
          <w:rFonts w:ascii="Cambria" w:hAnsi="Cambria"/>
          <w:i/>
          <w:iCs/>
          <w:sz w:val="22"/>
          <w:szCs w:val="22"/>
        </w:rPr>
        <w:t>Bulletin of the American Meteorological Society</w:t>
      </w:r>
      <w:r w:rsidRPr="00674C6E">
        <w:rPr>
          <w:rFonts w:ascii="Cambria" w:hAnsi="Cambria"/>
          <w:sz w:val="22"/>
          <w:szCs w:val="22"/>
        </w:rPr>
        <w:t xml:space="preserve"> 97(7):1139–1148.</w:t>
      </w:r>
    </w:p>
    <w:p w14:paraId="70DB8054" w14:textId="52157D95" w:rsidR="00253E14" w:rsidRPr="00674C6E" w:rsidRDefault="00253E14" w:rsidP="0099777B">
      <w:pPr>
        <w:spacing w:line="480" w:lineRule="auto"/>
        <w:ind w:left="720" w:hanging="720"/>
        <w:rPr>
          <w:ins w:id="73" w:author="Anderson,Brooke" w:date="2020-09-22T17:34:00Z"/>
          <w:rFonts w:ascii="Cambria" w:hAnsi="Cambria"/>
          <w:sz w:val="22"/>
          <w:szCs w:val="22"/>
        </w:rPr>
      </w:pPr>
      <w:proofErr w:type="spellStart"/>
      <w:ins w:id="74" w:author="Anderson,Brooke" w:date="2020-09-22T17:34:00Z">
        <w:r w:rsidRPr="00A22215">
          <w:rPr>
            <w:rFonts w:ascii="Cambria" w:hAnsi="Cambria"/>
            <w:sz w:val="22"/>
            <w:szCs w:val="22"/>
          </w:rPr>
          <w:t>Rathj</w:t>
        </w:r>
        <w:r w:rsidR="0099777B">
          <w:rPr>
            <w:rFonts w:ascii="Cambria" w:hAnsi="Cambria"/>
            <w:sz w:val="22"/>
            <w:szCs w:val="22"/>
          </w:rPr>
          <w:t>e</w:t>
        </w:r>
        <w:proofErr w:type="spellEnd"/>
        <w:r w:rsidR="0099777B">
          <w:rPr>
            <w:rFonts w:ascii="Cambria" w:hAnsi="Cambria"/>
            <w:sz w:val="22"/>
            <w:szCs w:val="22"/>
          </w:rPr>
          <w:t xml:space="preserve">, Ellen M, Clint Dawson, Jamie E Padgett, Jean-Paul </w:t>
        </w:r>
        <w:proofErr w:type="spellStart"/>
        <w:r w:rsidR="0099777B">
          <w:rPr>
            <w:rFonts w:ascii="Cambria" w:hAnsi="Cambria"/>
            <w:sz w:val="22"/>
            <w:szCs w:val="22"/>
          </w:rPr>
          <w:t>Pinelli</w:t>
        </w:r>
        <w:proofErr w:type="spellEnd"/>
        <w:r w:rsidR="0099777B">
          <w:rPr>
            <w:rFonts w:ascii="Cambria" w:hAnsi="Cambria"/>
            <w:sz w:val="22"/>
            <w:szCs w:val="22"/>
          </w:rPr>
          <w:t xml:space="preserve">, Dan </w:t>
        </w:r>
        <w:proofErr w:type="spellStart"/>
        <w:r w:rsidR="0099777B">
          <w:rPr>
            <w:rFonts w:ascii="Cambria" w:hAnsi="Cambria"/>
            <w:sz w:val="22"/>
            <w:szCs w:val="22"/>
          </w:rPr>
          <w:t>Stanzione</w:t>
        </w:r>
        <w:proofErr w:type="spellEnd"/>
        <w:r w:rsidR="0099777B">
          <w:rPr>
            <w:rFonts w:ascii="Cambria" w:hAnsi="Cambria"/>
            <w:sz w:val="22"/>
            <w:szCs w:val="22"/>
          </w:rPr>
          <w:t>, Ashley Adair, et al</w:t>
        </w:r>
        <w:r w:rsidRPr="00A22215">
          <w:rPr>
            <w:rFonts w:ascii="Cambria" w:hAnsi="Cambria"/>
            <w:sz w:val="22"/>
            <w:szCs w:val="22"/>
          </w:rPr>
          <w:t>. 2017</w:t>
        </w:r>
        <w:r w:rsidR="0099777B">
          <w:rPr>
            <w:rFonts w:ascii="Cambria" w:hAnsi="Cambria"/>
            <w:sz w:val="22"/>
            <w:szCs w:val="22"/>
          </w:rPr>
          <w:t xml:space="preserve">. </w:t>
        </w:r>
        <w:r w:rsidR="0099777B" w:rsidRPr="0099777B">
          <w:rPr>
            <w:rFonts w:ascii="Cambria" w:hAnsi="Cambria"/>
            <w:sz w:val="22"/>
            <w:szCs w:val="22"/>
          </w:rPr>
          <w:t>“</w:t>
        </w:r>
        <w:proofErr w:type="spellStart"/>
        <w:r w:rsidR="0099777B" w:rsidRPr="0099777B">
          <w:rPr>
            <w:rFonts w:ascii="Cambria" w:hAnsi="Cambria"/>
            <w:sz w:val="22"/>
            <w:szCs w:val="22"/>
          </w:rPr>
          <w:t>DesignSafe</w:t>
        </w:r>
        <w:proofErr w:type="spellEnd"/>
        <w:r w:rsidR="0099777B" w:rsidRPr="0099777B">
          <w:rPr>
            <w:rFonts w:ascii="Cambria" w:hAnsi="Cambria"/>
            <w:sz w:val="22"/>
            <w:szCs w:val="22"/>
          </w:rPr>
          <w:t>: new cyberinfrastructure for natural hazards engineering</w:t>
        </w:r>
        <w:r w:rsidR="0099777B">
          <w:rPr>
            <w:rFonts w:ascii="Cambria" w:hAnsi="Cambria"/>
            <w:sz w:val="22"/>
            <w:szCs w:val="22"/>
          </w:rPr>
          <w:t>.</w:t>
        </w:r>
        <w:r w:rsidR="0099777B" w:rsidRPr="0099777B">
          <w:rPr>
            <w:rFonts w:ascii="Cambria" w:hAnsi="Cambria"/>
            <w:sz w:val="22"/>
            <w:szCs w:val="22"/>
          </w:rPr>
          <w:t xml:space="preserve">” </w:t>
        </w:r>
        <w:r w:rsidR="0099777B" w:rsidRPr="0099777B">
          <w:rPr>
            <w:rFonts w:ascii="Cambria" w:hAnsi="Cambria"/>
            <w:i/>
            <w:iCs/>
            <w:sz w:val="22"/>
            <w:szCs w:val="22"/>
          </w:rPr>
          <w:t>Natural Hazards Review</w:t>
        </w:r>
        <w:r w:rsidR="0099777B" w:rsidRPr="0099777B">
          <w:rPr>
            <w:rFonts w:ascii="Cambria" w:hAnsi="Cambria"/>
            <w:sz w:val="22"/>
            <w:szCs w:val="22"/>
          </w:rPr>
          <w:t xml:space="preserve"> 18(3)</w:t>
        </w:r>
        <w:r w:rsidR="0099777B">
          <w:rPr>
            <w:rFonts w:ascii="Cambria" w:hAnsi="Cambria"/>
            <w:sz w:val="22"/>
            <w:szCs w:val="22"/>
          </w:rPr>
          <w:t>:</w:t>
        </w:r>
        <w:r w:rsidR="0099777B" w:rsidRPr="0099777B">
          <w:rPr>
            <w:rFonts w:ascii="Cambria" w:hAnsi="Cambria"/>
            <w:sz w:val="22"/>
            <w:szCs w:val="22"/>
          </w:rPr>
          <w:t xml:space="preserve"> 06017001. </w:t>
        </w:r>
      </w:ins>
    </w:p>
    <w:p w14:paraId="61087A68" w14:textId="354E251B" w:rsidR="00F54118" w:rsidRDefault="00F54118" w:rsidP="00DA5C16">
      <w:pPr>
        <w:spacing w:line="480" w:lineRule="auto"/>
        <w:ind w:left="720" w:hanging="720"/>
        <w:rPr>
          <w:rFonts w:ascii="Cambria" w:hAnsi="Cambria"/>
          <w:sz w:val="22"/>
          <w:szCs w:val="22"/>
        </w:rPr>
      </w:pPr>
      <w:proofErr w:type="spellStart"/>
      <w:r w:rsidRPr="00627A8A">
        <w:rPr>
          <w:rFonts w:ascii="Cambria" w:hAnsi="Cambria"/>
          <w:sz w:val="22"/>
          <w:szCs w:val="22"/>
        </w:rPr>
        <w:t>Rezapour</w:t>
      </w:r>
      <w:proofErr w:type="spellEnd"/>
      <w:r w:rsidRPr="00627A8A">
        <w:rPr>
          <w:rFonts w:ascii="Cambria" w:hAnsi="Cambria"/>
          <w:sz w:val="22"/>
          <w:szCs w:val="22"/>
        </w:rPr>
        <w:t xml:space="preserve">, Mehdi, and Tom E </w:t>
      </w:r>
      <w:proofErr w:type="spellStart"/>
      <w:r w:rsidRPr="00627A8A">
        <w:rPr>
          <w:rFonts w:ascii="Cambria" w:hAnsi="Cambria"/>
          <w:sz w:val="22"/>
          <w:szCs w:val="22"/>
        </w:rPr>
        <w:t>Baldock</w:t>
      </w:r>
      <w:proofErr w:type="spellEnd"/>
      <w:r w:rsidRPr="00627A8A">
        <w:rPr>
          <w:rFonts w:ascii="Cambria" w:hAnsi="Cambria"/>
          <w:sz w:val="22"/>
          <w:szCs w:val="22"/>
        </w:rPr>
        <w:t xml:space="preserve">. 2014. “Classification of </w:t>
      </w:r>
      <w:r w:rsidR="00627A8A" w:rsidRPr="00627A8A">
        <w:rPr>
          <w:rFonts w:ascii="Cambria" w:hAnsi="Cambria"/>
          <w:sz w:val="22"/>
          <w:szCs w:val="22"/>
        </w:rPr>
        <w:t>h</w:t>
      </w:r>
      <w:r w:rsidRPr="00627A8A">
        <w:rPr>
          <w:rFonts w:ascii="Cambria" w:hAnsi="Cambria"/>
          <w:sz w:val="22"/>
          <w:szCs w:val="22"/>
        </w:rPr>
        <w:t xml:space="preserve">urricane </w:t>
      </w:r>
      <w:r w:rsidR="00627A8A" w:rsidRPr="00627A8A">
        <w:rPr>
          <w:rFonts w:ascii="Cambria" w:hAnsi="Cambria"/>
          <w:sz w:val="22"/>
          <w:szCs w:val="22"/>
        </w:rPr>
        <w:t>h</w:t>
      </w:r>
      <w:r w:rsidRPr="00627A8A">
        <w:rPr>
          <w:rFonts w:ascii="Cambria" w:hAnsi="Cambria"/>
          <w:sz w:val="22"/>
          <w:szCs w:val="22"/>
        </w:rPr>
        <w:t xml:space="preserve">azards: The </w:t>
      </w:r>
      <w:r w:rsidR="00627A8A" w:rsidRPr="00627A8A">
        <w:rPr>
          <w:rFonts w:ascii="Cambria" w:hAnsi="Cambria"/>
          <w:sz w:val="22"/>
          <w:szCs w:val="22"/>
        </w:rPr>
        <w:t>i</w:t>
      </w:r>
      <w:r w:rsidRPr="00627A8A">
        <w:rPr>
          <w:rFonts w:ascii="Cambria" w:hAnsi="Cambria"/>
          <w:sz w:val="22"/>
          <w:szCs w:val="22"/>
        </w:rPr>
        <w:t xml:space="preserve">mportance of </w:t>
      </w:r>
      <w:r w:rsidR="00627A8A" w:rsidRPr="00627A8A">
        <w:rPr>
          <w:rFonts w:ascii="Cambria" w:hAnsi="Cambria"/>
          <w:sz w:val="22"/>
          <w:szCs w:val="22"/>
        </w:rPr>
        <w:t>r</w:t>
      </w:r>
      <w:r w:rsidRPr="00627A8A">
        <w:rPr>
          <w:rFonts w:ascii="Cambria" w:hAnsi="Cambria"/>
          <w:sz w:val="22"/>
          <w:szCs w:val="22"/>
        </w:rPr>
        <w:t xml:space="preserve">ainfall.” </w:t>
      </w:r>
      <w:r w:rsidRPr="00627A8A">
        <w:rPr>
          <w:rFonts w:ascii="Cambria" w:hAnsi="Cambria"/>
          <w:i/>
          <w:sz w:val="22"/>
          <w:szCs w:val="22"/>
        </w:rPr>
        <w:t xml:space="preserve">Weather and </w:t>
      </w:r>
      <w:proofErr w:type="spellStart"/>
      <w:r w:rsidRPr="00627A8A">
        <w:rPr>
          <w:rFonts w:ascii="Cambria" w:hAnsi="Cambria"/>
          <w:i/>
          <w:sz w:val="22"/>
          <w:szCs w:val="22"/>
        </w:rPr>
        <w:t>Forcasting</w:t>
      </w:r>
      <w:proofErr w:type="spellEnd"/>
      <w:r w:rsidRPr="00627A8A">
        <w:rPr>
          <w:rFonts w:ascii="Cambria" w:hAnsi="Cambria"/>
          <w:sz w:val="22"/>
          <w:szCs w:val="22"/>
        </w:rPr>
        <w:t xml:space="preserve"> 29: 1319–31.</w:t>
      </w:r>
    </w:p>
    <w:p w14:paraId="68FCADD3" w14:textId="0A3CAB0D" w:rsidR="00627A8A" w:rsidRDefault="00627A8A" w:rsidP="00DA5C16">
      <w:pPr>
        <w:spacing w:line="480" w:lineRule="auto"/>
        <w:ind w:left="720" w:hanging="720"/>
        <w:rPr>
          <w:rFonts w:ascii="Cambria" w:hAnsi="Cambria"/>
          <w:sz w:val="22"/>
          <w:szCs w:val="22"/>
        </w:rPr>
      </w:pPr>
      <w:r>
        <w:rPr>
          <w:rFonts w:ascii="Cambria" w:hAnsi="Cambria"/>
          <w:sz w:val="22"/>
          <w:szCs w:val="22"/>
        </w:rPr>
        <w:t xml:space="preserve">Rocha, Luciana A, Catharine Q </w:t>
      </w:r>
      <w:proofErr w:type="spellStart"/>
      <w:r>
        <w:rPr>
          <w:rFonts w:ascii="Cambria" w:hAnsi="Cambria"/>
          <w:sz w:val="22"/>
          <w:szCs w:val="22"/>
        </w:rPr>
        <w:t>Fromknecht</w:t>
      </w:r>
      <w:proofErr w:type="spellEnd"/>
      <w:r>
        <w:rPr>
          <w:rFonts w:ascii="Cambria" w:hAnsi="Cambria"/>
          <w:sz w:val="22"/>
          <w:szCs w:val="22"/>
        </w:rPr>
        <w:t xml:space="preserve">, Sarah Davis Redman, Joanne E Brady, Sarah E Hodge, and Rebecca S Noe. 2017. “Medicolegal death scene investigations after natural disaster- </w:t>
      </w:r>
      <w:r>
        <w:rPr>
          <w:rFonts w:ascii="Cambria" w:hAnsi="Cambria"/>
          <w:sz w:val="22"/>
          <w:szCs w:val="22"/>
        </w:rPr>
        <w:lastRenderedPageBreak/>
        <w:t xml:space="preserve">and weather-related events: A review of the literature.” </w:t>
      </w:r>
      <w:r>
        <w:rPr>
          <w:rFonts w:ascii="Cambria" w:hAnsi="Cambria"/>
          <w:i/>
          <w:iCs/>
          <w:sz w:val="22"/>
          <w:szCs w:val="22"/>
        </w:rPr>
        <w:t>Academic Forensic Pathology</w:t>
      </w:r>
      <w:r>
        <w:rPr>
          <w:rFonts w:ascii="Cambria" w:hAnsi="Cambria"/>
          <w:sz w:val="22"/>
          <w:szCs w:val="22"/>
        </w:rPr>
        <w:t xml:space="preserve"> 7(2): 221–239.</w:t>
      </w:r>
    </w:p>
    <w:p w14:paraId="547AC8F2" w14:textId="38D9C098" w:rsidR="008D41BB" w:rsidRPr="00627A8A" w:rsidRDefault="008D41BB" w:rsidP="00DA5C16">
      <w:pPr>
        <w:spacing w:line="480" w:lineRule="auto"/>
        <w:ind w:left="720" w:hanging="720"/>
        <w:rPr>
          <w:ins w:id="75" w:author="Anderson,Brooke" w:date="2020-09-22T17:34:00Z"/>
          <w:rFonts w:ascii="Cambria" w:hAnsi="Cambria"/>
          <w:sz w:val="22"/>
          <w:szCs w:val="22"/>
        </w:rPr>
      </w:pPr>
      <w:proofErr w:type="spellStart"/>
      <w:ins w:id="76" w:author="Anderson,Brooke" w:date="2020-09-22T17:34:00Z">
        <w:r w:rsidRPr="008D41BB">
          <w:rPr>
            <w:rFonts w:ascii="Cambria" w:hAnsi="Cambria"/>
            <w:sz w:val="22"/>
            <w:szCs w:val="22"/>
          </w:rPr>
          <w:t>Rodell</w:t>
        </w:r>
        <w:proofErr w:type="spellEnd"/>
        <w:r w:rsidRPr="008D41BB">
          <w:rPr>
            <w:rFonts w:ascii="Cambria" w:hAnsi="Cambria"/>
            <w:sz w:val="22"/>
            <w:szCs w:val="22"/>
          </w:rPr>
          <w:t>, M</w:t>
        </w:r>
        <w:r w:rsidR="0086055E">
          <w:rPr>
            <w:rFonts w:ascii="Cambria" w:hAnsi="Cambria"/>
            <w:sz w:val="22"/>
            <w:szCs w:val="22"/>
          </w:rPr>
          <w:t>atthew</w:t>
        </w:r>
        <w:r w:rsidRPr="008D41BB">
          <w:rPr>
            <w:rFonts w:ascii="Cambria" w:hAnsi="Cambria"/>
            <w:sz w:val="22"/>
            <w:szCs w:val="22"/>
          </w:rPr>
          <w:t xml:space="preserve">, PR Houser, UEA </w:t>
        </w:r>
        <w:proofErr w:type="spellStart"/>
        <w:r w:rsidRPr="008D41BB">
          <w:rPr>
            <w:rFonts w:ascii="Cambria" w:hAnsi="Cambria"/>
            <w:sz w:val="22"/>
            <w:szCs w:val="22"/>
          </w:rPr>
          <w:t>Jambor</w:t>
        </w:r>
        <w:proofErr w:type="spellEnd"/>
        <w:r w:rsidRPr="008D41BB">
          <w:rPr>
            <w:rFonts w:ascii="Cambria" w:hAnsi="Cambria"/>
            <w:sz w:val="22"/>
            <w:szCs w:val="22"/>
          </w:rPr>
          <w:t xml:space="preserve">, J </w:t>
        </w:r>
        <w:proofErr w:type="spellStart"/>
        <w:r w:rsidRPr="008D41BB">
          <w:rPr>
            <w:rFonts w:ascii="Cambria" w:hAnsi="Cambria"/>
            <w:sz w:val="22"/>
            <w:szCs w:val="22"/>
          </w:rPr>
          <w:t>Gottschalck</w:t>
        </w:r>
        <w:proofErr w:type="spellEnd"/>
        <w:r w:rsidRPr="008D41BB">
          <w:rPr>
            <w:rFonts w:ascii="Cambria" w:hAnsi="Cambria"/>
            <w:sz w:val="22"/>
            <w:szCs w:val="22"/>
          </w:rPr>
          <w:t xml:space="preserve">, K Mitchell, C-J Meng, K Arsenault et al. </w:t>
        </w:r>
        <w:r>
          <w:rPr>
            <w:rFonts w:ascii="Cambria" w:hAnsi="Cambria"/>
            <w:sz w:val="22"/>
            <w:szCs w:val="22"/>
          </w:rPr>
          <w:t xml:space="preserve">2004. </w:t>
        </w:r>
        <w:r w:rsidRPr="008D41BB">
          <w:rPr>
            <w:rFonts w:ascii="Cambria" w:hAnsi="Cambria"/>
            <w:sz w:val="22"/>
            <w:szCs w:val="22"/>
          </w:rPr>
          <w:t xml:space="preserve">"The </w:t>
        </w:r>
        <w:r>
          <w:rPr>
            <w:rFonts w:ascii="Cambria" w:hAnsi="Cambria"/>
            <w:sz w:val="22"/>
            <w:szCs w:val="22"/>
          </w:rPr>
          <w:t>G</w:t>
        </w:r>
        <w:r w:rsidRPr="008D41BB">
          <w:rPr>
            <w:rFonts w:ascii="Cambria" w:hAnsi="Cambria"/>
            <w:sz w:val="22"/>
            <w:szCs w:val="22"/>
          </w:rPr>
          <w:t xml:space="preserve">lobal </w:t>
        </w:r>
        <w:r>
          <w:rPr>
            <w:rFonts w:ascii="Cambria" w:hAnsi="Cambria"/>
            <w:sz w:val="22"/>
            <w:szCs w:val="22"/>
          </w:rPr>
          <w:t>L</w:t>
        </w:r>
        <w:r w:rsidRPr="008D41BB">
          <w:rPr>
            <w:rFonts w:ascii="Cambria" w:hAnsi="Cambria"/>
            <w:sz w:val="22"/>
            <w:szCs w:val="22"/>
          </w:rPr>
          <w:t xml:space="preserve">and </w:t>
        </w:r>
        <w:r>
          <w:rPr>
            <w:rFonts w:ascii="Cambria" w:hAnsi="Cambria"/>
            <w:sz w:val="22"/>
            <w:szCs w:val="22"/>
          </w:rPr>
          <w:t>D</w:t>
        </w:r>
        <w:r w:rsidRPr="008D41BB">
          <w:rPr>
            <w:rFonts w:ascii="Cambria" w:hAnsi="Cambria"/>
            <w:sz w:val="22"/>
            <w:szCs w:val="22"/>
          </w:rPr>
          <w:t xml:space="preserve">ata </w:t>
        </w:r>
        <w:r>
          <w:rPr>
            <w:rFonts w:ascii="Cambria" w:hAnsi="Cambria"/>
            <w:sz w:val="22"/>
            <w:szCs w:val="22"/>
          </w:rPr>
          <w:t>A</w:t>
        </w:r>
        <w:r w:rsidRPr="008D41BB">
          <w:rPr>
            <w:rFonts w:ascii="Cambria" w:hAnsi="Cambria"/>
            <w:sz w:val="22"/>
            <w:szCs w:val="22"/>
          </w:rPr>
          <w:t xml:space="preserve">ssimilation </w:t>
        </w:r>
        <w:r>
          <w:rPr>
            <w:rFonts w:ascii="Cambria" w:hAnsi="Cambria"/>
            <w:sz w:val="22"/>
            <w:szCs w:val="22"/>
          </w:rPr>
          <w:t>S</w:t>
        </w:r>
        <w:r w:rsidRPr="008D41BB">
          <w:rPr>
            <w:rFonts w:ascii="Cambria" w:hAnsi="Cambria"/>
            <w:sz w:val="22"/>
            <w:szCs w:val="22"/>
          </w:rPr>
          <w:t xml:space="preserve">ystem." </w:t>
        </w:r>
        <w:r w:rsidRPr="008D41BB">
          <w:rPr>
            <w:rFonts w:ascii="Cambria" w:hAnsi="Cambria"/>
            <w:i/>
            <w:iCs/>
            <w:sz w:val="22"/>
            <w:szCs w:val="22"/>
          </w:rPr>
          <w:t>Bulletin of the American Meteorological Society</w:t>
        </w:r>
        <w:r w:rsidRPr="008D41BB">
          <w:rPr>
            <w:rFonts w:ascii="Cambria" w:hAnsi="Cambria"/>
            <w:sz w:val="22"/>
            <w:szCs w:val="22"/>
          </w:rPr>
          <w:t xml:space="preserve"> 85</w:t>
        </w:r>
        <w:r>
          <w:rPr>
            <w:rFonts w:ascii="Cambria" w:hAnsi="Cambria"/>
            <w:sz w:val="22"/>
            <w:szCs w:val="22"/>
          </w:rPr>
          <w:t>(</w:t>
        </w:r>
        <w:r w:rsidRPr="008D41BB">
          <w:rPr>
            <w:rFonts w:ascii="Cambria" w:hAnsi="Cambria"/>
            <w:sz w:val="22"/>
            <w:szCs w:val="22"/>
          </w:rPr>
          <w:t>3</w:t>
        </w:r>
        <w:r>
          <w:rPr>
            <w:rFonts w:ascii="Cambria" w:hAnsi="Cambria"/>
            <w:sz w:val="22"/>
            <w:szCs w:val="22"/>
          </w:rPr>
          <w:t>)</w:t>
        </w:r>
        <w:r w:rsidRPr="008D41BB">
          <w:rPr>
            <w:rFonts w:ascii="Cambria" w:hAnsi="Cambria"/>
            <w:sz w:val="22"/>
            <w:szCs w:val="22"/>
          </w:rPr>
          <w:t>: 381</w:t>
        </w:r>
        <w:r w:rsidR="00EC284F">
          <w:rPr>
            <w:rFonts w:ascii="Cambria" w:hAnsi="Cambria"/>
            <w:sz w:val="22"/>
            <w:szCs w:val="22"/>
          </w:rPr>
          <w:t>–</w:t>
        </w:r>
        <w:r w:rsidRPr="008D41BB">
          <w:rPr>
            <w:rFonts w:ascii="Cambria" w:hAnsi="Cambria"/>
            <w:sz w:val="22"/>
            <w:szCs w:val="22"/>
          </w:rPr>
          <w:t>394.</w:t>
        </w:r>
      </w:ins>
    </w:p>
    <w:p w14:paraId="1D4CDAA6" w14:textId="4BF533B2" w:rsidR="00F54118" w:rsidRDefault="00F54118" w:rsidP="00DA5C16">
      <w:pPr>
        <w:spacing w:line="480" w:lineRule="auto"/>
        <w:ind w:left="720" w:hanging="720"/>
        <w:rPr>
          <w:rFonts w:ascii="Cambria" w:hAnsi="Cambria"/>
          <w:sz w:val="22"/>
          <w:szCs w:val="22"/>
        </w:rPr>
      </w:pPr>
      <w:r w:rsidRPr="005A1FC8">
        <w:rPr>
          <w:rFonts w:ascii="Cambria" w:hAnsi="Cambria"/>
          <w:sz w:val="22"/>
          <w:szCs w:val="22"/>
        </w:rPr>
        <w:t xml:space="preserve">Rui, H, and D </w:t>
      </w:r>
      <w:proofErr w:type="spellStart"/>
      <w:r w:rsidRPr="005A1FC8">
        <w:rPr>
          <w:rFonts w:ascii="Cambria" w:hAnsi="Cambria"/>
          <w:sz w:val="22"/>
          <w:szCs w:val="22"/>
        </w:rPr>
        <w:t>Mocko</w:t>
      </w:r>
      <w:proofErr w:type="spellEnd"/>
      <w:r w:rsidRPr="005A1FC8">
        <w:rPr>
          <w:rFonts w:ascii="Cambria" w:hAnsi="Cambria"/>
          <w:sz w:val="22"/>
          <w:szCs w:val="22"/>
        </w:rPr>
        <w:t xml:space="preserve">. 2014. “README Document for North America Land Data Assimilation System Phase 2 (NLDAS-2) Products.” </w:t>
      </w:r>
      <w:r w:rsidRPr="005A1FC8">
        <w:rPr>
          <w:rFonts w:ascii="Cambria" w:hAnsi="Cambria"/>
          <w:i/>
          <w:sz w:val="22"/>
          <w:szCs w:val="22"/>
        </w:rPr>
        <w:t>Goddard Earth Sciences Data and Information Services Center</w:t>
      </w:r>
      <w:r w:rsidRPr="005A1FC8">
        <w:rPr>
          <w:rFonts w:ascii="Cambria" w:hAnsi="Cambria"/>
          <w:sz w:val="22"/>
          <w:szCs w:val="22"/>
        </w:rPr>
        <w:t>.</w:t>
      </w:r>
    </w:p>
    <w:p w14:paraId="18CD14A0" w14:textId="0ADEC13A" w:rsidR="005A1FC8" w:rsidRDefault="005A1FC8" w:rsidP="00DA5C16">
      <w:pPr>
        <w:spacing w:line="480" w:lineRule="auto"/>
        <w:ind w:left="720" w:hanging="720"/>
        <w:rPr>
          <w:rFonts w:ascii="Cambria" w:hAnsi="Cambria"/>
          <w:sz w:val="22"/>
          <w:szCs w:val="22"/>
        </w:rPr>
      </w:pPr>
      <w:r>
        <w:rPr>
          <w:rFonts w:ascii="Cambria" w:hAnsi="Cambria"/>
          <w:sz w:val="22"/>
          <w:szCs w:val="22"/>
        </w:rPr>
        <w:t>Santos-</w:t>
      </w:r>
      <w:proofErr w:type="spellStart"/>
      <w:r>
        <w:rPr>
          <w:rFonts w:ascii="Cambria" w:hAnsi="Cambria"/>
          <w:sz w:val="22"/>
          <w:szCs w:val="22"/>
        </w:rPr>
        <w:t>Burgoa</w:t>
      </w:r>
      <w:proofErr w:type="spellEnd"/>
      <w:r>
        <w:rPr>
          <w:rFonts w:ascii="Cambria" w:hAnsi="Cambria"/>
          <w:sz w:val="22"/>
          <w:szCs w:val="22"/>
        </w:rPr>
        <w:t xml:space="preserve">, Carlos, John Sandberg, Erick Suarez, Ann Goldman-Hawes, Scott </w:t>
      </w:r>
      <w:proofErr w:type="spellStart"/>
      <w:r>
        <w:rPr>
          <w:rFonts w:ascii="Cambria" w:hAnsi="Cambria"/>
          <w:sz w:val="22"/>
          <w:szCs w:val="22"/>
        </w:rPr>
        <w:t>Zeger</w:t>
      </w:r>
      <w:proofErr w:type="spellEnd"/>
      <w:r>
        <w:rPr>
          <w:rFonts w:ascii="Cambria" w:hAnsi="Cambria"/>
          <w:sz w:val="22"/>
          <w:szCs w:val="22"/>
        </w:rPr>
        <w:t>, Alejandra Garcia-</w:t>
      </w:r>
      <w:proofErr w:type="spellStart"/>
      <w:r>
        <w:rPr>
          <w:rFonts w:ascii="Cambria" w:hAnsi="Cambria"/>
          <w:sz w:val="22"/>
          <w:szCs w:val="22"/>
        </w:rPr>
        <w:t>Mexa</w:t>
      </w:r>
      <w:proofErr w:type="spellEnd"/>
      <w:r>
        <w:rPr>
          <w:rFonts w:ascii="Cambria" w:hAnsi="Cambria"/>
          <w:sz w:val="22"/>
          <w:szCs w:val="22"/>
        </w:rPr>
        <w:t xml:space="preserve">, Cynthia M Perez, et al. 2018. “Differential and persistent risk of excess mortality from Hurricane Maria in Puerto Rico: A time-series analysis. </w:t>
      </w:r>
      <w:r>
        <w:rPr>
          <w:rFonts w:ascii="Cambria" w:hAnsi="Cambria"/>
          <w:i/>
          <w:iCs/>
          <w:sz w:val="22"/>
          <w:szCs w:val="22"/>
        </w:rPr>
        <w:t>The Lancet Planetary Health</w:t>
      </w:r>
      <w:r>
        <w:rPr>
          <w:rFonts w:ascii="Cambria" w:hAnsi="Cambria"/>
          <w:sz w:val="22"/>
          <w:szCs w:val="22"/>
        </w:rPr>
        <w:t xml:space="preserve"> 2(11): e478–e488.</w:t>
      </w:r>
    </w:p>
    <w:p w14:paraId="1EA783DF" w14:textId="768AAF2B" w:rsidR="007316B3" w:rsidRPr="007316B3" w:rsidRDefault="007316B3" w:rsidP="00DA5C16">
      <w:pPr>
        <w:spacing w:line="480" w:lineRule="auto"/>
        <w:ind w:left="720" w:hanging="720"/>
        <w:rPr>
          <w:rFonts w:ascii="Cambria" w:hAnsi="Cambria"/>
          <w:sz w:val="22"/>
          <w:szCs w:val="22"/>
        </w:rPr>
      </w:pPr>
      <w:r>
        <w:rPr>
          <w:rFonts w:ascii="Cambria" w:hAnsi="Cambria"/>
          <w:sz w:val="22"/>
          <w:szCs w:val="22"/>
        </w:rPr>
        <w:t xml:space="preserve">Santos-Lozada, Alexis R and Jeffrey T Howard. 2018. “Use of death counts from vital statistics to calculate excess deaths in Puerto Rico following Hurricane Maria.” </w:t>
      </w:r>
      <w:r>
        <w:rPr>
          <w:rFonts w:ascii="Cambria" w:hAnsi="Cambria"/>
          <w:i/>
          <w:iCs/>
          <w:sz w:val="22"/>
          <w:szCs w:val="22"/>
        </w:rPr>
        <w:t xml:space="preserve">Journal of the American Medical Association </w:t>
      </w:r>
      <w:r>
        <w:rPr>
          <w:rFonts w:ascii="Cambria" w:hAnsi="Cambria"/>
          <w:sz w:val="22"/>
          <w:szCs w:val="22"/>
        </w:rPr>
        <w:t>320(14):1491–1493.</w:t>
      </w:r>
    </w:p>
    <w:p w14:paraId="286CD73E" w14:textId="0E294756" w:rsidR="00F54118" w:rsidRPr="00AF787F" w:rsidRDefault="00F54118" w:rsidP="00DA5C16">
      <w:pPr>
        <w:spacing w:line="480" w:lineRule="auto"/>
        <w:ind w:left="720" w:hanging="720"/>
        <w:rPr>
          <w:rFonts w:ascii="Cambria" w:hAnsi="Cambria"/>
          <w:sz w:val="22"/>
          <w:szCs w:val="22"/>
        </w:rPr>
      </w:pPr>
      <w:proofErr w:type="spellStart"/>
      <w:r w:rsidRPr="00AF787F">
        <w:rPr>
          <w:rFonts w:ascii="Cambria" w:hAnsi="Cambria"/>
          <w:sz w:val="22"/>
          <w:szCs w:val="22"/>
        </w:rPr>
        <w:t>Savitz</w:t>
      </w:r>
      <w:proofErr w:type="spellEnd"/>
      <w:r w:rsidRPr="00AF787F">
        <w:rPr>
          <w:rFonts w:ascii="Cambria" w:hAnsi="Cambria"/>
          <w:sz w:val="22"/>
          <w:szCs w:val="22"/>
        </w:rPr>
        <w:t xml:space="preserve">, David A, and Gregory </w:t>
      </w:r>
      <w:proofErr w:type="gramStart"/>
      <w:r w:rsidRPr="00AF787F">
        <w:rPr>
          <w:rFonts w:ascii="Cambria" w:hAnsi="Cambria"/>
          <w:sz w:val="22"/>
          <w:szCs w:val="22"/>
        </w:rPr>
        <w:t>A</w:t>
      </w:r>
      <w:proofErr w:type="gramEnd"/>
      <w:r w:rsidRPr="00AF787F">
        <w:rPr>
          <w:rFonts w:ascii="Cambria" w:hAnsi="Cambria"/>
          <w:sz w:val="22"/>
          <w:szCs w:val="22"/>
        </w:rPr>
        <w:t xml:space="preserve"> </w:t>
      </w:r>
      <w:proofErr w:type="spellStart"/>
      <w:r w:rsidRPr="00AF787F">
        <w:rPr>
          <w:rFonts w:ascii="Cambria" w:hAnsi="Cambria"/>
          <w:sz w:val="22"/>
          <w:szCs w:val="22"/>
        </w:rPr>
        <w:t>Wellenius</w:t>
      </w:r>
      <w:proofErr w:type="spellEnd"/>
      <w:r w:rsidRPr="00AF787F">
        <w:rPr>
          <w:rFonts w:ascii="Cambria" w:hAnsi="Cambria"/>
          <w:sz w:val="22"/>
          <w:szCs w:val="22"/>
        </w:rPr>
        <w:t xml:space="preserve">. 2016. </w:t>
      </w:r>
      <w:r w:rsidRPr="00AF787F">
        <w:rPr>
          <w:rFonts w:ascii="Cambria" w:hAnsi="Cambria"/>
          <w:i/>
          <w:sz w:val="22"/>
          <w:szCs w:val="22"/>
        </w:rPr>
        <w:t>Interpreting Epidemiologic Evidence: Connecting Research to Applications</w:t>
      </w:r>
      <w:r w:rsidRPr="00AF787F">
        <w:rPr>
          <w:rFonts w:ascii="Cambria" w:hAnsi="Cambria"/>
          <w:sz w:val="22"/>
          <w:szCs w:val="22"/>
        </w:rPr>
        <w:t>. Oxford University Press.</w:t>
      </w:r>
    </w:p>
    <w:p w14:paraId="3B2A6667" w14:textId="07C66BB1" w:rsidR="00AF787F" w:rsidRDefault="00AF787F" w:rsidP="00AF787F">
      <w:pPr>
        <w:spacing w:line="480" w:lineRule="auto"/>
        <w:ind w:left="720" w:hanging="720"/>
        <w:rPr>
          <w:rFonts w:ascii="Cambria" w:hAnsi="Cambria"/>
          <w:sz w:val="22"/>
          <w:szCs w:val="22"/>
        </w:rPr>
      </w:pPr>
      <w:r w:rsidRPr="00AF787F">
        <w:rPr>
          <w:rFonts w:ascii="Cambria" w:hAnsi="Cambria"/>
          <w:sz w:val="22"/>
          <w:szCs w:val="22"/>
        </w:rPr>
        <w:t xml:space="preserve">Severson, Rachel and G. Brooke Anderson. 2016. </w:t>
      </w:r>
      <w:proofErr w:type="spellStart"/>
      <w:r w:rsidRPr="00AF787F">
        <w:rPr>
          <w:rFonts w:ascii="Cambria" w:hAnsi="Cambria"/>
          <w:i/>
          <w:iCs/>
          <w:sz w:val="22"/>
          <w:szCs w:val="22"/>
        </w:rPr>
        <w:t>Countyweather</w:t>
      </w:r>
      <w:proofErr w:type="spellEnd"/>
      <w:r w:rsidRPr="00AF787F">
        <w:rPr>
          <w:rFonts w:ascii="Cambria" w:hAnsi="Cambria"/>
          <w:i/>
          <w:iCs/>
          <w:sz w:val="22"/>
          <w:szCs w:val="22"/>
        </w:rPr>
        <w:t>: Compiles Meteorological Data for U.S. Counties</w:t>
      </w:r>
      <w:r w:rsidRPr="00AF787F">
        <w:rPr>
          <w:rFonts w:ascii="Cambria" w:hAnsi="Cambria"/>
          <w:sz w:val="22"/>
          <w:szCs w:val="22"/>
        </w:rPr>
        <w:t>. R package version 0.1.0.  </w:t>
      </w:r>
      <w:hyperlink r:id="rId14" w:history="1">
        <w:r w:rsidRPr="00AF787F">
          <w:rPr>
            <w:rStyle w:val="Hyperlink"/>
            <w:rFonts w:ascii="Cambria" w:hAnsi="Cambria"/>
            <w:color w:val="auto"/>
            <w:sz w:val="22"/>
            <w:szCs w:val="22"/>
          </w:rPr>
          <w:t>https://CRAN.R-project.org/package=countyweather</w:t>
        </w:r>
      </w:hyperlink>
      <w:r w:rsidRPr="00AF787F">
        <w:rPr>
          <w:rFonts w:ascii="Cambria" w:hAnsi="Cambria"/>
          <w:sz w:val="22"/>
          <w:szCs w:val="22"/>
        </w:rPr>
        <w:t>.</w:t>
      </w:r>
    </w:p>
    <w:p w14:paraId="621E2955" w14:textId="7D3E21B3" w:rsidR="00AF787F" w:rsidRPr="00AF787F" w:rsidRDefault="00AF787F" w:rsidP="00AF787F">
      <w:pPr>
        <w:spacing w:line="480" w:lineRule="auto"/>
        <w:ind w:left="720" w:hanging="720"/>
        <w:rPr>
          <w:rFonts w:ascii="Cambria" w:hAnsi="Cambria"/>
          <w:sz w:val="22"/>
          <w:szCs w:val="22"/>
        </w:rPr>
      </w:pPr>
      <w:r>
        <w:rPr>
          <w:rFonts w:ascii="Cambria" w:hAnsi="Cambria"/>
          <w:sz w:val="22"/>
          <w:szCs w:val="22"/>
        </w:rPr>
        <w:t xml:space="preserve">Shepherd, Marshall, Thomas Mote, John Dowd, Mike </w:t>
      </w:r>
      <w:proofErr w:type="spellStart"/>
      <w:r>
        <w:rPr>
          <w:rFonts w:ascii="Cambria" w:hAnsi="Cambria"/>
          <w:sz w:val="22"/>
          <w:szCs w:val="22"/>
        </w:rPr>
        <w:t>Roden</w:t>
      </w:r>
      <w:proofErr w:type="spellEnd"/>
      <w:r>
        <w:rPr>
          <w:rFonts w:ascii="Cambria" w:hAnsi="Cambria"/>
          <w:sz w:val="22"/>
          <w:szCs w:val="22"/>
        </w:rPr>
        <w:t xml:space="preserve">, Pamela Knox, Steven C. McCutcheon, and Steven E. Nelson. 2011. “An overview of synoptic and mesoscale factors contributing to </w:t>
      </w:r>
      <w:r>
        <w:rPr>
          <w:rFonts w:ascii="Cambria" w:hAnsi="Cambria"/>
          <w:sz w:val="22"/>
          <w:szCs w:val="22"/>
        </w:rPr>
        <w:lastRenderedPageBreak/>
        <w:t xml:space="preserve">the disastrous Atlanta flood of 2009. </w:t>
      </w:r>
      <w:r>
        <w:rPr>
          <w:rFonts w:ascii="Cambria" w:hAnsi="Cambria"/>
          <w:i/>
          <w:iCs/>
          <w:sz w:val="22"/>
          <w:szCs w:val="22"/>
        </w:rPr>
        <w:t>Bulletin of the American Meteorological Society</w:t>
      </w:r>
      <w:r>
        <w:rPr>
          <w:rFonts w:ascii="Cambria" w:hAnsi="Cambria"/>
          <w:sz w:val="22"/>
          <w:szCs w:val="22"/>
        </w:rPr>
        <w:t xml:space="preserve"> 92(7): 861</w:t>
      </w:r>
      <w:r>
        <w:rPr>
          <w:rFonts w:ascii="Cambria" w:hAnsi="Cambria"/>
          <w:sz w:val="22"/>
          <w:szCs w:val="22"/>
        </w:rPr>
        <w:softHyphen/>
        <w:t>870.</w:t>
      </w:r>
    </w:p>
    <w:p w14:paraId="728A1D31" w14:textId="45CF1442" w:rsidR="00F54118" w:rsidRDefault="00F54118" w:rsidP="00DA5C16">
      <w:pPr>
        <w:spacing w:line="480" w:lineRule="auto"/>
        <w:ind w:left="720" w:hanging="720"/>
        <w:rPr>
          <w:rFonts w:ascii="Cambria" w:hAnsi="Cambria"/>
          <w:sz w:val="22"/>
          <w:szCs w:val="22"/>
        </w:rPr>
      </w:pPr>
      <w:r w:rsidRPr="00827CE0">
        <w:rPr>
          <w:rFonts w:ascii="Cambria" w:hAnsi="Cambria"/>
          <w:sz w:val="22"/>
          <w:szCs w:val="22"/>
        </w:rPr>
        <w:t xml:space="preserve">Smith, Keith, and David N. </w:t>
      </w:r>
      <w:proofErr w:type="spellStart"/>
      <w:r w:rsidRPr="00827CE0">
        <w:rPr>
          <w:rFonts w:ascii="Cambria" w:hAnsi="Cambria"/>
          <w:sz w:val="22"/>
          <w:szCs w:val="22"/>
        </w:rPr>
        <w:t>Petley</w:t>
      </w:r>
      <w:proofErr w:type="spellEnd"/>
      <w:r w:rsidRPr="00827CE0">
        <w:rPr>
          <w:rFonts w:ascii="Cambria" w:hAnsi="Cambria"/>
          <w:sz w:val="22"/>
          <w:szCs w:val="22"/>
        </w:rPr>
        <w:t xml:space="preserve">. 2009. </w:t>
      </w:r>
      <w:r w:rsidRPr="00827CE0">
        <w:rPr>
          <w:rFonts w:ascii="Cambria" w:hAnsi="Cambria"/>
          <w:i/>
          <w:sz w:val="22"/>
          <w:szCs w:val="22"/>
        </w:rPr>
        <w:t>Environmental Hazards: Assessing Risk and Reducing Disaster</w:t>
      </w:r>
      <w:r w:rsidRPr="00827CE0">
        <w:rPr>
          <w:rFonts w:ascii="Cambria" w:hAnsi="Cambria"/>
          <w:sz w:val="22"/>
          <w:szCs w:val="22"/>
        </w:rPr>
        <w:t>. Taylor; Francis.</w:t>
      </w:r>
    </w:p>
    <w:p w14:paraId="34490650" w14:textId="022B9FD0" w:rsidR="00C7580A" w:rsidRDefault="00C7580A" w:rsidP="00DA5C16">
      <w:pPr>
        <w:spacing w:line="480" w:lineRule="auto"/>
        <w:ind w:left="720" w:hanging="720"/>
        <w:rPr>
          <w:rFonts w:ascii="Cambria" w:hAnsi="Cambria"/>
          <w:sz w:val="22"/>
          <w:szCs w:val="22"/>
        </w:rPr>
      </w:pPr>
      <w:r>
        <w:rPr>
          <w:rFonts w:ascii="Cambria" w:hAnsi="Cambria"/>
          <w:sz w:val="22"/>
          <w:szCs w:val="22"/>
        </w:rPr>
        <w:t xml:space="preserve">Son, Ji-Young, Jong-Tae Lee, G Brooke Anderson, and Michelle L Bell. 2012. “The impact of heat waves on mortality in seven major cities in Korea.” </w:t>
      </w:r>
      <w:r>
        <w:rPr>
          <w:rFonts w:ascii="Cambria" w:hAnsi="Cambria"/>
          <w:i/>
          <w:iCs/>
          <w:sz w:val="22"/>
          <w:szCs w:val="22"/>
        </w:rPr>
        <w:t xml:space="preserve">Environmental Health Perspectives </w:t>
      </w:r>
      <w:r>
        <w:rPr>
          <w:rFonts w:ascii="Cambria" w:hAnsi="Cambria"/>
          <w:sz w:val="22"/>
          <w:szCs w:val="22"/>
        </w:rPr>
        <w:t>120(4): 566–571.</w:t>
      </w:r>
    </w:p>
    <w:p w14:paraId="5E9E9FA4" w14:textId="52230B7F" w:rsidR="00C7580A" w:rsidRPr="00C7580A" w:rsidRDefault="00C7580A" w:rsidP="00DA5C16">
      <w:pPr>
        <w:spacing w:line="480" w:lineRule="auto"/>
        <w:ind w:left="720" w:hanging="720"/>
        <w:rPr>
          <w:rFonts w:ascii="Cambria" w:hAnsi="Cambria"/>
          <w:sz w:val="22"/>
          <w:szCs w:val="22"/>
        </w:rPr>
      </w:pPr>
      <w:r>
        <w:rPr>
          <w:rFonts w:ascii="Cambria" w:hAnsi="Cambria"/>
          <w:sz w:val="22"/>
          <w:szCs w:val="22"/>
        </w:rPr>
        <w:t xml:space="preserve">Spearman, Charles. 1904. “The proof and measurement of association between two things.” </w:t>
      </w:r>
      <w:r>
        <w:rPr>
          <w:rFonts w:ascii="Cambria" w:hAnsi="Cambria"/>
          <w:i/>
          <w:iCs/>
          <w:sz w:val="22"/>
          <w:szCs w:val="22"/>
        </w:rPr>
        <w:t>The American Journal of Psychology</w:t>
      </w:r>
      <w:r>
        <w:rPr>
          <w:rFonts w:ascii="Cambria" w:hAnsi="Cambria"/>
          <w:sz w:val="22"/>
          <w:szCs w:val="22"/>
        </w:rPr>
        <w:t xml:space="preserve"> 15(1): 72–101.</w:t>
      </w:r>
    </w:p>
    <w:p w14:paraId="378EDF6E" w14:textId="4499F19C" w:rsidR="00F54118" w:rsidRDefault="00F54118" w:rsidP="00DA5C16">
      <w:pPr>
        <w:spacing w:line="480" w:lineRule="auto"/>
        <w:ind w:left="720" w:hanging="720"/>
        <w:rPr>
          <w:rFonts w:ascii="Cambria" w:hAnsi="Cambria"/>
          <w:sz w:val="22"/>
          <w:szCs w:val="22"/>
        </w:rPr>
      </w:pPr>
      <w:proofErr w:type="spellStart"/>
      <w:r w:rsidRPr="00827CE0">
        <w:rPr>
          <w:rFonts w:ascii="Cambria" w:hAnsi="Cambria"/>
          <w:sz w:val="22"/>
          <w:szCs w:val="22"/>
        </w:rPr>
        <w:t>Sturdevant</w:t>
      </w:r>
      <w:proofErr w:type="spellEnd"/>
      <w:r w:rsidRPr="00827CE0">
        <w:rPr>
          <w:rFonts w:ascii="Cambria" w:hAnsi="Cambria"/>
          <w:sz w:val="22"/>
          <w:szCs w:val="22"/>
        </w:rPr>
        <w:t xml:space="preserve">–Rees, Paula, James A. Smith, Julia Morrison, and Mary Lynn </w:t>
      </w:r>
      <w:proofErr w:type="spellStart"/>
      <w:r w:rsidRPr="00827CE0">
        <w:rPr>
          <w:rFonts w:ascii="Cambria" w:hAnsi="Cambria"/>
          <w:sz w:val="22"/>
          <w:szCs w:val="22"/>
        </w:rPr>
        <w:t>Baeck</w:t>
      </w:r>
      <w:proofErr w:type="spellEnd"/>
      <w:r w:rsidRPr="00827CE0">
        <w:rPr>
          <w:rFonts w:ascii="Cambria" w:hAnsi="Cambria"/>
          <w:sz w:val="22"/>
          <w:szCs w:val="22"/>
        </w:rPr>
        <w:t xml:space="preserve">. 2001. “Tropical </w:t>
      </w:r>
      <w:r w:rsidR="00827CE0" w:rsidRPr="00827CE0">
        <w:rPr>
          <w:rFonts w:ascii="Cambria" w:hAnsi="Cambria"/>
          <w:sz w:val="22"/>
          <w:szCs w:val="22"/>
        </w:rPr>
        <w:t>s</w:t>
      </w:r>
      <w:r w:rsidRPr="00827CE0">
        <w:rPr>
          <w:rFonts w:ascii="Cambria" w:hAnsi="Cambria"/>
          <w:sz w:val="22"/>
          <w:szCs w:val="22"/>
        </w:rPr>
        <w:t xml:space="preserve">torms and the </w:t>
      </w:r>
      <w:r w:rsidR="00827CE0" w:rsidRPr="00827CE0">
        <w:rPr>
          <w:rFonts w:ascii="Cambria" w:hAnsi="Cambria"/>
          <w:sz w:val="22"/>
          <w:szCs w:val="22"/>
        </w:rPr>
        <w:t>f</w:t>
      </w:r>
      <w:r w:rsidRPr="00827CE0">
        <w:rPr>
          <w:rFonts w:ascii="Cambria" w:hAnsi="Cambria"/>
          <w:sz w:val="22"/>
          <w:szCs w:val="22"/>
        </w:rPr>
        <w:t xml:space="preserve">lood </w:t>
      </w:r>
      <w:r w:rsidR="00827CE0" w:rsidRPr="00827CE0">
        <w:rPr>
          <w:rFonts w:ascii="Cambria" w:hAnsi="Cambria"/>
          <w:sz w:val="22"/>
          <w:szCs w:val="22"/>
        </w:rPr>
        <w:t>h</w:t>
      </w:r>
      <w:r w:rsidRPr="00827CE0">
        <w:rPr>
          <w:rFonts w:ascii="Cambria" w:hAnsi="Cambria"/>
          <w:sz w:val="22"/>
          <w:szCs w:val="22"/>
        </w:rPr>
        <w:t xml:space="preserve">ydrology of the </w:t>
      </w:r>
      <w:r w:rsidR="00827CE0" w:rsidRPr="00827CE0">
        <w:rPr>
          <w:rFonts w:ascii="Cambria" w:hAnsi="Cambria"/>
          <w:sz w:val="22"/>
          <w:szCs w:val="22"/>
        </w:rPr>
        <w:t>c</w:t>
      </w:r>
      <w:r w:rsidRPr="00827CE0">
        <w:rPr>
          <w:rFonts w:ascii="Cambria" w:hAnsi="Cambria"/>
          <w:sz w:val="22"/>
          <w:szCs w:val="22"/>
        </w:rPr>
        <w:t xml:space="preserve">entral Appalachians.” </w:t>
      </w:r>
      <w:r w:rsidRPr="00827CE0">
        <w:rPr>
          <w:rFonts w:ascii="Cambria" w:hAnsi="Cambria"/>
          <w:i/>
          <w:sz w:val="22"/>
          <w:szCs w:val="22"/>
        </w:rPr>
        <w:t>Water Resources Research</w:t>
      </w:r>
      <w:r w:rsidRPr="00827CE0">
        <w:rPr>
          <w:rFonts w:ascii="Cambria" w:hAnsi="Cambria"/>
          <w:sz w:val="22"/>
          <w:szCs w:val="22"/>
        </w:rPr>
        <w:t xml:space="preserve"> 37 (8): 2143–68.</w:t>
      </w:r>
    </w:p>
    <w:p w14:paraId="60D6D8AB" w14:textId="23B8F115" w:rsidR="00EE0B8C" w:rsidRDefault="00EE0B8C" w:rsidP="00EE0B8C">
      <w:pPr>
        <w:spacing w:line="480" w:lineRule="auto"/>
        <w:ind w:left="720" w:hanging="720"/>
        <w:rPr>
          <w:ins w:id="77" w:author="Anderson,Brooke" w:date="2020-09-22T17:34:00Z"/>
          <w:rFonts w:ascii="Cambria" w:hAnsi="Cambria"/>
          <w:sz w:val="22"/>
          <w:szCs w:val="22"/>
        </w:rPr>
      </w:pPr>
      <w:ins w:id="78" w:author="Anderson,Brooke" w:date="2020-09-22T17:34:00Z">
        <w:r w:rsidRPr="00806E12">
          <w:rPr>
            <w:rFonts w:ascii="Cambria" w:hAnsi="Cambria"/>
            <w:sz w:val="22"/>
            <w:szCs w:val="22"/>
          </w:rPr>
          <w:t>Sun</w:t>
        </w:r>
        <w:r>
          <w:rPr>
            <w:rFonts w:ascii="Cambria" w:hAnsi="Cambria"/>
            <w:sz w:val="22"/>
            <w:szCs w:val="22"/>
          </w:rPr>
          <w:t xml:space="preserve">, </w:t>
        </w:r>
        <w:proofErr w:type="spellStart"/>
        <w:r>
          <w:rPr>
            <w:rFonts w:ascii="Cambria" w:hAnsi="Cambria"/>
            <w:sz w:val="22"/>
            <w:szCs w:val="22"/>
          </w:rPr>
          <w:t>Qiahong</w:t>
        </w:r>
        <w:proofErr w:type="spellEnd"/>
        <w:r>
          <w:rPr>
            <w:rFonts w:ascii="Cambria" w:hAnsi="Cambria"/>
            <w:sz w:val="22"/>
            <w:szCs w:val="22"/>
          </w:rPr>
          <w:t xml:space="preserve">, </w:t>
        </w:r>
        <w:proofErr w:type="spellStart"/>
        <w:r>
          <w:rPr>
            <w:rFonts w:ascii="Cambria" w:hAnsi="Cambria"/>
            <w:sz w:val="22"/>
            <w:szCs w:val="22"/>
          </w:rPr>
          <w:t>Chiyuan</w:t>
        </w:r>
        <w:proofErr w:type="spellEnd"/>
        <w:r>
          <w:rPr>
            <w:rFonts w:ascii="Cambria" w:hAnsi="Cambria"/>
            <w:sz w:val="22"/>
            <w:szCs w:val="22"/>
          </w:rPr>
          <w:t xml:space="preserve"> Miao, </w:t>
        </w:r>
        <w:proofErr w:type="spellStart"/>
        <w:r>
          <w:rPr>
            <w:rFonts w:ascii="Cambria" w:hAnsi="Cambria"/>
            <w:sz w:val="22"/>
            <w:szCs w:val="22"/>
          </w:rPr>
          <w:t>Qingyun</w:t>
        </w:r>
        <w:proofErr w:type="spellEnd"/>
        <w:r>
          <w:rPr>
            <w:rFonts w:ascii="Cambria" w:hAnsi="Cambria"/>
            <w:sz w:val="22"/>
            <w:szCs w:val="22"/>
          </w:rPr>
          <w:t xml:space="preserve"> Duan, Hamed </w:t>
        </w:r>
        <w:proofErr w:type="spellStart"/>
        <w:r>
          <w:rPr>
            <w:rFonts w:ascii="Cambria" w:hAnsi="Cambria"/>
            <w:sz w:val="22"/>
            <w:szCs w:val="22"/>
          </w:rPr>
          <w:t>Ashouri</w:t>
        </w:r>
        <w:proofErr w:type="spellEnd"/>
        <w:r>
          <w:rPr>
            <w:rFonts w:ascii="Cambria" w:hAnsi="Cambria"/>
            <w:sz w:val="22"/>
            <w:szCs w:val="22"/>
          </w:rPr>
          <w:t xml:space="preserve">, </w:t>
        </w:r>
        <w:proofErr w:type="spellStart"/>
        <w:r>
          <w:rPr>
            <w:rFonts w:ascii="Cambria" w:hAnsi="Cambria"/>
            <w:sz w:val="22"/>
            <w:szCs w:val="22"/>
          </w:rPr>
          <w:t>Soroosh</w:t>
        </w:r>
        <w:proofErr w:type="spellEnd"/>
        <w:r>
          <w:rPr>
            <w:rFonts w:ascii="Cambria" w:hAnsi="Cambria"/>
            <w:sz w:val="22"/>
            <w:szCs w:val="22"/>
          </w:rPr>
          <w:t xml:space="preserve"> </w:t>
        </w:r>
        <w:proofErr w:type="spellStart"/>
        <w:r>
          <w:rPr>
            <w:rFonts w:ascii="Cambria" w:hAnsi="Cambria"/>
            <w:sz w:val="22"/>
            <w:szCs w:val="22"/>
          </w:rPr>
          <w:t>Sorooshian</w:t>
        </w:r>
        <w:proofErr w:type="spellEnd"/>
        <w:r>
          <w:rPr>
            <w:rFonts w:ascii="Cambria" w:hAnsi="Cambria"/>
            <w:sz w:val="22"/>
            <w:szCs w:val="22"/>
          </w:rPr>
          <w:t xml:space="preserve">, and </w:t>
        </w:r>
        <w:proofErr w:type="spellStart"/>
        <w:r>
          <w:rPr>
            <w:rFonts w:ascii="Cambria" w:hAnsi="Cambria"/>
            <w:sz w:val="22"/>
            <w:szCs w:val="22"/>
          </w:rPr>
          <w:t>Kuo</w:t>
        </w:r>
        <w:proofErr w:type="spellEnd"/>
        <w:r>
          <w:rPr>
            <w:rFonts w:ascii="Cambria" w:hAnsi="Cambria"/>
            <w:sz w:val="22"/>
            <w:szCs w:val="22"/>
          </w:rPr>
          <w:t>-Lin Hsu.</w:t>
        </w:r>
        <w:r w:rsidRPr="00806E12">
          <w:rPr>
            <w:rFonts w:ascii="Cambria" w:hAnsi="Cambria"/>
            <w:sz w:val="22"/>
            <w:szCs w:val="22"/>
          </w:rPr>
          <w:t xml:space="preserve"> 2018</w:t>
        </w:r>
        <w:r>
          <w:rPr>
            <w:rFonts w:ascii="Cambria" w:hAnsi="Cambria"/>
            <w:sz w:val="22"/>
            <w:szCs w:val="22"/>
          </w:rPr>
          <w:t xml:space="preserve">. </w:t>
        </w:r>
        <w:r w:rsidRPr="00EE0B8C">
          <w:rPr>
            <w:rFonts w:ascii="Cambria" w:hAnsi="Cambria"/>
            <w:sz w:val="22"/>
            <w:szCs w:val="22"/>
          </w:rPr>
          <w:t>“A review of global precipitation data sets: Data sources, estimation, and intercom- parisons</w:t>
        </w:r>
        <w:r>
          <w:rPr>
            <w:rFonts w:ascii="Cambria" w:hAnsi="Cambria"/>
            <w:sz w:val="22"/>
            <w:szCs w:val="22"/>
          </w:rPr>
          <w:t>.</w:t>
        </w:r>
        <w:r w:rsidRPr="00EE0B8C">
          <w:rPr>
            <w:rFonts w:ascii="Cambria" w:hAnsi="Cambria"/>
            <w:sz w:val="22"/>
            <w:szCs w:val="22"/>
          </w:rPr>
          <w:t xml:space="preserve">” </w:t>
        </w:r>
        <w:r w:rsidRPr="00EE0B8C">
          <w:rPr>
            <w:rFonts w:ascii="Cambria" w:hAnsi="Cambria"/>
            <w:i/>
            <w:iCs/>
            <w:sz w:val="22"/>
            <w:szCs w:val="22"/>
          </w:rPr>
          <w:t>Reviews of Geophysics</w:t>
        </w:r>
        <w:r w:rsidRPr="00EE0B8C">
          <w:rPr>
            <w:rFonts w:ascii="Cambria" w:hAnsi="Cambria"/>
            <w:sz w:val="22"/>
            <w:szCs w:val="22"/>
          </w:rPr>
          <w:t xml:space="preserve"> 56(1)</w:t>
        </w:r>
        <w:r>
          <w:rPr>
            <w:rFonts w:ascii="Cambria" w:hAnsi="Cambria"/>
            <w:sz w:val="22"/>
            <w:szCs w:val="22"/>
          </w:rPr>
          <w:t xml:space="preserve">: </w:t>
        </w:r>
        <w:r w:rsidRPr="00EE0B8C">
          <w:rPr>
            <w:rFonts w:ascii="Cambria" w:hAnsi="Cambria"/>
            <w:sz w:val="22"/>
            <w:szCs w:val="22"/>
          </w:rPr>
          <w:t>79</w:t>
        </w:r>
        <w:r w:rsidR="00124B85">
          <w:rPr>
            <w:rFonts w:ascii="Cambria" w:hAnsi="Cambria"/>
            <w:sz w:val="22"/>
            <w:szCs w:val="22"/>
          </w:rPr>
          <w:t>–</w:t>
        </w:r>
        <w:r w:rsidRPr="00EE0B8C">
          <w:rPr>
            <w:rFonts w:ascii="Cambria" w:hAnsi="Cambria"/>
            <w:sz w:val="22"/>
            <w:szCs w:val="22"/>
          </w:rPr>
          <w:t xml:space="preserve">107. </w:t>
        </w:r>
      </w:ins>
    </w:p>
    <w:p w14:paraId="527EE543" w14:textId="2FFED0FE" w:rsidR="009F47A5" w:rsidRDefault="009F47A5" w:rsidP="00DA5C16">
      <w:pPr>
        <w:spacing w:line="480" w:lineRule="auto"/>
        <w:ind w:left="720" w:hanging="720"/>
        <w:rPr>
          <w:rFonts w:ascii="Cambria" w:hAnsi="Cambria"/>
          <w:sz w:val="22"/>
          <w:szCs w:val="22"/>
        </w:rPr>
      </w:pPr>
      <w:proofErr w:type="spellStart"/>
      <w:r>
        <w:rPr>
          <w:rFonts w:ascii="Cambria" w:hAnsi="Cambria"/>
          <w:sz w:val="22"/>
          <w:szCs w:val="22"/>
        </w:rPr>
        <w:t>Swerdel</w:t>
      </w:r>
      <w:proofErr w:type="spellEnd"/>
      <w:r>
        <w:rPr>
          <w:rFonts w:ascii="Cambria" w:hAnsi="Cambria"/>
          <w:sz w:val="22"/>
          <w:szCs w:val="22"/>
        </w:rPr>
        <w:t xml:space="preserve">, Joel N, Teresa M </w:t>
      </w:r>
      <w:proofErr w:type="spellStart"/>
      <w:r>
        <w:rPr>
          <w:rFonts w:ascii="Cambria" w:hAnsi="Cambria"/>
          <w:sz w:val="22"/>
          <w:szCs w:val="22"/>
        </w:rPr>
        <w:t>Janevic</w:t>
      </w:r>
      <w:proofErr w:type="spellEnd"/>
      <w:r>
        <w:rPr>
          <w:rFonts w:ascii="Cambria" w:hAnsi="Cambria"/>
          <w:sz w:val="22"/>
          <w:szCs w:val="22"/>
        </w:rPr>
        <w:t xml:space="preserve">, Nora M Cosgrove, John B Kostis, et al. 2014. “The effect of Hurricane Sandy on cardiovascular events in New Jersey.” </w:t>
      </w:r>
      <w:r>
        <w:rPr>
          <w:rFonts w:ascii="Cambria" w:hAnsi="Cambria"/>
          <w:i/>
          <w:iCs/>
          <w:sz w:val="22"/>
          <w:szCs w:val="22"/>
        </w:rPr>
        <w:t>Journal of the American Heart Association</w:t>
      </w:r>
      <w:r>
        <w:rPr>
          <w:rFonts w:ascii="Cambria" w:hAnsi="Cambria"/>
          <w:sz w:val="22"/>
          <w:szCs w:val="22"/>
        </w:rPr>
        <w:t xml:space="preserve"> 3(6</w:t>
      </w:r>
      <w:proofErr w:type="gramStart"/>
      <w:r>
        <w:rPr>
          <w:rFonts w:ascii="Cambria" w:hAnsi="Cambria"/>
          <w:sz w:val="22"/>
          <w:szCs w:val="22"/>
        </w:rPr>
        <w:t>):e</w:t>
      </w:r>
      <w:proofErr w:type="gramEnd"/>
      <w:r>
        <w:rPr>
          <w:rFonts w:ascii="Cambria" w:hAnsi="Cambria"/>
          <w:sz w:val="22"/>
          <w:szCs w:val="22"/>
        </w:rPr>
        <w:t>001354.</w:t>
      </w:r>
    </w:p>
    <w:p w14:paraId="4A1F03B2" w14:textId="50835159" w:rsidR="00F54118" w:rsidRPr="00133E8E" w:rsidRDefault="00F54118" w:rsidP="00133E8E">
      <w:pPr>
        <w:spacing w:line="480" w:lineRule="auto"/>
        <w:ind w:left="720" w:hanging="720"/>
        <w:rPr>
          <w:rFonts w:ascii="Cambria" w:hAnsi="Cambria"/>
          <w:sz w:val="22"/>
          <w:szCs w:val="22"/>
        </w:rPr>
      </w:pPr>
      <w:r w:rsidRPr="00133E8E">
        <w:rPr>
          <w:rFonts w:ascii="Cambria" w:hAnsi="Cambria"/>
          <w:sz w:val="22"/>
          <w:szCs w:val="22"/>
        </w:rPr>
        <w:t xml:space="preserve">United States Census Bureau. </w:t>
      </w:r>
      <w:r w:rsidRPr="00074D5E">
        <w:rPr>
          <w:rFonts w:ascii="Cambria" w:hAnsi="Cambria"/>
          <w:sz w:val="22"/>
          <w:szCs w:val="22"/>
        </w:rPr>
        <w:t>20</w:t>
      </w:r>
      <w:r w:rsidR="00133E8E" w:rsidRPr="00074D5E">
        <w:rPr>
          <w:rFonts w:ascii="Cambria" w:hAnsi="Cambria"/>
          <w:sz w:val="22"/>
          <w:szCs w:val="22"/>
        </w:rPr>
        <w:t>20</w:t>
      </w:r>
      <w:r w:rsidRPr="00133E8E">
        <w:rPr>
          <w:rFonts w:ascii="Cambria" w:hAnsi="Cambria"/>
          <w:sz w:val="22"/>
          <w:szCs w:val="22"/>
        </w:rPr>
        <w:t xml:space="preserve">. “Centers of Population.” </w:t>
      </w:r>
      <w:hyperlink r:id="rId15" w:history="1">
        <w:r w:rsidR="00133E8E" w:rsidRPr="00133E8E">
          <w:rPr>
            <w:rStyle w:val="Hyperlink"/>
            <w:rFonts w:ascii="Cambria" w:hAnsi="Cambria"/>
            <w:color w:val="auto"/>
            <w:sz w:val="22"/>
            <w:szCs w:val="22"/>
          </w:rPr>
          <w:t>https://www.census.gov/geographies/reference-files/2010/geo/2010-centers-population.html</w:t>
        </w:r>
      </w:hyperlink>
      <w:r w:rsidR="00133E8E" w:rsidRPr="00133E8E">
        <w:rPr>
          <w:rFonts w:ascii="Cambria" w:hAnsi="Cambria"/>
          <w:sz w:val="22"/>
          <w:szCs w:val="22"/>
        </w:rPr>
        <w:t>.</w:t>
      </w:r>
    </w:p>
    <w:p w14:paraId="5287C5EC" w14:textId="458D7FD9" w:rsidR="000D3A4B" w:rsidRDefault="000D3A4B" w:rsidP="00DA5C16">
      <w:pPr>
        <w:spacing w:line="480" w:lineRule="auto"/>
        <w:ind w:left="720" w:hanging="720"/>
        <w:rPr>
          <w:rFonts w:ascii="Cambria" w:hAnsi="Cambria"/>
          <w:sz w:val="22"/>
          <w:szCs w:val="22"/>
        </w:rPr>
      </w:pPr>
      <w:r w:rsidRPr="00BF7C18">
        <w:rPr>
          <w:rFonts w:ascii="Cambria" w:hAnsi="Cambria"/>
          <w:sz w:val="22"/>
          <w:szCs w:val="22"/>
        </w:rPr>
        <w:lastRenderedPageBreak/>
        <w:t xml:space="preserve">United States Centers for Disease Control. </w:t>
      </w:r>
      <w:r w:rsidRPr="00074D5E">
        <w:rPr>
          <w:rFonts w:ascii="Cambria" w:hAnsi="Cambria"/>
          <w:sz w:val="22"/>
          <w:szCs w:val="22"/>
        </w:rPr>
        <w:t>201</w:t>
      </w:r>
      <w:r w:rsidR="00BF7C18" w:rsidRPr="00074D5E">
        <w:rPr>
          <w:rFonts w:ascii="Cambria" w:hAnsi="Cambria"/>
          <w:sz w:val="22"/>
          <w:szCs w:val="22"/>
        </w:rPr>
        <w:t>9</w:t>
      </w:r>
      <w:r w:rsidRPr="00BF7C18">
        <w:rPr>
          <w:rFonts w:ascii="Cambria" w:hAnsi="Cambria"/>
          <w:sz w:val="22"/>
          <w:szCs w:val="22"/>
        </w:rPr>
        <w:t xml:space="preserve">. “North America Land Data Assimilation System (NLDAS) Daily Precipitation years 1979–2011 on CDC WONDER Online Database.” </w:t>
      </w:r>
      <w:hyperlink r:id="rId16" w:history="1">
        <w:r w:rsidR="00BF7C18" w:rsidRPr="00BF7C18">
          <w:rPr>
            <w:rStyle w:val="Hyperlink"/>
            <w:rFonts w:ascii="Cambria" w:hAnsi="Cambria"/>
            <w:color w:val="auto"/>
            <w:sz w:val="22"/>
            <w:szCs w:val="22"/>
          </w:rPr>
          <w:t>http://wonder.cdc.gov/wonder/help/Precipitation.html</w:t>
        </w:r>
      </w:hyperlink>
      <w:r w:rsidR="00BF7C18" w:rsidRPr="00BF7C18">
        <w:rPr>
          <w:rFonts w:ascii="Cambria" w:hAnsi="Cambria"/>
          <w:sz w:val="22"/>
          <w:szCs w:val="22"/>
        </w:rPr>
        <w:t xml:space="preserve">. </w:t>
      </w:r>
    </w:p>
    <w:p w14:paraId="606E7621" w14:textId="227CDF44" w:rsidR="00BF7C18" w:rsidRDefault="00BF7C18" w:rsidP="00DA5C16">
      <w:pPr>
        <w:spacing w:line="480" w:lineRule="auto"/>
        <w:ind w:left="720" w:hanging="720"/>
        <w:rPr>
          <w:rFonts w:ascii="Cambria" w:hAnsi="Cambria"/>
          <w:sz w:val="22"/>
          <w:szCs w:val="22"/>
        </w:rPr>
      </w:pPr>
      <w:r>
        <w:rPr>
          <w:rFonts w:ascii="Cambria" w:hAnsi="Cambria"/>
          <w:sz w:val="22"/>
          <w:szCs w:val="22"/>
        </w:rPr>
        <w:t xml:space="preserve">United States Geological Survey. </w:t>
      </w:r>
      <w:r w:rsidRPr="00074D5E">
        <w:rPr>
          <w:rFonts w:ascii="Cambria" w:hAnsi="Cambria"/>
          <w:sz w:val="22"/>
          <w:szCs w:val="22"/>
        </w:rPr>
        <w:t>2020.</w:t>
      </w:r>
      <w:r>
        <w:rPr>
          <w:rFonts w:ascii="Cambria" w:hAnsi="Cambria"/>
          <w:sz w:val="22"/>
          <w:szCs w:val="22"/>
        </w:rPr>
        <w:t xml:space="preserve"> </w:t>
      </w:r>
      <w:r>
        <w:rPr>
          <w:rFonts w:ascii="Cambria" w:hAnsi="Cambria"/>
          <w:i/>
          <w:iCs/>
          <w:sz w:val="22"/>
          <w:szCs w:val="22"/>
        </w:rPr>
        <w:t>National Weather Information System data available on the World Wide Web (USGS Water Data for the Nation).</w:t>
      </w:r>
      <w:r>
        <w:rPr>
          <w:rFonts w:ascii="Cambria" w:hAnsi="Cambria"/>
          <w:sz w:val="22"/>
          <w:szCs w:val="22"/>
        </w:rPr>
        <w:t xml:space="preserve"> </w:t>
      </w:r>
      <w:hyperlink r:id="rId17" w:history="1">
        <w:r w:rsidRPr="00945A3C">
          <w:rPr>
            <w:rStyle w:val="Hyperlink"/>
            <w:rFonts w:ascii="Cambria" w:hAnsi="Cambria"/>
            <w:sz w:val="22"/>
            <w:szCs w:val="22"/>
          </w:rPr>
          <w:t>https://waterdata.usgs.gov/nwis</w:t>
        </w:r>
      </w:hyperlink>
      <w:r>
        <w:rPr>
          <w:rFonts w:ascii="Cambria" w:hAnsi="Cambria"/>
          <w:sz w:val="22"/>
          <w:szCs w:val="22"/>
        </w:rPr>
        <w:t xml:space="preserve">. </w:t>
      </w:r>
    </w:p>
    <w:p w14:paraId="2B8E0574" w14:textId="7960B005" w:rsidR="0006071D" w:rsidRPr="00BF7C18" w:rsidRDefault="0006071D" w:rsidP="00D800A9">
      <w:pPr>
        <w:spacing w:line="480" w:lineRule="auto"/>
        <w:ind w:left="720" w:hanging="720"/>
        <w:rPr>
          <w:ins w:id="79" w:author="Anderson,Brooke" w:date="2020-09-22T17:34:00Z"/>
          <w:rFonts w:ascii="Cambria" w:hAnsi="Cambria"/>
          <w:sz w:val="22"/>
          <w:szCs w:val="22"/>
        </w:rPr>
      </w:pPr>
      <w:ins w:id="80" w:author="Anderson,Brooke" w:date="2020-09-22T17:34:00Z">
        <w:r w:rsidRPr="0006071D">
          <w:rPr>
            <w:rFonts w:ascii="Cambria" w:hAnsi="Cambria"/>
            <w:sz w:val="22"/>
            <w:szCs w:val="22"/>
          </w:rPr>
          <w:t>Wakefield</w:t>
        </w:r>
        <w:r w:rsidR="00D800A9">
          <w:rPr>
            <w:rFonts w:ascii="Cambria" w:hAnsi="Cambria"/>
            <w:sz w:val="22"/>
            <w:szCs w:val="22"/>
          </w:rPr>
          <w:t>, Jon</w:t>
        </w:r>
        <w:r w:rsidRPr="0006071D">
          <w:rPr>
            <w:rFonts w:ascii="Cambria" w:hAnsi="Cambria"/>
            <w:sz w:val="22"/>
            <w:szCs w:val="22"/>
          </w:rPr>
          <w:t xml:space="preserve"> and </w:t>
        </w:r>
        <w:r w:rsidR="00D800A9">
          <w:rPr>
            <w:rFonts w:ascii="Cambria" w:hAnsi="Cambria"/>
            <w:sz w:val="22"/>
            <w:szCs w:val="22"/>
          </w:rPr>
          <w:t xml:space="preserve">Sebastien J-PA </w:t>
        </w:r>
        <w:proofErr w:type="spellStart"/>
        <w:r w:rsidRPr="0006071D">
          <w:rPr>
            <w:rFonts w:ascii="Cambria" w:hAnsi="Cambria"/>
            <w:sz w:val="22"/>
            <w:szCs w:val="22"/>
          </w:rPr>
          <w:t>Haneuse</w:t>
        </w:r>
        <w:proofErr w:type="spellEnd"/>
        <w:r w:rsidR="00D800A9">
          <w:rPr>
            <w:rFonts w:ascii="Cambria" w:hAnsi="Cambria"/>
            <w:sz w:val="22"/>
            <w:szCs w:val="22"/>
          </w:rPr>
          <w:t>.</w:t>
        </w:r>
        <w:r w:rsidRPr="0006071D">
          <w:rPr>
            <w:rFonts w:ascii="Cambria" w:hAnsi="Cambria"/>
            <w:sz w:val="22"/>
            <w:szCs w:val="22"/>
          </w:rPr>
          <w:t xml:space="preserve"> 2008</w:t>
        </w:r>
        <w:r w:rsidR="00D800A9">
          <w:rPr>
            <w:rFonts w:ascii="Cambria" w:hAnsi="Cambria"/>
            <w:sz w:val="22"/>
            <w:szCs w:val="22"/>
          </w:rPr>
          <w:t xml:space="preserve">. </w:t>
        </w:r>
        <w:r w:rsidR="00D800A9" w:rsidRPr="00D800A9">
          <w:rPr>
            <w:rFonts w:ascii="Cambria" w:hAnsi="Cambria"/>
            <w:sz w:val="22"/>
            <w:szCs w:val="22"/>
          </w:rPr>
          <w:t xml:space="preserve">“Overcoming ecologic bias using the two-phase study design”. </w:t>
        </w:r>
        <w:r w:rsidR="00D800A9" w:rsidRPr="00D800A9">
          <w:rPr>
            <w:rFonts w:ascii="Cambria" w:hAnsi="Cambria"/>
            <w:i/>
            <w:iCs/>
            <w:sz w:val="22"/>
            <w:szCs w:val="22"/>
          </w:rPr>
          <w:t>American Journal of Epidemiology</w:t>
        </w:r>
        <w:r w:rsidR="00D800A9" w:rsidRPr="00D800A9">
          <w:rPr>
            <w:rFonts w:ascii="Cambria" w:hAnsi="Cambria"/>
            <w:sz w:val="22"/>
            <w:szCs w:val="22"/>
          </w:rPr>
          <w:t xml:space="preserve"> 167(8)</w:t>
        </w:r>
        <w:r w:rsidR="00D800A9">
          <w:rPr>
            <w:rFonts w:ascii="Cambria" w:hAnsi="Cambria"/>
            <w:sz w:val="22"/>
            <w:szCs w:val="22"/>
          </w:rPr>
          <w:t>:</w:t>
        </w:r>
        <w:r w:rsidR="00D800A9" w:rsidRPr="00D800A9">
          <w:rPr>
            <w:rFonts w:ascii="Cambria" w:hAnsi="Cambria"/>
            <w:sz w:val="22"/>
            <w:szCs w:val="22"/>
          </w:rPr>
          <w:t xml:space="preserve"> 908–916. </w:t>
        </w:r>
      </w:ins>
    </w:p>
    <w:p w14:paraId="2C8E1CEA" w14:textId="064D8765" w:rsidR="00F54118" w:rsidRPr="00B14417" w:rsidRDefault="00F54118" w:rsidP="00DA5C16">
      <w:pPr>
        <w:spacing w:line="480" w:lineRule="auto"/>
        <w:ind w:left="720" w:hanging="720"/>
        <w:rPr>
          <w:rFonts w:ascii="Cambria" w:hAnsi="Cambria"/>
          <w:sz w:val="22"/>
          <w:szCs w:val="22"/>
        </w:rPr>
      </w:pPr>
      <w:r w:rsidRPr="00B14417">
        <w:rPr>
          <w:rFonts w:ascii="Cambria" w:hAnsi="Cambria"/>
          <w:sz w:val="22"/>
          <w:szCs w:val="22"/>
        </w:rPr>
        <w:t xml:space="preserve">Willoughby, HE, RWR Darling, and ME </w:t>
      </w:r>
      <w:proofErr w:type="spellStart"/>
      <w:r w:rsidRPr="00B14417">
        <w:rPr>
          <w:rFonts w:ascii="Cambria" w:hAnsi="Cambria"/>
          <w:sz w:val="22"/>
          <w:szCs w:val="22"/>
        </w:rPr>
        <w:t>Rahn</w:t>
      </w:r>
      <w:proofErr w:type="spellEnd"/>
      <w:r w:rsidRPr="00B14417">
        <w:rPr>
          <w:rFonts w:ascii="Cambria" w:hAnsi="Cambria"/>
          <w:sz w:val="22"/>
          <w:szCs w:val="22"/>
        </w:rPr>
        <w:t xml:space="preserve">. 2006. “Parametric </w:t>
      </w:r>
      <w:r w:rsidR="00B14417" w:rsidRPr="00B14417">
        <w:rPr>
          <w:rFonts w:ascii="Cambria" w:hAnsi="Cambria"/>
          <w:sz w:val="22"/>
          <w:szCs w:val="22"/>
        </w:rPr>
        <w:t>r</w:t>
      </w:r>
      <w:r w:rsidRPr="00B14417">
        <w:rPr>
          <w:rFonts w:ascii="Cambria" w:hAnsi="Cambria"/>
          <w:sz w:val="22"/>
          <w:szCs w:val="22"/>
        </w:rPr>
        <w:t xml:space="preserve">epresentation of the </w:t>
      </w:r>
      <w:r w:rsidR="00B14417" w:rsidRPr="00B14417">
        <w:rPr>
          <w:rFonts w:ascii="Cambria" w:hAnsi="Cambria"/>
          <w:sz w:val="22"/>
          <w:szCs w:val="22"/>
        </w:rPr>
        <w:t>p</w:t>
      </w:r>
      <w:r w:rsidRPr="00B14417">
        <w:rPr>
          <w:rFonts w:ascii="Cambria" w:hAnsi="Cambria"/>
          <w:sz w:val="22"/>
          <w:szCs w:val="22"/>
        </w:rPr>
        <w:t xml:space="preserve">rimary </w:t>
      </w:r>
      <w:r w:rsidR="00B14417" w:rsidRPr="00B14417">
        <w:rPr>
          <w:rFonts w:ascii="Cambria" w:hAnsi="Cambria"/>
          <w:sz w:val="22"/>
          <w:szCs w:val="22"/>
        </w:rPr>
        <w:t>h</w:t>
      </w:r>
      <w:r w:rsidRPr="00B14417">
        <w:rPr>
          <w:rFonts w:ascii="Cambria" w:hAnsi="Cambria"/>
          <w:sz w:val="22"/>
          <w:szCs w:val="22"/>
        </w:rPr>
        <w:t xml:space="preserve">urricane </w:t>
      </w:r>
      <w:r w:rsidR="00B14417" w:rsidRPr="00B14417">
        <w:rPr>
          <w:rFonts w:ascii="Cambria" w:hAnsi="Cambria"/>
          <w:sz w:val="22"/>
          <w:szCs w:val="22"/>
        </w:rPr>
        <w:t>v</w:t>
      </w:r>
      <w:r w:rsidRPr="00B14417">
        <w:rPr>
          <w:rFonts w:ascii="Cambria" w:hAnsi="Cambria"/>
          <w:sz w:val="22"/>
          <w:szCs w:val="22"/>
        </w:rPr>
        <w:t xml:space="preserve">ortex. Part II: A </w:t>
      </w:r>
      <w:r w:rsidR="00B14417" w:rsidRPr="00B14417">
        <w:rPr>
          <w:rFonts w:ascii="Cambria" w:hAnsi="Cambria"/>
          <w:sz w:val="22"/>
          <w:szCs w:val="22"/>
        </w:rPr>
        <w:t>n</w:t>
      </w:r>
      <w:r w:rsidRPr="00B14417">
        <w:rPr>
          <w:rFonts w:ascii="Cambria" w:hAnsi="Cambria"/>
          <w:sz w:val="22"/>
          <w:szCs w:val="22"/>
        </w:rPr>
        <w:t xml:space="preserve">ew </w:t>
      </w:r>
      <w:r w:rsidR="00B14417" w:rsidRPr="00B14417">
        <w:rPr>
          <w:rFonts w:ascii="Cambria" w:hAnsi="Cambria"/>
          <w:sz w:val="22"/>
          <w:szCs w:val="22"/>
        </w:rPr>
        <w:t>f</w:t>
      </w:r>
      <w:r w:rsidRPr="00B14417">
        <w:rPr>
          <w:rFonts w:ascii="Cambria" w:hAnsi="Cambria"/>
          <w:sz w:val="22"/>
          <w:szCs w:val="22"/>
        </w:rPr>
        <w:t xml:space="preserve">amily of </w:t>
      </w:r>
      <w:r w:rsidR="00B14417" w:rsidRPr="00B14417">
        <w:rPr>
          <w:rFonts w:ascii="Cambria" w:hAnsi="Cambria"/>
          <w:sz w:val="22"/>
          <w:szCs w:val="22"/>
        </w:rPr>
        <w:t>s</w:t>
      </w:r>
      <w:r w:rsidRPr="00B14417">
        <w:rPr>
          <w:rFonts w:ascii="Cambria" w:hAnsi="Cambria"/>
          <w:sz w:val="22"/>
          <w:szCs w:val="22"/>
        </w:rPr>
        <w:t xml:space="preserve">ectionally </w:t>
      </w:r>
      <w:r w:rsidR="00B14417" w:rsidRPr="00B14417">
        <w:rPr>
          <w:rFonts w:ascii="Cambria" w:hAnsi="Cambria"/>
          <w:sz w:val="22"/>
          <w:szCs w:val="22"/>
        </w:rPr>
        <w:t>c</w:t>
      </w:r>
      <w:r w:rsidRPr="00B14417">
        <w:rPr>
          <w:rFonts w:ascii="Cambria" w:hAnsi="Cambria"/>
          <w:sz w:val="22"/>
          <w:szCs w:val="22"/>
        </w:rPr>
        <w:t xml:space="preserve">ontinuous </w:t>
      </w:r>
      <w:r w:rsidR="00B14417" w:rsidRPr="00B14417">
        <w:rPr>
          <w:rFonts w:ascii="Cambria" w:hAnsi="Cambria"/>
          <w:sz w:val="22"/>
          <w:szCs w:val="22"/>
        </w:rPr>
        <w:t>p</w:t>
      </w:r>
      <w:r w:rsidRPr="00B14417">
        <w:rPr>
          <w:rFonts w:ascii="Cambria" w:hAnsi="Cambria"/>
          <w:sz w:val="22"/>
          <w:szCs w:val="22"/>
        </w:rPr>
        <w:t xml:space="preserve">rofiles.” </w:t>
      </w:r>
      <w:r w:rsidRPr="00B14417">
        <w:rPr>
          <w:rFonts w:ascii="Cambria" w:hAnsi="Cambria"/>
          <w:i/>
          <w:sz w:val="22"/>
          <w:szCs w:val="22"/>
        </w:rPr>
        <w:t>Monthly Weather Review</w:t>
      </w:r>
      <w:r w:rsidRPr="00B14417">
        <w:rPr>
          <w:rFonts w:ascii="Cambria" w:hAnsi="Cambria"/>
          <w:sz w:val="22"/>
          <w:szCs w:val="22"/>
        </w:rPr>
        <w:t xml:space="preserve"> 134 (4): 1102–20.</w:t>
      </w:r>
    </w:p>
    <w:p w14:paraId="62F8046A" w14:textId="528944F4" w:rsidR="00F54118" w:rsidRPr="00B14417" w:rsidRDefault="00F54118" w:rsidP="00DA5C16">
      <w:pPr>
        <w:spacing w:line="480" w:lineRule="auto"/>
        <w:ind w:left="720" w:hanging="720"/>
        <w:rPr>
          <w:rFonts w:ascii="Cambria" w:hAnsi="Cambria"/>
          <w:sz w:val="22"/>
          <w:szCs w:val="22"/>
        </w:rPr>
      </w:pPr>
      <w:r w:rsidRPr="00B14417">
        <w:rPr>
          <w:rFonts w:ascii="Cambria" w:hAnsi="Cambria"/>
          <w:sz w:val="22"/>
          <w:szCs w:val="22"/>
        </w:rPr>
        <w:t xml:space="preserve">Witt, Arthur, Michael D </w:t>
      </w:r>
      <w:proofErr w:type="spellStart"/>
      <w:r w:rsidRPr="00B14417">
        <w:rPr>
          <w:rFonts w:ascii="Cambria" w:hAnsi="Cambria"/>
          <w:sz w:val="22"/>
          <w:szCs w:val="22"/>
        </w:rPr>
        <w:t>Eilts</w:t>
      </w:r>
      <w:proofErr w:type="spellEnd"/>
      <w:r w:rsidRPr="00B14417">
        <w:rPr>
          <w:rFonts w:ascii="Cambria" w:hAnsi="Cambria"/>
          <w:sz w:val="22"/>
          <w:szCs w:val="22"/>
        </w:rPr>
        <w:t xml:space="preserve">, Gregory J Stumpf, JT Johnson, E De Wayne Mitchell, and Kevin W Thomas. 1998. “An </w:t>
      </w:r>
      <w:r w:rsidR="00B14417" w:rsidRPr="00B14417">
        <w:rPr>
          <w:rFonts w:ascii="Cambria" w:hAnsi="Cambria"/>
          <w:sz w:val="22"/>
          <w:szCs w:val="22"/>
        </w:rPr>
        <w:t>e</w:t>
      </w:r>
      <w:r w:rsidRPr="00B14417">
        <w:rPr>
          <w:rFonts w:ascii="Cambria" w:hAnsi="Cambria"/>
          <w:sz w:val="22"/>
          <w:szCs w:val="22"/>
        </w:rPr>
        <w:t xml:space="preserve">nhanced </w:t>
      </w:r>
      <w:r w:rsidR="00B14417" w:rsidRPr="00B14417">
        <w:rPr>
          <w:rFonts w:ascii="Cambria" w:hAnsi="Cambria"/>
          <w:sz w:val="22"/>
          <w:szCs w:val="22"/>
        </w:rPr>
        <w:t>h</w:t>
      </w:r>
      <w:r w:rsidRPr="00B14417">
        <w:rPr>
          <w:rFonts w:ascii="Cambria" w:hAnsi="Cambria"/>
          <w:sz w:val="22"/>
          <w:szCs w:val="22"/>
        </w:rPr>
        <w:t xml:space="preserve">ail </w:t>
      </w:r>
      <w:r w:rsidR="00B14417" w:rsidRPr="00B14417">
        <w:rPr>
          <w:rFonts w:ascii="Cambria" w:hAnsi="Cambria"/>
          <w:sz w:val="22"/>
          <w:szCs w:val="22"/>
        </w:rPr>
        <w:t>d</w:t>
      </w:r>
      <w:r w:rsidRPr="00B14417">
        <w:rPr>
          <w:rFonts w:ascii="Cambria" w:hAnsi="Cambria"/>
          <w:sz w:val="22"/>
          <w:szCs w:val="22"/>
        </w:rPr>
        <w:t xml:space="preserve">etection </w:t>
      </w:r>
      <w:r w:rsidR="00B14417" w:rsidRPr="00B14417">
        <w:rPr>
          <w:rFonts w:ascii="Cambria" w:hAnsi="Cambria"/>
          <w:sz w:val="22"/>
          <w:szCs w:val="22"/>
        </w:rPr>
        <w:t>a</w:t>
      </w:r>
      <w:r w:rsidRPr="00B14417">
        <w:rPr>
          <w:rFonts w:ascii="Cambria" w:hAnsi="Cambria"/>
          <w:sz w:val="22"/>
          <w:szCs w:val="22"/>
        </w:rPr>
        <w:t xml:space="preserve">lgorithm for the WSR-88D.” </w:t>
      </w:r>
      <w:r w:rsidRPr="00B14417">
        <w:rPr>
          <w:rFonts w:ascii="Cambria" w:hAnsi="Cambria"/>
          <w:i/>
          <w:sz w:val="22"/>
          <w:szCs w:val="22"/>
        </w:rPr>
        <w:t>Weather and Forecasting</w:t>
      </w:r>
      <w:r w:rsidRPr="00B14417">
        <w:rPr>
          <w:rFonts w:ascii="Cambria" w:hAnsi="Cambria"/>
          <w:sz w:val="22"/>
          <w:szCs w:val="22"/>
        </w:rPr>
        <w:t xml:space="preserve"> 13 (2): 286–303.</w:t>
      </w:r>
    </w:p>
    <w:p w14:paraId="5FCE3451" w14:textId="413F3155" w:rsidR="00F54118" w:rsidRPr="00B14417" w:rsidRDefault="00F54118" w:rsidP="00DA5C16">
      <w:pPr>
        <w:spacing w:line="480" w:lineRule="auto"/>
        <w:ind w:left="720" w:hanging="720"/>
        <w:rPr>
          <w:rFonts w:ascii="Cambria" w:hAnsi="Cambria"/>
          <w:sz w:val="22"/>
          <w:szCs w:val="22"/>
        </w:rPr>
      </w:pPr>
      <w:r w:rsidRPr="00B14417">
        <w:rPr>
          <w:rFonts w:ascii="Cambria" w:hAnsi="Cambria"/>
          <w:sz w:val="22"/>
          <w:szCs w:val="22"/>
        </w:rPr>
        <w:t xml:space="preserve">Zandbergen, Paul A. 2009. “Exposure of US </w:t>
      </w:r>
      <w:r w:rsidR="00B14417" w:rsidRPr="00B14417">
        <w:rPr>
          <w:rFonts w:ascii="Cambria" w:hAnsi="Cambria"/>
          <w:sz w:val="22"/>
          <w:szCs w:val="22"/>
        </w:rPr>
        <w:t>c</w:t>
      </w:r>
      <w:r w:rsidRPr="00B14417">
        <w:rPr>
          <w:rFonts w:ascii="Cambria" w:hAnsi="Cambria"/>
          <w:sz w:val="22"/>
          <w:szCs w:val="22"/>
        </w:rPr>
        <w:t xml:space="preserve">ounties to Atlantic </w:t>
      </w:r>
      <w:r w:rsidR="00B14417" w:rsidRPr="00B14417">
        <w:rPr>
          <w:rFonts w:ascii="Cambria" w:hAnsi="Cambria"/>
          <w:sz w:val="22"/>
          <w:szCs w:val="22"/>
        </w:rPr>
        <w:t>t</w:t>
      </w:r>
      <w:r w:rsidRPr="00B14417">
        <w:rPr>
          <w:rFonts w:ascii="Cambria" w:hAnsi="Cambria"/>
          <w:sz w:val="22"/>
          <w:szCs w:val="22"/>
        </w:rPr>
        <w:t xml:space="preserve">ropical </w:t>
      </w:r>
      <w:r w:rsidR="00B14417" w:rsidRPr="00B14417">
        <w:rPr>
          <w:rFonts w:ascii="Cambria" w:hAnsi="Cambria"/>
          <w:sz w:val="22"/>
          <w:szCs w:val="22"/>
        </w:rPr>
        <w:t>s</w:t>
      </w:r>
      <w:r w:rsidRPr="00B14417">
        <w:rPr>
          <w:rFonts w:ascii="Cambria" w:hAnsi="Cambria"/>
          <w:sz w:val="22"/>
          <w:szCs w:val="22"/>
        </w:rPr>
        <w:t xml:space="preserve">torms and </w:t>
      </w:r>
      <w:r w:rsidR="00B14417" w:rsidRPr="00B14417">
        <w:rPr>
          <w:rFonts w:ascii="Cambria" w:hAnsi="Cambria"/>
          <w:sz w:val="22"/>
          <w:szCs w:val="22"/>
        </w:rPr>
        <w:t>h</w:t>
      </w:r>
      <w:r w:rsidRPr="00B14417">
        <w:rPr>
          <w:rFonts w:ascii="Cambria" w:hAnsi="Cambria"/>
          <w:sz w:val="22"/>
          <w:szCs w:val="22"/>
        </w:rPr>
        <w:t xml:space="preserve">urricanes, 1851–2003.” </w:t>
      </w:r>
      <w:r w:rsidRPr="00B14417">
        <w:rPr>
          <w:rFonts w:ascii="Cambria" w:hAnsi="Cambria"/>
          <w:i/>
          <w:sz w:val="22"/>
          <w:szCs w:val="22"/>
        </w:rPr>
        <w:t>Natural Hazards</w:t>
      </w:r>
      <w:r w:rsidRPr="00B14417">
        <w:rPr>
          <w:rFonts w:ascii="Cambria" w:hAnsi="Cambria"/>
          <w:sz w:val="22"/>
          <w:szCs w:val="22"/>
        </w:rPr>
        <w:t xml:space="preserve"> 48: 83–99.</w:t>
      </w:r>
    </w:p>
    <w:p w14:paraId="45ADDEC3" w14:textId="4821A54B" w:rsidR="00203C09" w:rsidRPr="00B14417" w:rsidRDefault="00F54118" w:rsidP="00DA5C16">
      <w:pPr>
        <w:spacing w:line="480" w:lineRule="auto"/>
        <w:ind w:left="720" w:hanging="720"/>
        <w:rPr>
          <w:rFonts w:ascii="Cambria" w:hAnsi="Cambria"/>
          <w:sz w:val="22"/>
          <w:szCs w:val="22"/>
        </w:rPr>
      </w:pPr>
      <w:r w:rsidRPr="00B14417">
        <w:rPr>
          <w:rFonts w:ascii="Cambria" w:hAnsi="Cambria"/>
          <w:sz w:val="22"/>
          <w:szCs w:val="22"/>
        </w:rPr>
        <w:t xml:space="preserve">Zhu, </w:t>
      </w:r>
      <w:proofErr w:type="spellStart"/>
      <w:r w:rsidRPr="00B14417">
        <w:rPr>
          <w:rFonts w:ascii="Cambria" w:hAnsi="Cambria"/>
          <w:sz w:val="22"/>
          <w:szCs w:val="22"/>
        </w:rPr>
        <w:t>Laiyin</w:t>
      </w:r>
      <w:proofErr w:type="spellEnd"/>
      <w:r w:rsidRPr="00B14417">
        <w:rPr>
          <w:rFonts w:ascii="Cambria" w:hAnsi="Cambria"/>
          <w:sz w:val="22"/>
          <w:szCs w:val="22"/>
        </w:rPr>
        <w:t xml:space="preserve">, and Steven M Quiring. 2013. “Variations in </w:t>
      </w:r>
      <w:r w:rsidR="00B14417" w:rsidRPr="00B14417">
        <w:rPr>
          <w:rFonts w:ascii="Cambria" w:hAnsi="Cambria"/>
          <w:sz w:val="22"/>
          <w:szCs w:val="22"/>
        </w:rPr>
        <w:t>t</w:t>
      </w:r>
      <w:r w:rsidRPr="00B14417">
        <w:rPr>
          <w:rFonts w:ascii="Cambria" w:hAnsi="Cambria"/>
          <w:sz w:val="22"/>
          <w:szCs w:val="22"/>
        </w:rPr>
        <w:t xml:space="preserve">ropical </w:t>
      </w:r>
      <w:r w:rsidR="00B14417" w:rsidRPr="00B14417">
        <w:rPr>
          <w:rFonts w:ascii="Cambria" w:hAnsi="Cambria"/>
          <w:sz w:val="22"/>
          <w:szCs w:val="22"/>
        </w:rPr>
        <w:t>c</w:t>
      </w:r>
      <w:r w:rsidRPr="00B14417">
        <w:rPr>
          <w:rFonts w:ascii="Cambria" w:hAnsi="Cambria"/>
          <w:sz w:val="22"/>
          <w:szCs w:val="22"/>
        </w:rPr>
        <w:t xml:space="preserve">yclone </w:t>
      </w:r>
      <w:r w:rsidR="00B14417" w:rsidRPr="00B14417">
        <w:rPr>
          <w:rFonts w:ascii="Cambria" w:hAnsi="Cambria"/>
          <w:sz w:val="22"/>
          <w:szCs w:val="22"/>
        </w:rPr>
        <w:t>p</w:t>
      </w:r>
      <w:r w:rsidRPr="00B14417">
        <w:rPr>
          <w:rFonts w:ascii="Cambria" w:hAnsi="Cambria"/>
          <w:sz w:val="22"/>
          <w:szCs w:val="22"/>
        </w:rPr>
        <w:t xml:space="preserve">recipitation in Texas (1950 to 2009).” </w:t>
      </w:r>
      <w:r w:rsidRPr="00B14417">
        <w:rPr>
          <w:rFonts w:ascii="Cambria" w:hAnsi="Cambria"/>
          <w:i/>
          <w:sz w:val="22"/>
          <w:szCs w:val="22"/>
        </w:rPr>
        <w:t>Journal of Geophysical Research: Atmospheres</w:t>
      </w:r>
      <w:r w:rsidRPr="00B14417">
        <w:rPr>
          <w:rFonts w:ascii="Cambria" w:hAnsi="Cambria"/>
          <w:sz w:val="22"/>
          <w:szCs w:val="22"/>
        </w:rPr>
        <w:t xml:space="preserve"> 118 (8): 3085–96.</w:t>
      </w:r>
    </w:p>
    <w:p w14:paraId="529BFF41" w14:textId="77777777" w:rsidR="00203C09" w:rsidRPr="004623BE" w:rsidRDefault="00203C09">
      <w:pPr>
        <w:rPr>
          <w:rFonts w:ascii="Cambria" w:hAnsi="Cambria"/>
          <w:color w:val="548DD4" w:themeColor="text2" w:themeTint="99"/>
          <w:sz w:val="22"/>
          <w:szCs w:val="22"/>
        </w:rPr>
      </w:pPr>
      <w:r w:rsidRPr="004623BE">
        <w:rPr>
          <w:rFonts w:ascii="Cambria" w:hAnsi="Cambria"/>
          <w:color w:val="548DD4" w:themeColor="text2" w:themeTint="99"/>
          <w:sz w:val="22"/>
          <w:szCs w:val="22"/>
        </w:rPr>
        <w:br w:type="page"/>
      </w:r>
    </w:p>
    <w:p w14:paraId="54B14669" w14:textId="4C37903A" w:rsidR="00203C09" w:rsidRPr="004623BE" w:rsidRDefault="00203C09" w:rsidP="00203C09">
      <w:pPr>
        <w:spacing w:line="480" w:lineRule="auto"/>
        <w:rPr>
          <w:rFonts w:ascii="Cambria" w:hAnsi="Cambria"/>
          <w:i/>
          <w:sz w:val="22"/>
          <w:szCs w:val="22"/>
        </w:rPr>
      </w:pPr>
      <w:r w:rsidRPr="004623BE">
        <w:rPr>
          <w:rFonts w:ascii="Cambria" w:hAnsi="Cambria"/>
          <w:b/>
          <w:sz w:val="22"/>
          <w:szCs w:val="22"/>
        </w:rPr>
        <w:lastRenderedPageBreak/>
        <w:t xml:space="preserve">Table 1. </w:t>
      </w:r>
      <w:r w:rsidRPr="004623BE">
        <w:rPr>
          <w:rFonts w:ascii="Cambria" w:hAnsi="Cambria"/>
          <w:sz w:val="22"/>
          <w:szCs w:val="22"/>
        </w:rPr>
        <w:t>Exposure metrics considered to assess county-level exposure to tropical cyclones.</w:t>
      </w:r>
    </w:p>
    <w:tbl>
      <w:tblPr>
        <w:tblW w:w="5000" w:type="pct"/>
        <w:tblLayout w:type="fixed"/>
        <w:tblLook w:val="07E0" w:firstRow="1" w:lastRow="1" w:firstColumn="1" w:lastColumn="1" w:noHBand="1" w:noVBand="1"/>
        <w:tblCaption w:val="Exposure metrics considered to assess county-level exposure to tropical cyclones"/>
      </w:tblPr>
      <w:tblGrid>
        <w:gridCol w:w="1336"/>
        <w:gridCol w:w="1496"/>
        <w:gridCol w:w="6528"/>
      </w:tblGrid>
      <w:tr w:rsidR="00E638FE" w:rsidRPr="004623BE" w14:paraId="6EB8BE58" w14:textId="77777777" w:rsidTr="00973B18">
        <w:tc>
          <w:tcPr>
            <w:tcW w:w="714" w:type="pct"/>
            <w:tcBorders>
              <w:top w:val="single" w:sz="4" w:space="0" w:color="auto"/>
              <w:bottom w:val="single" w:sz="4" w:space="0" w:color="auto"/>
            </w:tcBorders>
            <w:vAlign w:val="bottom"/>
          </w:tcPr>
          <w:p w14:paraId="6F7AA0DC" w14:textId="77777777" w:rsidR="00203C09" w:rsidRPr="004623BE" w:rsidRDefault="00203C09" w:rsidP="00010529">
            <w:pPr>
              <w:pStyle w:val="Compact"/>
              <w:spacing w:line="480" w:lineRule="auto"/>
              <w:rPr>
                <w:rFonts w:ascii="Cambria" w:hAnsi="Cambria"/>
                <w:sz w:val="22"/>
                <w:szCs w:val="22"/>
              </w:rPr>
            </w:pPr>
            <w:r w:rsidRPr="004623BE">
              <w:rPr>
                <w:rFonts w:ascii="Cambria" w:hAnsi="Cambria"/>
                <w:sz w:val="22"/>
                <w:szCs w:val="22"/>
              </w:rPr>
              <w:t>Metric</w:t>
            </w:r>
          </w:p>
        </w:tc>
        <w:tc>
          <w:tcPr>
            <w:tcW w:w="799" w:type="pct"/>
            <w:tcBorders>
              <w:top w:val="single" w:sz="4" w:space="0" w:color="auto"/>
              <w:bottom w:val="single" w:sz="4" w:space="0" w:color="auto"/>
            </w:tcBorders>
            <w:vAlign w:val="bottom"/>
          </w:tcPr>
          <w:p w14:paraId="4E7A10DB" w14:textId="77777777" w:rsidR="00203C09" w:rsidRPr="004623BE" w:rsidRDefault="00203C09" w:rsidP="00010529">
            <w:pPr>
              <w:pStyle w:val="Compact"/>
              <w:spacing w:line="480" w:lineRule="auto"/>
              <w:rPr>
                <w:rFonts w:ascii="Cambria" w:hAnsi="Cambria"/>
                <w:sz w:val="22"/>
                <w:szCs w:val="22"/>
              </w:rPr>
            </w:pPr>
            <w:r w:rsidRPr="004623BE">
              <w:rPr>
                <w:rFonts w:ascii="Cambria" w:hAnsi="Cambria"/>
                <w:sz w:val="22"/>
                <w:szCs w:val="22"/>
              </w:rPr>
              <w:t>Available</w:t>
            </w:r>
          </w:p>
        </w:tc>
        <w:tc>
          <w:tcPr>
            <w:tcW w:w="3487" w:type="pct"/>
            <w:tcBorders>
              <w:top w:val="single" w:sz="4" w:space="0" w:color="auto"/>
              <w:bottom w:val="single" w:sz="4" w:space="0" w:color="auto"/>
            </w:tcBorders>
            <w:vAlign w:val="bottom"/>
          </w:tcPr>
          <w:p w14:paraId="3BE581FE" w14:textId="77777777" w:rsidR="00203C09" w:rsidRPr="004623BE" w:rsidRDefault="00203C09" w:rsidP="00010529">
            <w:pPr>
              <w:pStyle w:val="Compact"/>
              <w:spacing w:line="480" w:lineRule="auto"/>
              <w:rPr>
                <w:rFonts w:ascii="Cambria" w:hAnsi="Cambria"/>
                <w:sz w:val="22"/>
                <w:szCs w:val="22"/>
              </w:rPr>
            </w:pPr>
            <w:r w:rsidRPr="004623BE">
              <w:rPr>
                <w:rFonts w:ascii="Cambria" w:hAnsi="Cambria"/>
                <w:sz w:val="22"/>
                <w:szCs w:val="22"/>
              </w:rPr>
              <w:t>Criteria for exposure</w:t>
            </w:r>
          </w:p>
        </w:tc>
      </w:tr>
      <w:tr w:rsidR="00E638FE" w:rsidRPr="004623BE" w14:paraId="6E2F8417" w14:textId="77777777" w:rsidTr="00973B18">
        <w:tc>
          <w:tcPr>
            <w:tcW w:w="714" w:type="pct"/>
            <w:tcBorders>
              <w:top w:val="single" w:sz="4" w:space="0" w:color="auto"/>
            </w:tcBorders>
          </w:tcPr>
          <w:p w14:paraId="406B2457" w14:textId="77777777" w:rsidR="00203C09" w:rsidRPr="004623BE" w:rsidRDefault="00203C09" w:rsidP="00010529">
            <w:pPr>
              <w:pStyle w:val="Compact"/>
              <w:spacing w:line="480" w:lineRule="auto"/>
              <w:rPr>
                <w:rFonts w:ascii="Cambria" w:hAnsi="Cambria"/>
                <w:sz w:val="22"/>
                <w:szCs w:val="22"/>
              </w:rPr>
            </w:pPr>
            <w:r w:rsidRPr="004623BE">
              <w:rPr>
                <w:rFonts w:ascii="Cambria" w:hAnsi="Cambria"/>
                <w:sz w:val="22"/>
                <w:szCs w:val="22"/>
              </w:rPr>
              <w:t>Distance</w:t>
            </w:r>
          </w:p>
        </w:tc>
        <w:tc>
          <w:tcPr>
            <w:tcW w:w="799" w:type="pct"/>
            <w:tcBorders>
              <w:top w:val="single" w:sz="4" w:space="0" w:color="auto"/>
            </w:tcBorders>
          </w:tcPr>
          <w:p w14:paraId="695DE682" w14:textId="42E6BE54" w:rsidR="00203C09" w:rsidRPr="004623BE" w:rsidRDefault="00203C09" w:rsidP="00010529">
            <w:pPr>
              <w:pStyle w:val="Compact"/>
              <w:spacing w:line="480" w:lineRule="auto"/>
              <w:rPr>
                <w:rFonts w:ascii="Cambria" w:hAnsi="Cambria"/>
                <w:sz w:val="22"/>
                <w:szCs w:val="22"/>
              </w:rPr>
            </w:pPr>
            <w:r w:rsidRPr="004623BE">
              <w:rPr>
                <w:rFonts w:ascii="Cambria" w:hAnsi="Cambria"/>
                <w:sz w:val="22"/>
                <w:szCs w:val="22"/>
              </w:rPr>
              <w:t>1988–201</w:t>
            </w:r>
            <w:r w:rsidR="00FA6C5A" w:rsidRPr="004623BE">
              <w:rPr>
                <w:rFonts w:ascii="Cambria" w:hAnsi="Cambria"/>
                <w:sz w:val="22"/>
                <w:szCs w:val="22"/>
              </w:rPr>
              <w:t>8</w:t>
            </w:r>
          </w:p>
        </w:tc>
        <w:tc>
          <w:tcPr>
            <w:tcW w:w="3487" w:type="pct"/>
            <w:tcBorders>
              <w:top w:val="single" w:sz="4" w:space="0" w:color="auto"/>
            </w:tcBorders>
          </w:tcPr>
          <w:p w14:paraId="5260FF50" w14:textId="77777777" w:rsidR="00203C09" w:rsidRPr="004623BE" w:rsidRDefault="00203C09" w:rsidP="00010529">
            <w:pPr>
              <w:pStyle w:val="Compact"/>
              <w:spacing w:line="480" w:lineRule="auto"/>
              <w:rPr>
                <w:rFonts w:ascii="Cambria" w:hAnsi="Cambria"/>
                <w:sz w:val="22"/>
                <w:szCs w:val="22"/>
              </w:rPr>
            </w:pPr>
            <w:r w:rsidRPr="004623BE">
              <w:rPr>
                <w:rFonts w:ascii="Cambria" w:hAnsi="Cambria"/>
                <w:sz w:val="22"/>
                <w:szCs w:val="22"/>
              </w:rPr>
              <w:t>County population mean center within 100 kilometers of storm track</w:t>
            </w:r>
          </w:p>
        </w:tc>
      </w:tr>
      <w:tr w:rsidR="00E638FE" w:rsidRPr="004623BE" w14:paraId="69820366" w14:textId="77777777" w:rsidTr="00973B18">
        <w:tc>
          <w:tcPr>
            <w:tcW w:w="714" w:type="pct"/>
          </w:tcPr>
          <w:p w14:paraId="2FEB5301" w14:textId="77777777" w:rsidR="00203C09" w:rsidRPr="004623BE" w:rsidRDefault="00203C09" w:rsidP="00010529">
            <w:pPr>
              <w:pStyle w:val="Compact"/>
              <w:spacing w:line="480" w:lineRule="auto"/>
              <w:rPr>
                <w:rFonts w:ascii="Cambria" w:hAnsi="Cambria"/>
                <w:sz w:val="22"/>
                <w:szCs w:val="22"/>
              </w:rPr>
            </w:pPr>
            <w:r w:rsidRPr="004623BE">
              <w:rPr>
                <w:rFonts w:ascii="Cambria" w:hAnsi="Cambria"/>
                <w:sz w:val="22"/>
                <w:szCs w:val="22"/>
              </w:rPr>
              <w:t>Rain</w:t>
            </w:r>
          </w:p>
        </w:tc>
        <w:tc>
          <w:tcPr>
            <w:tcW w:w="799" w:type="pct"/>
          </w:tcPr>
          <w:p w14:paraId="71DC0F86" w14:textId="77777777" w:rsidR="00203C09" w:rsidRPr="004623BE" w:rsidRDefault="00203C09" w:rsidP="00010529">
            <w:pPr>
              <w:pStyle w:val="Compact"/>
              <w:spacing w:line="480" w:lineRule="auto"/>
              <w:rPr>
                <w:rFonts w:ascii="Cambria" w:hAnsi="Cambria"/>
                <w:sz w:val="22"/>
                <w:szCs w:val="22"/>
              </w:rPr>
            </w:pPr>
            <w:r w:rsidRPr="004623BE">
              <w:rPr>
                <w:rFonts w:ascii="Cambria" w:hAnsi="Cambria"/>
                <w:sz w:val="22"/>
                <w:szCs w:val="22"/>
              </w:rPr>
              <w:t>1988–2011</w:t>
            </w:r>
          </w:p>
        </w:tc>
        <w:tc>
          <w:tcPr>
            <w:tcW w:w="3487" w:type="pct"/>
          </w:tcPr>
          <w:p w14:paraId="224C706E" w14:textId="72ED8DE0" w:rsidR="00203C09" w:rsidRPr="004623BE" w:rsidRDefault="00203C09" w:rsidP="00010529">
            <w:pPr>
              <w:pStyle w:val="Compact"/>
              <w:spacing w:line="480" w:lineRule="auto"/>
              <w:rPr>
                <w:rFonts w:ascii="Cambria" w:hAnsi="Cambria"/>
                <w:sz w:val="22"/>
                <w:szCs w:val="22"/>
              </w:rPr>
            </w:pPr>
            <w:r w:rsidRPr="004623BE">
              <w:rPr>
                <w:rFonts w:ascii="Cambria" w:hAnsi="Cambria"/>
                <w:sz w:val="22"/>
                <w:szCs w:val="22"/>
              </w:rPr>
              <w:t xml:space="preserve">County cumulative rainfall of </w:t>
            </w:r>
            <w:r w:rsidR="00FA6C5A" w:rsidRPr="004623BE">
              <w:rPr>
                <w:rFonts w:ascii="Cambria" w:hAnsi="Cambria"/>
                <w:sz w:val="22"/>
                <w:szCs w:val="22"/>
                <w:u w:val="single"/>
              </w:rPr>
              <w:t>&gt;</w:t>
            </w:r>
            <w:r w:rsidRPr="004623BE">
              <w:rPr>
                <w:rFonts w:ascii="Cambria" w:hAnsi="Cambria"/>
                <w:sz w:val="22"/>
                <w:szCs w:val="22"/>
              </w:rPr>
              <w:t xml:space="preserve">75 millimeters from two days before to one day after the storm’s closest approach and </w:t>
            </w:r>
            <w:r w:rsidR="00FA6C5A" w:rsidRPr="004623BE">
              <w:rPr>
                <w:rFonts w:ascii="Cambria" w:hAnsi="Cambria"/>
                <w:sz w:val="22"/>
                <w:szCs w:val="22"/>
              </w:rPr>
              <w:t>the storm track came</w:t>
            </w:r>
            <w:r w:rsidRPr="004623BE">
              <w:rPr>
                <w:rFonts w:ascii="Cambria" w:hAnsi="Cambria"/>
                <w:sz w:val="22"/>
                <w:szCs w:val="22"/>
              </w:rPr>
              <w:t xml:space="preserve"> within 500 kilometers of the </w:t>
            </w:r>
            <w:r w:rsidR="00FA6C5A" w:rsidRPr="004623BE">
              <w:rPr>
                <w:rFonts w:ascii="Cambria" w:hAnsi="Cambria"/>
                <w:sz w:val="22"/>
                <w:szCs w:val="22"/>
              </w:rPr>
              <w:t>county’s population mean center</w:t>
            </w:r>
          </w:p>
        </w:tc>
      </w:tr>
      <w:tr w:rsidR="00E638FE" w:rsidRPr="004623BE" w14:paraId="17D59A42" w14:textId="77777777" w:rsidTr="00973B18">
        <w:tc>
          <w:tcPr>
            <w:tcW w:w="714" w:type="pct"/>
          </w:tcPr>
          <w:p w14:paraId="3BC95F49" w14:textId="77777777" w:rsidR="00203C09" w:rsidRPr="004623BE" w:rsidRDefault="00203C09" w:rsidP="00010529">
            <w:pPr>
              <w:pStyle w:val="Compact"/>
              <w:spacing w:line="480" w:lineRule="auto"/>
              <w:rPr>
                <w:rFonts w:ascii="Cambria" w:hAnsi="Cambria"/>
                <w:sz w:val="22"/>
                <w:szCs w:val="22"/>
              </w:rPr>
            </w:pPr>
            <w:r w:rsidRPr="004623BE">
              <w:rPr>
                <w:rFonts w:ascii="Cambria" w:hAnsi="Cambria"/>
                <w:sz w:val="22"/>
                <w:szCs w:val="22"/>
              </w:rPr>
              <w:t>Wind</w:t>
            </w:r>
          </w:p>
        </w:tc>
        <w:tc>
          <w:tcPr>
            <w:tcW w:w="799" w:type="pct"/>
          </w:tcPr>
          <w:p w14:paraId="37593755" w14:textId="607610B5" w:rsidR="00203C09" w:rsidRPr="004623BE" w:rsidRDefault="00203C09" w:rsidP="00010529">
            <w:pPr>
              <w:pStyle w:val="Compact"/>
              <w:spacing w:line="480" w:lineRule="auto"/>
              <w:rPr>
                <w:rFonts w:ascii="Cambria" w:hAnsi="Cambria"/>
                <w:sz w:val="22"/>
                <w:szCs w:val="22"/>
              </w:rPr>
            </w:pPr>
            <w:r w:rsidRPr="004623BE">
              <w:rPr>
                <w:rFonts w:ascii="Cambria" w:hAnsi="Cambria"/>
                <w:sz w:val="22"/>
                <w:szCs w:val="22"/>
              </w:rPr>
              <w:t>1988–201</w:t>
            </w:r>
            <w:r w:rsidR="00FA6C5A" w:rsidRPr="004623BE">
              <w:rPr>
                <w:rFonts w:ascii="Cambria" w:hAnsi="Cambria"/>
                <w:sz w:val="22"/>
                <w:szCs w:val="22"/>
              </w:rPr>
              <w:t>8</w:t>
            </w:r>
          </w:p>
        </w:tc>
        <w:tc>
          <w:tcPr>
            <w:tcW w:w="3487" w:type="pct"/>
          </w:tcPr>
          <w:p w14:paraId="74AC7A1D" w14:textId="24353A38" w:rsidR="00203C09" w:rsidRPr="004623BE" w:rsidRDefault="00203C09" w:rsidP="00010529">
            <w:pPr>
              <w:pStyle w:val="Compact"/>
              <w:spacing w:line="480" w:lineRule="auto"/>
              <w:rPr>
                <w:rFonts w:ascii="Cambria" w:hAnsi="Cambria"/>
                <w:sz w:val="22"/>
                <w:szCs w:val="22"/>
              </w:rPr>
            </w:pPr>
            <w:r w:rsidRPr="004623BE">
              <w:rPr>
                <w:rFonts w:ascii="Cambria" w:hAnsi="Cambria"/>
                <w:sz w:val="22"/>
                <w:szCs w:val="22"/>
              </w:rPr>
              <w:t xml:space="preserve">Modeled </w:t>
            </w:r>
            <w:r w:rsidR="00FA6C5A" w:rsidRPr="004623BE">
              <w:rPr>
                <w:rFonts w:ascii="Cambria" w:hAnsi="Cambria"/>
                <w:sz w:val="22"/>
                <w:szCs w:val="22"/>
              </w:rPr>
              <w:t>peak</w:t>
            </w:r>
            <w:r w:rsidRPr="004623BE">
              <w:rPr>
                <w:rFonts w:ascii="Cambria" w:hAnsi="Cambria"/>
                <w:sz w:val="22"/>
                <w:szCs w:val="22"/>
              </w:rPr>
              <w:t xml:space="preserve"> sustained </w:t>
            </w:r>
            <w:r w:rsidR="00FA6C5A" w:rsidRPr="004623BE">
              <w:rPr>
                <w:rFonts w:ascii="Cambria" w:hAnsi="Cambria"/>
                <w:sz w:val="22"/>
                <w:szCs w:val="22"/>
              </w:rPr>
              <w:t>surface wind</w:t>
            </w:r>
            <w:r w:rsidRPr="004623BE">
              <w:rPr>
                <w:rFonts w:ascii="Cambria" w:hAnsi="Cambria"/>
                <w:sz w:val="22"/>
                <w:szCs w:val="22"/>
              </w:rPr>
              <w:t xml:space="preserve"> </w:t>
            </w:r>
            <w:r w:rsidR="00FA6C5A" w:rsidRPr="004623BE">
              <w:rPr>
                <w:rFonts w:ascii="Cambria" w:hAnsi="Cambria"/>
                <w:sz w:val="22"/>
                <w:szCs w:val="22"/>
              </w:rPr>
              <w:t xml:space="preserve">of </w:t>
            </w:r>
            <w:r w:rsidR="00FA6C5A" w:rsidRPr="004623BE">
              <w:rPr>
                <w:rFonts w:ascii="Cambria" w:hAnsi="Cambria"/>
                <w:sz w:val="22"/>
                <w:szCs w:val="22"/>
                <w:u w:val="single"/>
              </w:rPr>
              <w:t>&gt;</w:t>
            </w:r>
            <w:r w:rsidR="00FA6C5A" w:rsidRPr="004623BE">
              <w:rPr>
                <w:rFonts w:ascii="Cambria" w:hAnsi="Cambria"/>
                <w:sz w:val="22"/>
                <w:szCs w:val="22"/>
              </w:rPr>
              <w:t>34 knots at the county’s population mean center</w:t>
            </w:r>
          </w:p>
        </w:tc>
      </w:tr>
      <w:tr w:rsidR="00FA6C5A" w:rsidRPr="004623BE" w14:paraId="4CAFB8C3" w14:textId="77777777" w:rsidTr="00973B18">
        <w:tc>
          <w:tcPr>
            <w:tcW w:w="714" w:type="pct"/>
          </w:tcPr>
          <w:p w14:paraId="788B82DB" w14:textId="77777777" w:rsidR="00203C09" w:rsidRPr="004623BE" w:rsidRDefault="00203C09" w:rsidP="00010529">
            <w:pPr>
              <w:pStyle w:val="Compact"/>
              <w:spacing w:line="480" w:lineRule="auto"/>
              <w:rPr>
                <w:rFonts w:ascii="Cambria" w:hAnsi="Cambria"/>
                <w:sz w:val="22"/>
                <w:szCs w:val="22"/>
              </w:rPr>
            </w:pPr>
            <w:r w:rsidRPr="004623BE">
              <w:rPr>
                <w:rFonts w:ascii="Cambria" w:hAnsi="Cambria"/>
                <w:sz w:val="22"/>
                <w:szCs w:val="22"/>
              </w:rPr>
              <w:t>Flood</w:t>
            </w:r>
          </w:p>
        </w:tc>
        <w:tc>
          <w:tcPr>
            <w:tcW w:w="799" w:type="pct"/>
          </w:tcPr>
          <w:p w14:paraId="1B280432" w14:textId="323C6374" w:rsidR="00203C09" w:rsidRPr="004623BE" w:rsidRDefault="00203C09" w:rsidP="00010529">
            <w:pPr>
              <w:pStyle w:val="Compact"/>
              <w:spacing w:line="480" w:lineRule="auto"/>
              <w:rPr>
                <w:rFonts w:ascii="Cambria" w:hAnsi="Cambria"/>
                <w:sz w:val="22"/>
                <w:szCs w:val="22"/>
              </w:rPr>
            </w:pPr>
            <w:r w:rsidRPr="004623BE">
              <w:rPr>
                <w:rFonts w:ascii="Cambria" w:hAnsi="Cambria"/>
                <w:sz w:val="22"/>
                <w:szCs w:val="22"/>
              </w:rPr>
              <w:t>1996–201</w:t>
            </w:r>
            <w:r w:rsidR="00FA6C5A" w:rsidRPr="004623BE">
              <w:rPr>
                <w:rFonts w:ascii="Cambria" w:hAnsi="Cambria"/>
                <w:sz w:val="22"/>
                <w:szCs w:val="22"/>
              </w:rPr>
              <w:t>8</w:t>
            </w:r>
          </w:p>
        </w:tc>
        <w:tc>
          <w:tcPr>
            <w:tcW w:w="3487" w:type="pct"/>
          </w:tcPr>
          <w:p w14:paraId="6935B6B9" w14:textId="72E8B776" w:rsidR="00203C09" w:rsidRPr="004623BE" w:rsidRDefault="00FA6C5A" w:rsidP="00010529">
            <w:pPr>
              <w:pStyle w:val="Compact"/>
              <w:spacing w:line="480" w:lineRule="auto"/>
              <w:rPr>
                <w:rFonts w:ascii="Cambria" w:hAnsi="Cambria"/>
                <w:sz w:val="22"/>
                <w:szCs w:val="22"/>
              </w:rPr>
            </w:pPr>
            <w:r w:rsidRPr="00FA6C5A">
              <w:rPr>
                <w:rFonts w:ascii="Cambria" w:hAnsi="Cambria"/>
                <w:sz w:val="22"/>
                <w:szCs w:val="22"/>
              </w:rPr>
              <w:t>Flood event listed in the NOAA Storm Events database for the county with a start date within two days of the storm’s closest approach and the storm track came within 500 km of the county</w:t>
            </w:r>
            <w:r w:rsidR="006A70EA">
              <w:rPr>
                <w:rFonts w:ascii="Cambria" w:hAnsi="Cambria"/>
                <w:sz w:val="22"/>
                <w:szCs w:val="22"/>
              </w:rPr>
              <w:t>’s</w:t>
            </w:r>
            <w:r w:rsidRPr="00FA6C5A">
              <w:rPr>
                <w:rFonts w:ascii="Cambria" w:hAnsi="Cambria"/>
                <w:sz w:val="22"/>
                <w:szCs w:val="22"/>
              </w:rPr>
              <w:t xml:space="preserve"> population mean center </w:t>
            </w:r>
          </w:p>
        </w:tc>
      </w:tr>
      <w:tr w:rsidR="00FA6C5A" w:rsidRPr="004623BE" w14:paraId="5E365493" w14:textId="77777777" w:rsidTr="00973B18">
        <w:tc>
          <w:tcPr>
            <w:tcW w:w="714" w:type="pct"/>
            <w:tcBorders>
              <w:bottom w:val="single" w:sz="4" w:space="0" w:color="auto"/>
            </w:tcBorders>
          </w:tcPr>
          <w:p w14:paraId="0C4FFDB7" w14:textId="77777777" w:rsidR="00203C09" w:rsidRPr="004623BE" w:rsidRDefault="00203C09" w:rsidP="00010529">
            <w:pPr>
              <w:pStyle w:val="Compact"/>
              <w:spacing w:line="480" w:lineRule="auto"/>
              <w:rPr>
                <w:rFonts w:ascii="Cambria" w:hAnsi="Cambria"/>
                <w:sz w:val="22"/>
                <w:szCs w:val="22"/>
              </w:rPr>
            </w:pPr>
            <w:r w:rsidRPr="004623BE">
              <w:rPr>
                <w:rFonts w:ascii="Cambria" w:hAnsi="Cambria"/>
                <w:sz w:val="22"/>
                <w:szCs w:val="22"/>
              </w:rPr>
              <w:t>Tornado</w:t>
            </w:r>
          </w:p>
        </w:tc>
        <w:tc>
          <w:tcPr>
            <w:tcW w:w="799" w:type="pct"/>
            <w:tcBorders>
              <w:bottom w:val="single" w:sz="4" w:space="0" w:color="auto"/>
            </w:tcBorders>
          </w:tcPr>
          <w:p w14:paraId="73C50608" w14:textId="0FF1D0C6" w:rsidR="00203C09" w:rsidRPr="004623BE" w:rsidRDefault="00203C09" w:rsidP="00010529">
            <w:pPr>
              <w:pStyle w:val="Compact"/>
              <w:spacing w:line="480" w:lineRule="auto"/>
              <w:rPr>
                <w:rFonts w:ascii="Cambria" w:hAnsi="Cambria"/>
                <w:sz w:val="22"/>
                <w:szCs w:val="22"/>
              </w:rPr>
            </w:pPr>
            <w:r w:rsidRPr="004623BE">
              <w:rPr>
                <w:rFonts w:ascii="Cambria" w:hAnsi="Cambria"/>
                <w:sz w:val="22"/>
                <w:szCs w:val="22"/>
              </w:rPr>
              <w:t>19</w:t>
            </w:r>
            <w:r w:rsidR="00FA6C5A" w:rsidRPr="004623BE">
              <w:rPr>
                <w:rFonts w:ascii="Cambria" w:hAnsi="Cambria"/>
                <w:sz w:val="22"/>
                <w:szCs w:val="22"/>
              </w:rPr>
              <w:t>88</w:t>
            </w:r>
            <w:r w:rsidRPr="004623BE">
              <w:rPr>
                <w:rFonts w:ascii="Cambria" w:hAnsi="Cambria"/>
                <w:sz w:val="22"/>
                <w:szCs w:val="22"/>
              </w:rPr>
              <w:t>–201</w:t>
            </w:r>
            <w:r w:rsidR="00FA6C5A" w:rsidRPr="004623BE">
              <w:rPr>
                <w:rFonts w:ascii="Cambria" w:hAnsi="Cambria"/>
                <w:sz w:val="22"/>
                <w:szCs w:val="22"/>
              </w:rPr>
              <w:t>8</w:t>
            </w:r>
          </w:p>
        </w:tc>
        <w:tc>
          <w:tcPr>
            <w:tcW w:w="3487" w:type="pct"/>
            <w:tcBorders>
              <w:bottom w:val="single" w:sz="4" w:space="0" w:color="auto"/>
            </w:tcBorders>
          </w:tcPr>
          <w:p w14:paraId="688555B8" w14:textId="4BBBC217" w:rsidR="00203C09" w:rsidRPr="004623BE" w:rsidRDefault="00FA6C5A" w:rsidP="00010529">
            <w:pPr>
              <w:pStyle w:val="Compact"/>
              <w:spacing w:line="480" w:lineRule="auto"/>
              <w:rPr>
                <w:rFonts w:ascii="Cambria" w:hAnsi="Cambria"/>
                <w:sz w:val="22"/>
                <w:szCs w:val="22"/>
              </w:rPr>
            </w:pPr>
            <w:r w:rsidRPr="00FA6C5A">
              <w:rPr>
                <w:rFonts w:ascii="Cambria" w:hAnsi="Cambria"/>
                <w:sz w:val="22"/>
                <w:szCs w:val="22"/>
              </w:rPr>
              <w:t>Tornado event listed in the NOAA Storm Events database for the county with a start date within two days of the storm’s closest approach and the storm track came within 500 km of the county</w:t>
            </w:r>
            <w:r w:rsidR="006A70EA">
              <w:rPr>
                <w:rFonts w:ascii="Cambria" w:hAnsi="Cambria"/>
                <w:sz w:val="22"/>
                <w:szCs w:val="22"/>
              </w:rPr>
              <w:t>’s</w:t>
            </w:r>
            <w:r w:rsidRPr="00FA6C5A">
              <w:rPr>
                <w:rFonts w:ascii="Cambria" w:hAnsi="Cambria"/>
                <w:sz w:val="22"/>
                <w:szCs w:val="22"/>
              </w:rPr>
              <w:t xml:space="preserve"> population mean center </w:t>
            </w:r>
          </w:p>
        </w:tc>
      </w:tr>
    </w:tbl>
    <w:p w14:paraId="021022E3" w14:textId="624D8D3F" w:rsidR="00835C01" w:rsidRPr="004623BE" w:rsidRDefault="00835C01" w:rsidP="00C51125">
      <w:pPr>
        <w:spacing w:line="480" w:lineRule="auto"/>
        <w:rPr>
          <w:rFonts w:ascii="Cambria" w:hAnsi="Cambria"/>
          <w:color w:val="548DD4" w:themeColor="text2" w:themeTint="99"/>
          <w:sz w:val="22"/>
          <w:szCs w:val="22"/>
        </w:rPr>
      </w:pPr>
    </w:p>
    <w:p w14:paraId="54309735" w14:textId="77777777" w:rsidR="00835C01" w:rsidRPr="004623BE" w:rsidRDefault="00835C01">
      <w:pPr>
        <w:rPr>
          <w:rFonts w:ascii="Cambria" w:hAnsi="Cambria"/>
          <w:color w:val="548DD4" w:themeColor="text2" w:themeTint="99"/>
          <w:sz w:val="22"/>
          <w:szCs w:val="22"/>
        </w:rPr>
      </w:pPr>
      <w:r w:rsidRPr="004623BE">
        <w:rPr>
          <w:rFonts w:ascii="Cambria" w:hAnsi="Cambria"/>
          <w:color w:val="548DD4" w:themeColor="text2" w:themeTint="99"/>
          <w:sz w:val="22"/>
          <w:szCs w:val="22"/>
        </w:rPr>
        <w:br w:type="page"/>
      </w:r>
    </w:p>
    <w:p w14:paraId="21A8C300" w14:textId="13CA0161" w:rsidR="00F54118" w:rsidRPr="004623BE" w:rsidRDefault="00835C01" w:rsidP="00C51125">
      <w:pPr>
        <w:spacing w:line="480" w:lineRule="auto"/>
        <w:rPr>
          <w:rFonts w:ascii="Cambria" w:hAnsi="Cambria"/>
          <w:b/>
          <w:sz w:val="22"/>
          <w:szCs w:val="22"/>
        </w:rPr>
      </w:pPr>
      <w:r w:rsidRPr="004623BE">
        <w:rPr>
          <w:rFonts w:ascii="Cambria" w:hAnsi="Cambria"/>
          <w:b/>
          <w:sz w:val="22"/>
          <w:szCs w:val="22"/>
        </w:rPr>
        <w:lastRenderedPageBreak/>
        <w:t xml:space="preserve">Table 2. </w:t>
      </w:r>
      <w:r w:rsidR="00D373F4" w:rsidRPr="004623BE">
        <w:rPr>
          <w:rFonts w:ascii="Cambria" w:hAnsi="Cambria"/>
          <w:bCs/>
          <w:sz w:val="22"/>
          <w:szCs w:val="22"/>
        </w:rPr>
        <w:t>Summary statistics for the number of county tropical cyclone exposures under each metric</w:t>
      </w:r>
      <w:r w:rsidR="00A34EA7" w:rsidRPr="004623BE">
        <w:rPr>
          <w:rFonts w:ascii="Cambria" w:hAnsi="Cambria"/>
          <w:bCs/>
          <w:sz w:val="22"/>
          <w:szCs w:val="22"/>
        </w:rPr>
        <w:t>, with exposure assessment based on definitions in Table 1</w:t>
      </w:r>
      <w:r w:rsidR="00D373F4" w:rsidRPr="004623BE">
        <w:rPr>
          <w:rFonts w:ascii="Cambria" w:hAnsi="Cambria"/>
          <w:bCs/>
          <w:sz w:val="22"/>
          <w:szCs w:val="22"/>
        </w:rPr>
        <w:t>.</w:t>
      </w:r>
      <w:r w:rsidR="00D373F4" w:rsidRPr="004623BE">
        <w:rPr>
          <w:rFonts w:ascii="Cambria" w:hAnsi="Cambria"/>
          <w:b/>
          <w:sz w:val="22"/>
          <w:szCs w:val="22"/>
        </w:rPr>
        <w:t xml:space="preserve"> </w:t>
      </w:r>
    </w:p>
    <w:tbl>
      <w:tblPr>
        <w:tblW w:w="4877" w:type="pct"/>
        <w:tblLook w:val="07E0" w:firstRow="1" w:lastRow="1" w:firstColumn="1" w:lastColumn="1" w:noHBand="1" w:noVBand="1"/>
        <w:tblCaption w:val="Summary statistics for exposure metrics considered to assess county-level exposure to tropical cyclones. A county exposure represents the exposure of a specific eastern U.S. county to a specific tropical cyclone. A county can be exposed to multiple tropical cyclones within a year, and a tropical cyclone can create multiple county exposures under a given metric. The median and interquartile range of county exposures per tropical cyclone is based on the tropical cyclones for which at least one U.S. county was exposed. The years for which data are available for each metric are given in Table 1."/>
      </w:tblPr>
      <w:tblGrid>
        <w:gridCol w:w="2249"/>
        <w:gridCol w:w="360"/>
        <w:gridCol w:w="2710"/>
        <w:gridCol w:w="3811"/>
      </w:tblGrid>
      <w:tr w:rsidR="00D373F4" w:rsidRPr="004623BE" w14:paraId="5F2714CF" w14:textId="77777777" w:rsidTr="00A27AB2">
        <w:trPr>
          <w:trHeight w:val="1619"/>
        </w:trPr>
        <w:tc>
          <w:tcPr>
            <w:tcW w:w="1232" w:type="pct"/>
            <w:tcBorders>
              <w:top w:val="single" w:sz="4" w:space="0" w:color="auto"/>
              <w:bottom w:val="single" w:sz="0" w:space="0" w:color="auto"/>
            </w:tcBorders>
            <w:vAlign w:val="center"/>
          </w:tcPr>
          <w:p w14:paraId="5A96167D" w14:textId="7A134CF6" w:rsidR="00A27AB2" w:rsidRPr="004623BE" w:rsidRDefault="00D373F4" w:rsidP="00A27AB2">
            <w:pPr>
              <w:pStyle w:val="Compact"/>
              <w:spacing w:line="480" w:lineRule="auto"/>
              <w:jc w:val="center"/>
              <w:rPr>
                <w:rFonts w:ascii="Cambria" w:hAnsi="Cambria"/>
                <w:sz w:val="22"/>
                <w:szCs w:val="22"/>
              </w:rPr>
            </w:pPr>
            <w:r w:rsidRPr="004623BE">
              <w:rPr>
                <w:rFonts w:ascii="Cambria" w:hAnsi="Cambria"/>
                <w:sz w:val="22"/>
                <w:szCs w:val="22"/>
              </w:rPr>
              <w:t>Metric</w:t>
            </w:r>
          </w:p>
          <w:p w14:paraId="3DB3EB45" w14:textId="062528AD" w:rsidR="00D373F4" w:rsidRPr="004623BE" w:rsidRDefault="00D373F4" w:rsidP="00A27AB2">
            <w:pPr>
              <w:pStyle w:val="Compact"/>
              <w:spacing w:line="480" w:lineRule="auto"/>
              <w:jc w:val="center"/>
              <w:rPr>
                <w:rFonts w:ascii="Cambria" w:hAnsi="Cambria"/>
                <w:sz w:val="22"/>
                <w:szCs w:val="22"/>
              </w:rPr>
            </w:pPr>
            <w:r w:rsidRPr="004623BE">
              <w:rPr>
                <w:rFonts w:ascii="Cambria" w:hAnsi="Cambria"/>
                <w:sz w:val="22"/>
                <w:szCs w:val="22"/>
              </w:rPr>
              <w:t>(years available)</w:t>
            </w:r>
          </w:p>
        </w:tc>
        <w:tc>
          <w:tcPr>
            <w:tcW w:w="1681" w:type="pct"/>
            <w:gridSpan w:val="2"/>
            <w:tcBorders>
              <w:top w:val="single" w:sz="4" w:space="0" w:color="auto"/>
              <w:bottom w:val="single" w:sz="0" w:space="0" w:color="auto"/>
            </w:tcBorders>
            <w:vAlign w:val="center"/>
          </w:tcPr>
          <w:p w14:paraId="4637C923" w14:textId="77777777" w:rsidR="00D373F4" w:rsidRPr="004623BE" w:rsidRDefault="00D373F4" w:rsidP="00010529">
            <w:pPr>
              <w:pStyle w:val="Compact"/>
              <w:spacing w:line="480" w:lineRule="auto"/>
              <w:jc w:val="center"/>
              <w:rPr>
                <w:rFonts w:ascii="Cambria" w:hAnsi="Cambria"/>
                <w:sz w:val="22"/>
                <w:szCs w:val="22"/>
              </w:rPr>
            </w:pPr>
            <w:r w:rsidRPr="004623BE">
              <w:rPr>
                <w:rFonts w:ascii="Cambria" w:hAnsi="Cambria"/>
                <w:sz w:val="22"/>
                <w:szCs w:val="22"/>
              </w:rPr>
              <w:t>Mean of county exposures per year</w:t>
            </w:r>
          </w:p>
          <w:p w14:paraId="3A5581BF" w14:textId="78BD800E" w:rsidR="003109D5" w:rsidRPr="004623BE" w:rsidRDefault="003109D5" w:rsidP="00010529">
            <w:pPr>
              <w:pStyle w:val="Compact"/>
              <w:spacing w:line="480" w:lineRule="auto"/>
              <w:jc w:val="center"/>
              <w:rPr>
                <w:rFonts w:ascii="Cambria" w:hAnsi="Cambria"/>
                <w:sz w:val="22"/>
                <w:szCs w:val="22"/>
              </w:rPr>
            </w:pPr>
            <w:r w:rsidRPr="004623BE">
              <w:rPr>
                <w:rFonts w:ascii="Cambria" w:hAnsi="Cambria"/>
                <w:sz w:val="22"/>
                <w:szCs w:val="22"/>
              </w:rPr>
              <w:t>(interquartile range)</w:t>
            </w:r>
          </w:p>
        </w:tc>
        <w:tc>
          <w:tcPr>
            <w:tcW w:w="0" w:type="auto"/>
            <w:tcBorders>
              <w:top w:val="single" w:sz="4" w:space="0" w:color="auto"/>
              <w:bottom w:val="single" w:sz="0" w:space="0" w:color="auto"/>
            </w:tcBorders>
            <w:vAlign w:val="center"/>
          </w:tcPr>
          <w:p w14:paraId="2A84C2DF" w14:textId="14A9BC45" w:rsidR="00A27AB2" w:rsidRPr="004623BE" w:rsidRDefault="00D373F4" w:rsidP="00010529">
            <w:pPr>
              <w:pStyle w:val="Compact"/>
              <w:spacing w:line="480" w:lineRule="auto"/>
              <w:jc w:val="center"/>
              <w:rPr>
                <w:rFonts w:ascii="Cambria" w:hAnsi="Cambria"/>
                <w:sz w:val="22"/>
                <w:szCs w:val="22"/>
              </w:rPr>
            </w:pPr>
            <w:r w:rsidRPr="004623BE">
              <w:rPr>
                <w:rFonts w:ascii="Cambria" w:hAnsi="Cambria"/>
                <w:sz w:val="22"/>
                <w:szCs w:val="22"/>
              </w:rPr>
              <w:t>Tropical cyclone with most counties expos</w:t>
            </w:r>
            <w:r w:rsidR="00A27AB2" w:rsidRPr="004623BE">
              <w:rPr>
                <w:rFonts w:ascii="Cambria" w:hAnsi="Cambria"/>
                <w:sz w:val="22"/>
                <w:szCs w:val="22"/>
              </w:rPr>
              <w:t>ed</w:t>
            </w:r>
            <w:r w:rsidRPr="004623BE">
              <w:rPr>
                <w:rFonts w:ascii="Cambria" w:hAnsi="Cambria"/>
                <w:sz w:val="22"/>
                <w:szCs w:val="22"/>
              </w:rPr>
              <w:t xml:space="preserve"> </w:t>
            </w:r>
          </w:p>
          <w:p w14:paraId="4A5CA4B2" w14:textId="22301AE7" w:rsidR="00D373F4" w:rsidRPr="004623BE" w:rsidRDefault="00D373F4" w:rsidP="00010529">
            <w:pPr>
              <w:pStyle w:val="Compact"/>
              <w:spacing w:line="480" w:lineRule="auto"/>
              <w:jc w:val="center"/>
              <w:rPr>
                <w:rFonts w:ascii="Cambria" w:hAnsi="Cambria"/>
                <w:sz w:val="22"/>
                <w:szCs w:val="22"/>
              </w:rPr>
            </w:pPr>
            <w:r w:rsidRPr="004623BE">
              <w:rPr>
                <w:rFonts w:ascii="Cambria" w:hAnsi="Cambria"/>
                <w:sz w:val="22"/>
                <w:szCs w:val="22"/>
              </w:rPr>
              <w:t>(# exposed counties)</w:t>
            </w:r>
          </w:p>
        </w:tc>
      </w:tr>
      <w:tr w:rsidR="00D373F4" w:rsidRPr="004623BE" w14:paraId="18539D5C" w14:textId="77777777" w:rsidTr="00A27AB2">
        <w:trPr>
          <w:trHeight w:val="781"/>
        </w:trPr>
        <w:tc>
          <w:tcPr>
            <w:tcW w:w="1429" w:type="pct"/>
            <w:gridSpan w:val="2"/>
            <w:vAlign w:val="center"/>
          </w:tcPr>
          <w:p w14:paraId="349C1D33" w14:textId="263A6198" w:rsidR="00D373F4" w:rsidRPr="004623BE" w:rsidRDefault="00D373F4" w:rsidP="00A27AB2">
            <w:pPr>
              <w:pStyle w:val="Compact"/>
              <w:spacing w:line="480" w:lineRule="auto"/>
              <w:jc w:val="center"/>
              <w:rPr>
                <w:rFonts w:ascii="Cambria" w:hAnsi="Cambria"/>
                <w:sz w:val="22"/>
                <w:szCs w:val="22"/>
              </w:rPr>
            </w:pPr>
            <w:r w:rsidRPr="004623BE">
              <w:rPr>
                <w:rFonts w:ascii="Cambria" w:hAnsi="Cambria"/>
                <w:sz w:val="22"/>
                <w:szCs w:val="22"/>
              </w:rPr>
              <w:t>Rain (1988–2011)</w:t>
            </w:r>
          </w:p>
        </w:tc>
        <w:tc>
          <w:tcPr>
            <w:tcW w:w="1484" w:type="pct"/>
            <w:vAlign w:val="center"/>
          </w:tcPr>
          <w:p w14:paraId="6418FA67" w14:textId="45407A5F" w:rsidR="00D373F4" w:rsidRPr="004623BE" w:rsidRDefault="00D373F4" w:rsidP="00A27AB2">
            <w:pPr>
              <w:pStyle w:val="Compact"/>
              <w:spacing w:line="480" w:lineRule="auto"/>
              <w:jc w:val="center"/>
              <w:rPr>
                <w:rFonts w:ascii="Cambria" w:hAnsi="Cambria"/>
                <w:sz w:val="22"/>
                <w:szCs w:val="22"/>
              </w:rPr>
            </w:pPr>
            <w:r w:rsidRPr="00D373F4">
              <w:rPr>
                <w:rFonts w:ascii="Cambria" w:hAnsi="Cambria"/>
                <w:sz w:val="22"/>
                <w:szCs w:val="22"/>
              </w:rPr>
              <w:t>298 (48, 441)</w:t>
            </w:r>
          </w:p>
        </w:tc>
        <w:tc>
          <w:tcPr>
            <w:tcW w:w="0" w:type="auto"/>
            <w:vAlign w:val="center"/>
          </w:tcPr>
          <w:p w14:paraId="37782C98" w14:textId="77777777" w:rsidR="00D373F4" w:rsidRPr="004623BE" w:rsidRDefault="00D373F4" w:rsidP="00A27AB2">
            <w:pPr>
              <w:pStyle w:val="Compact"/>
              <w:spacing w:line="480" w:lineRule="auto"/>
              <w:jc w:val="center"/>
              <w:rPr>
                <w:rFonts w:ascii="Cambria" w:hAnsi="Cambria"/>
                <w:sz w:val="22"/>
                <w:szCs w:val="22"/>
              </w:rPr>
            </w:pPr>
            <w:r w:rsidRPr="004623BE">
              <w:rPr>
                <w:rFonts w:ascii="Cambria" w:hAnsi="Cambria"/>
                <w:sz w:val="22"/>
                <w:szCs w:val="22"/>
              </w:rPr>
              <w:t>Frances, 2004 (464)</w:t>
            </w:r>
          </w:p>
        </w:tc>
      </w:tr>
      <w:tr w:rsidR="00D373F4" w:rsidRPr="004623BE" w14:paraId="7AE66B84" w14:textId="77777777" w:rsidTr="00A27AB2">
        <w:trPr>
          <w:trHeight w:val="781"/>
        </w:trPr>
        <w:tc>
          <w:tcPr>
            <w:tcW w:w="1429" w:type="pct"/>
            <w:gridSpan w:val="2"/>
            <w:vAlign w:val="center"/>
          </w:tcPr>
          <w:p w14:paraId="5AC8999A" w14:textId="67E02D31" w:rsidR="00D373F4" w:rsidRPr="004623BE" w:rsidRDefault="00D373F4" w:rsidP="00A27AB2">
            <w:pPr>
              <w:pStyle w:val="Compact"/>
              <w:spacing w:line="480" w:lineRule="auto"/>
              <w:jc w:val="center"/>
              <w:rPr>
                <w:rFonts w:ascii="Cambria" w:hAnsi="Cambria"/>
                <w:sz w:val="22"/>
                <w:szCs w:val="22"/>
              </w:rPr>
            </w:pPr>
            <w:r w:rsidRPr="004623BE">
              <w:rPr>
                <w:rFonts w:ascii="Cambria" w:hAnsi="Cambria"/>
                <w:sz w:val="22"/>
                <w:szCs w:val="22"/>
              </w:rPr>
              <w:t>Wind (1988–2018)</w:t>
            </w:r>
          </w:p>
        </w:tc>
        <w:tc>
          <w:tcPr>
            <w:tcW w:w="1484" w:type="pct"/>
            <w:vAlign w:val="center"/>
          </w:tcPr>
          <w:p w14:paraId="5CB99836" w14:textId="27B6DA57" w:rsidR="00D373F4" w:rsidRPr="004623BE" w:rsidRDefault="003109D5" w:rsidP="003109D5">
            <w:pPr>
              <w:pStyle w:val="Compact"/>
              <w:spacing w:line="480" w:lineRule="auto"/>
              <w:jc w:val="center"/>
              <w:rPr>
                <w:rFonts w:ascii="Cambria" w:hAnsi="Cambria"/>
                <w:color w:val="548DD4" w:themeColor="text2" w:themeTint="99"/>
                <w:sz w:val="22"/>
                <w:szCs w:val="22"/>
              </w:rPr>
            </w:pPr>
            <w:r w:rsidRPr="003109D5">
              <w:rPr>
                <w:rFonts w:ascii="Cambria" w:hAnsi="Cambria"/>
                <w:sz w:val="22"/>
                <w:szCs w:val="22"/>
              </w:rPr>
              <w:t xml:space="preserve">162 (55, 258) </w:t>
            </w:r>
          </w:p>
        </w:tc>
        <w:tc>
          <w:tcPr>
            <w:tcW w:w="0" w:type="auto"/>
            <w:vAlign w:val="center"/>
          </w:tcPr>
          <w:p w14:paraId="4CABEE6B" w14:textId="602FBA60" w:rsidR="00D373F4" w:rsidRPr="004623BE" w:rsidRDefault="00A27AB2" w:rsidP="00A27AB2">
            <w:pPr>
              <w:pStyle w:val="Compact"/>
              <w:spacing w:line="480" w:lineRule="auto"/>
              <w:jc w:val="center"/>
              <w:rPr>
                <w:rFonts w:ascii="Cambria" w:hAnsi="Cambria"/>
                <w:sz w:val="22"/>
                <w:szCs w:val="22"/>
              </w:rPr>
            </w:pPr>
            <w:r w:rsidRPr="004623BE">
              <w:rPr>
                <w:rFonts w:ascii="Cambria" w:hAnsi="Cambria"/>
                <w:sz w:val="22"/>
                <w:szCs w:val="22"/>
              </w:rPr>
              <w:t>Michael, 2018 (260)</w:t>
            </w:r>
          </w:p>
        </w:tc>
      </w:tr>
      <w:tr w:rsidR="00D373F4" w:rsidRPr="004623BE" w14:paraId="3D4C111B" w14:textId="77777777" w:rsidTr="00A27AB2">
        <w:trPr>
          <w:trHeight w:val="781"/>
        </w:trPr>
        <w:tc>
          <w:tcPr>
            <w:tcW w:w="1429" w:type="pct"/>
            <w:gridSpan w:val="2"/>
            <w:vAlign w:val="center"/>
          </w:tcPr>
          <w:p w14:paraId="74B78F53" w14:textId="29A55C76" w:rsidR="00D373F4" w:rsidRPr="004623BE" w:rsidRDefault="00D373F4" w:rsidP="00A27AB2">
            <w:pPr>
              <w:pStyle w:val="Compact"/>
              <w:spacing w:line="480" w:lineRule="auto"/>
              <w:jc w:val="center"/>
              <w:rPr>
                <w:rFonts w:ascii="Cambria" w:hAnsi="Cambria"/>
                <w:sz w:val="22"/>
                <w:szCs w:val="22"/>
              </w:rPr>
            </w:pPr>
            <w:r w:rsidRPr="004623BE">
              <w:rPr>
                <w:rFonts w:ascii="Cambria" w:hAnsi="Cambria"/>
                <w:sz w:val="22"/>
                <w:szCs w:val="22"/>
              </w:rPr>
              <w:t>Flood (1996–2018)</w:t>
            </w:r>
          </w:p>
        </w:tc>
        <w:tc>
          <w:tcPr>
            <w:tcW w:w="1484" w:type="pct"/>
            <w:vAlign w:val="center"/>
          </w:tcPr>
          <w:p w14:paraId="41026467" w14:textId="2E9C96EF" w:rsidR="00D373F4" w:rsidRPr="004623BE" w:rsidRDefault="003109D5" w:rsidP="003109D5">
            <w:pPr>
              <w:pStyle w:val="Compact"/>
              <w:spacing w:line="480" w:lineRule="auto"/>
              <w:jc w:val="center"/>
              <w:rPr>
                <w:rFonts w:ascii="Cambria" w:hAnsi="Cambria"/>
                <w:color w:val="548DD4" w:themeColor="text2" w:themeTint="99"/>
                <w:sz w:val="22"/>
                <w:szCs w:val="22"/>
              </w:rPr>
            </w:pPr>
            <w:r w:rsidRPr="003109D5">
              <w:rPr>
                <w:rFonts w:ascii="Cambria" w:hAnsi="Cambria"/>
                <w:sz w:val="22"/>
                <w:szCs w:val="22"/>
              </w:rPr>
              <w:t xml:space="preserve">197 (76, 241) </w:t>
            </w:r>
          </w:p>
        </w:tc>
        <w:tc>
          <w:tcPr>
            <w:tcW w:w="0" w:type="auto"/>
            <w:vAlign w:val="center"/>
          </w:tcPr>
          <w:p w14:paraId="13D068AB" w14:textId="77777777" w:rsidR="00D373F4" w:rsidRPr="004623BE" w:rsidRDefault="00D373F4" w:rsidP="00A27AB2">
            <w:pPr>
              <w:pStyle w:val="Compact"/>
              <w:spacing w:line="480" w:lineRule="auto"/>
              <w:jc w:val="center"/>
              <w:rPr>
                <w:rFonts w:ascii="Cambria" w:hAnsi="Cambria"/>
                <w:sz w:val="22"/>
                <w:szCs w:val="22"/>
              </w:rPr>
            </w:pPr>
            <w:r w:rsidRPr="004623BE">
              <w:rPr>
                <w:rFonts w:ascii="Cambria" w:hAnsi="Cambria"/>
                <w:sz w:val="22"/>
                <w:szCs w:val="22"/>
              </w:rPr>
              <w:t>Ivan, 2004 (317)</w:t>
            </w:r>
          </w:p>
        </w:tc>
      </w:tr>
      <w:tr w:rsidR="00D373F4" w:rsidRPr="004623BE" w14:paraId="042746C0" w14:textId="77777777" w:rsidTr="00A27AB2">
        <w:trPr>
          <w:trHeight w:val="781"/>
        </w:trPr>
        <w:tc>
          <w:tcPr>
            <w:tcW w:w="1429" w:type="pct"/>
            <w:gridSpan w:val="2"/>
            <w:tcBorders>
              <w:bottom w:val="single" w:sz="4" w:space="0" w:color="auto"/>
            </w:tcBorders>
            <w:vAlign w:val="center"/>
          </w:tcPr>
          <w:p w14:paraId="2A39205C" w14:textId="7223D845" w:rsidR="00D373F4" w:rsidRPr="004623BE" w:rsidRDefault="00D373F4" w:rsidP="00A27AB2">
            <w:pPr>
              <w:pStyle w:val="Compact"/>
              <w:spacing w:line="480" w:lineRule="auto"/>
              <w:jc w:val="center"/>
              <w:rPr>
                <w:rFonts w:ascii="Cambria" w:hAnsi="Cambria"/>
                <w:sz w:val="22"/>
                <w:szCs w:val="22"/>
              </w:rPr>
            </w:pPr>
            <w:r w:rsidRPr="004623BE">
              <w:rPr>
                <w:rFonts w:ascii="Cambria" w:hAnsi="Cambria"/>
                <w:sz w:val="22"/>
                <w:szCs w:val="22"/>
              </w:rPr>
              <w:t>Tornado (1988–2018)</w:t>
            </w:r>
          </w:p>
        </w:tc>
        <w:tc>
          <w:tcPr>
            <w:tcW w:w="1484" w:type="pct"/>
            <w:tcBorders>
              <w:bottom w:val="single" w:sz="4" w:space="0" w:color="auto"/>
            </w:tcBorders>
            <w:vAlign w:val="center"/>
          </w:tcPr>
          <w:p w14:paraId="6C9B444F" w14:textId="09D58696" w:rsidR="00D373F4" w:rsidRPr="004623BE" w:rsidRDefault="003109D5" w:rsidP="003109D5">
            <w:pPr>
              <w:pStyle w:val="Compact"/>
              <w:spacing w:line="480" w:lineRule="auto"/>
              <w:jc w:val="center"/>
              <w:rPr>
                <w:rFonts w:ascii="Cambria" w:hAnsi="Cambria"/>
                <w:color w:val="548DD4" w:themeColor="text2" w:themeTint="99"/>
                <w:sz w:val="22"/>
                <w:szCs w:val="22"/>
              </w:rPr>
            </w:pPr>
            <w:r w:rsidRPr="003109D5">
              <w:rPr>
                <w:rFonts w:ascii="Cambria" w:hAnsi="Cambria"/>
                <w:sz w:val="22"/>
                <w:szCs w:val="22"/>
              </w:rPr>
              <w:t xml:space="preserve">38 (8, 42) </w:t>
            </w:r>
          </w:p>
        </w:tc>
        <w:tc>
          <w:tcPr>
            <w:tcW w:w="0" w:type="auto"/>
            <w:tcBorders>
              <w:bottom w:val="single" w:sz="4" w:space="0" w:color="auto"/>
            </w:tcBorders>
            <w:vAlign w:val="center"/>
          </w:tcPr>
          <w:p w14:paraId="423B9DF3" w14:textId="77777777" w:rsidR="00D373F4" w:rsidRPr="004623BE" w:rsidRDefault="00D373F4" w:rsidP="00A27AB2">
            <w:pPr>
              <w:pStyle w:val="Compact"/>
              <w:spacing w:line="480" w:lineRule="auto"/>
              <w:jc w:val="center"/>
              <w:rPr>
                <w:rFonts w:ascii="Cambria" w:hAnsi="Cambria"/>
                <w:sz w:val="22"/>
                <w:szCs w:val="22"/>
              </w:rPr>
            </w:pPr>
            <w:r w:rsidRPr="004623BE">
              <w:rPr>
                <w:rFonts w:ascii="Cambria" w:hAnsi="Cambria"/>
                <w:sz w:val="22"/>
                <w:szCs w:val="22"/>
              </w:rPr>
              <w:t>Ivan, 2004 (91)</w:t>
            </w:r>
          </w:p>
        </w:tc>
      </w:tr>
    </w:tbl>
    <w:p w14:paraId="394A73E0" w14:textId="0A1DDB4F" w:rsidR="00010529" w:rsidRPr="004623BE" w:rsidRDefault="00010529" w:rsidP="00C51125">
      <w:pPr>
        <w:spacing w:line="480" w:lineRule="auto"/>
        <w:rPr>
          <w:rFonts w:ascii="Cambria" w:hAnsi="Cambria"/>
          <w:color w:val="548DD4" w:themeColor="text2" w:themeTint="99"/>
          <w:sz w:val="22"/>
          <w:szCs w:val="22"/>
        </w:rPr>
      </w:pPr>
    </w:p>
    <w:p w14:paraId="36731DBF" w14:textId="77777777" w:rsidR="00010529" w:rsidRPr="004623BE" w:rsidRDefault="00010529">
      <w:pPr>
        <w:rPr>
          <w:rFonts w:ascii="Cambria" w:hAnsi="Cambria"/>
          <w:color w:val="548DD4" w:themeColor="text2" w:themeTint="99"/>
          <w:sz w:val="22"/>
          <w:szCs w:val="22"/>
        </w:rPr>
      </w:pPr>
      <w:r w:rsidRPr="004623BE">
        <w:rPr>
          <w:rFonts w:ascii="Cambria" w:hAnsi="Cambria"/>
          <w:color w:val="548DD4" w:themeColor="text2" w:themeTint="99"/>
          <w:sz w:val="22"/>
          <w:szCs w:val="22"/>
        </w:rPr>
        <w:br w:type="page"/>
      </w:r>
    </w:p>
    <w:p w14:paraId="31FB2096" w14:textId="4E985EB6" w:rsidR="00835C01" w:rsidRPr="004623BE" w:rsidRDefault="00010529" w:rsidP="00C51125">
      <w:pPr>
        <w:spacing w:line="480" w:lineRule="auto"/>
        <w:rPr>
          <w:rFonts w:ascii="Cambria" w:hAnsi="Cambria"/>
          <w:b/>
          <w:sz w:val="22"/>
          <w:szCs w:val="22"/>
        </w:rPr>
      </w:pPr>
      <w:r w:rsidRPr="004623BE">
        <w:rPr>
          <w:rFonts w:ascii="Cambria" w:hAnsi="Cambria"/>
          <w:b/>
          <w:sz w:val="22"/>
          <w:szCs w:val="22"/>
        </w:rPr>
        <w:lastRenderedPageBreak/>
        <w:t>Figure captions</w:t>
      </w:r>
    </w:p>
    <w:p w14:paraId="46764F19" w14:textId="77777777" w:rsidR="00010529" w:rsidRPr="004623BE" w:rsidRDefault="00010529" w:rsidP="00C51125">
      <w:pPr>
        <w:spacing w:line="480" w:lineRule="auto"/>
        <w:rPr>
          <w:rFonts w:ascii="Cambria" w:hAnsi="Cambria"/>
          <w:b/>
          <w:sz w:val="22"/>
          <w:szCs w:val="22"/>
        </w:rPr>
      </w:pPr>
    </w:p>
    <w:p w14:paraId="745D3547" w14:textId="71BE1B35" w:rsidR="00573156" w:rsidRPr="00573156" w:rsidRDefault="00010529" w:rsidP="00573156">
      <w:pPr>
        <w:spacing w:line="480" w:lineRule="auto"/>
        <w:rPr>
          <w:rFonts w:ascii="Cambria" w:hAnsi="Cambria"/>
          <w:sz w:val="22"/>
          <w:szCs w:val="22"/>
        </w:rPr>
      </w:pPr>
      <w:r w:rsidRPr="004623BE">
        <w:rPr>
          <w:rFonts w:ascii="Cambria" w:hAnsi="Cambria"/>
          <w:b/>
          <w:sz w:val="22"/>
          <w:szCs w:val="22"/>
        </w:rPr>
        <w:t xml:space="preserve">Figure 1. </w:t>
      </w:r>
      <w:r w:rsidR="00573156" w:rsidRPr="00573156">
        <w:rPr>
          <w:rFonts w:ascii="Cambria" w:hAnsi="Cambria"/>
          <w:sz w:val="22"/>
          <w:szCs w:val="22"/>
        </w:rPr>
        <w:t>Study area and storms considered in this study. All counties in the states shown in this map were investigated. The lines show the paths of the study storms, which included all tracked storms in 1988</w:t>
      </w:r>
      <w:r w:rsidR="00573156" w:rsidRPr="004623BE">
        <w:rPr>
          <w:rFonts w:ascii="Cambria" w:hAnsi="Cambria"/>
          <w:sz w:val="22"/>
          <w:szCs w:val="22"/>
        </w:rPr>
        <w:t>–</w:t>
      </w:r>
      <w:r w:rsidR="00573156" w:rsidRPr="00573156">
        <w:rPr>
          <w:rFonts w:ascii="Cambria" w:hAnsi="Cambria"/>
          <w:sz w:val="22"/>
          <w:szCs w:val="22"/>
        </w:rPr>
        <w:t xml:space="preserve">2018 that are recorded in HURDAT2 and that came within 250 km of at least one US county. Thicker lines show the tracks of storms whose names have been retired, indicating that the storm was particularly severe or had notable impacts. </w:t>
      </w:r>
    </w:p>
    <w:p w14:paraId="61C3E5B0" w14:textId="77777777" w:rsidR="00646572" w:rsidRPr="004623BE" w:rsidRDefault="00646572" w:rsidP="00C51125">
      <w:pPr>
        <w:spacing w:line="480" w:lineRule="auto"/>
        <w:rPr>
          <w:rFonts w:ascii="Cambria" w:hAnsi="Cambria"/>
          <w:color w:val="548DD4" w:themeColor="text2" w:themeTint="99"/>
          <w:sz w:val="22"/>
          <w:szCs w:val="22"/>
        </w:rPr>
      </w:pPr>
    </w:p>
    <w:p w14:paraId="49C0B2C9" w14:textId="12B4BB8E" w:rsidR="0089216D" w:rsidRPr="004623BE" w:rsidRDefault="00646572" w:rsidP="00C51125">
      <w:pPr>
        <w:spacing w:line="480" w:lineRule="auto"/>
        <w:rPr>
          <w:rFonts w:ascii="Cambria" w:hAnsi="Cambria"/>
          <w:sz w:val="22"/>
          <w:szCs w:val="22"/>
        </w:rPr>
      </w:pPr>
      <w:r w:rsidRPr="004623BE">
        <w:rPr>
          <w:rFonts w:ascii="Cambria" w:hAnsi="Cambria"/>
          <w:b/>
          <w:sz w:val="22"/>
          <w:szCs w:val="22"/>
        </w:rPr>
        <w:t>Figure 2.</w:t>
      </w:r>
      <w:r w:rsidRPr="004623BE">
        <w:rPr>
          <w:rFonts w:ascii="Cambria" w:hAnsi="Cambria"/>
          <w:sz w:val="22"/>
          <w:szCs w:val="22"/>
        </w:rPr>
        <w:t xml:space="preserve"> </w:t>
      </w:r>
      <w:r w:rsidR="0089216D" w:rsidRPr="004623BE">
        <w:rPr>
          <w:rFonts w:ascii="Cambria" w:hAnsi="Cambria"/>
          <w:sz w:val="22"/>
          <w:szCs w:val="22"/>
        </w:rPr>
        <w:t>C</w:t>
      </w:r>
      <w:r w:rsidR="0089216D" w:rsidRPr="0089216D">
        <w:rPr>
          <w:rFonts w:ascii="Cambria" w:hAnsi="Cambria"/>
          <w:sz w:val="22"/>
          <w:szCs w:val="22"/>
        </w:rPr>
        <w:t xml:space="preserve">omparison in nine sample counties of two sources of storm-associated rainfall estimates: (1) county-level estimates derived from a re-analysis dataset and (2) county- level estimates based on ground-based observations in nine sample counties. For both, estimates include rainfall from two days before to one day after the storm’s closest approach to the county. Each small graph shows data for one sample county, and each point shows one tropical storm. The number of storms within each county and the number of ground-based monitors reporting precipitation during the county’s storms are given above each plot. Horizontal and vertical lines in each plot show the threshold of 75 mm used to classify a storm as “exposed” for the binary classification considered for this metric in further analysis (Table 1). Note that ranges of the x- and y-axes differ across counties. </w:t>
      </w:r>
    </w:p>
    <w:p w14:paraId="3520325A" w14:textId="77777777" w:rsidR="00010529" w:rsidRPr="004623BE" w:rsidRDefault="00010529" w:rsidP="00C51125">
      <w:pPr>
        <w:spacing w:line="480" w:lineRule="auto"/>
        <w:rPr>
          <w:rFonts w:ascii="Cambria" w:hAnsi="Cambria"/>
          <w:color w:val="548DD4" w:themeColor="text2" w:themeTint="99"/>
          <w:sz w:val="22"/>
          <w:szCs w:val="22"/>
        </w:rPr>
      </w:pPr>
    </w:p>
    <w:p w14:paraId="10476878" w14:textId="6CCC0F8B" w:rsidR="000F7E99" w:rsidRPr="004623BE" w:rsidRDefault="00010529" w:rsidP="000F7E99">
      <w:pPr>
        <w:spacing w:line="480" w:lineRule="auto"/>
        <w:rPr>
          <w:rFonts w:ascii="Cambria" w:hAnsi="Cambria"/>
          <w:sz w:val="22"/>
          <w:szCs w:val="22"/>
        </w:rPr>
      </w:pPr>
      <w:r w:rsidRPr="004623BE">
        <w:rPr>
          <w:rFonts w:ascii="Cambria" w:hAnsi="Cambria"/>
          <w:b/>
          <w:sz w:val="22"/>
          <w:szCs w:val="22"/>
        </w:rPr>
        <w:t xml:space="preserve">Figure 3. </w:t>
      </w:r>
      <w:r w:rsidR="000F7E99" w:rsidRPr="000F7E99">
        <w:rPr>
          <w:rFonts w:ascii="Cambria" w:hAnsi="Cambria"/>
          <w:sz w:val="22"/>
          <w:szCs w:val="22"/>
        </w:rPr>
        <w:t>Comparison of two sources of wind exposure estimates: (1) modeled peak sustained surface wind and (2) estimates based on HURDAT2’s wind speed radii. Each point represents a storm, with the x</w:t>
      </w:r>
      <w:r w:rsidR="006A70EA">
        <w:rPr>
          <w:rFonts w:ascii="Cambria" w:hAnsi="Cambria"/>
          <w:sz w:val="22"/>
          <w:szCs w:val="22"/>
        </w:rPr>
        <w:t>-</w:t>
      </w:r>
      <w:r w:rsidR="000F7E99" w:rsidRPr="000F7E99">
        <w:rPr>
          <w:rFonts w:ascii="Cambria" w:hAnsi="Cambria"/>
          <w:sz w:val="22"/>
          <w:szCs w:val="22"/>
        </w:rPr>
        <w:t xml:space="preserve">axis giving the percent of counties classified in the same category of peak </w:t>
      </w:r>
      <w:r w:rsidR="000F7E99" w:rsidRPr="000F7E99">
        <w:rPr>
          <w:rFonts w:ascii="Cambria" w:hAnsi="Cambria"/>
          <w:sz w:val="22"/>
          <w:szCs w:val="22"/>
        </w:rPr>
        <w:lastRenderedPageBreak/>
        <w:t>sustained surface wind (&lt;34 k</w:t>
      </w:r>
      <w:r w:rsidR="004E0672">
        <w:rPr>
          <w:rFonts w:ascii="Cambria" w:hAnsi="Cambria"/>
          <w:sz w:val="22"/>
          <w:szCs w:val="22"/>
        </w:rPr>
        <w:t>nots</w:t>
      </w:r>
      <w:r w:rsidR="000F7E99" w:rsidRPr="000F7E99">
        <w:rPr>
          <w:rFonts w:ascii="Cambria" w:hAnsi="Cambria"/>
          <w:sz w:val="22"/>
          <w:szCs w:val="22"/>
        </w:rPr>
        <w:t>; 34–49.9 k</w:t>
      </w:r>
      <w:r w:rsidR="004E0672">
        <w:rPr>
          <w:rFonts w:ascii="Cambria" w:hAnsi="Cambria"/>
          <w:sz w:val="22"/>
          <w:szCs w:val="22"/>
        </w:rPr>
        <w:t>nots</w:t>
      </w:r>
      <w:r w:rsidR="000F7E99" w:rsidRPr="000F7E99">
        <w:rPr>
          <w:rFonts w:ascii="Cambria" w:hAnsi="Cambria"/>
          <w:sz w:val="22"/>
          <w:szCs w:val="22"/>
        </w:rPr>
        <w:t>; 50–63.9 k</w:t>
      </w:r>
      <w:r w:rsidR="004E0672">
        <w:rPr>
          <w:rFonts w:ascii="Cambria" w:hAnsi="Cambria"/>
          <w:sz w:val="22"/>
          <w:szCs w:val="22"/>
        </w:rPr>
        <w:t>nots</w:t>
      </w:r>
      <w:r w:rsidR="000F7E99" w:rsidRPr="000F7E99">
        <w:rPr>
          <w:rFonts w:ascii="Cambria" w:hAnsi="Cambria"/>
          <w:sz w:val="22"/>
          <w:szCs w:val="22"/>
        </w:rPr>
        <w:t>; ≥64 k</w:t>
      </w:r>
      <w:r w:rsidR="004E0672">
        <w:rPr>
          <w:rFonts w:ascii="Cambria" w:hAnsi="Cambria"/>
          <w:sz w:val="22"/>
          <w:szCs w:val="22"/>
        </w:rPr>
        <w:t>nots</w:t>
      </w:r>
      <w:r w:rsidR="000F7E99" w:rsidRPr="000F7E99">
        <w:rPr>
          <w:rFonts w:ascii="Cambria" w:hAnsi="Cambria"/>
          <w:sz w:val="22"/>
          <w:szCs w:val="22"/>
        </w:rPr>
        <w:t>) by both sources of data. The color of each point gives the number of study counties that were exposed to peak sustained surface wind of at least 34 k</w:t>
      </w:r>
      <w:r w:rsidR="004E0672">
        <w:rPr>
          <w:rFonts w:ascii="Cambria" w:hAnsi="Cambria"/>
          <w:sz w:val="22"/>
          <w:szCs w:val="22"/>
        </w:rPr>
        <w:t>nots</w:t>
      </w:r>
      <w:r w:rsidR="000F7E99" w:rsidRPr="000F7E99">
        <w:rPr>
          <w:rFonts w:ascii="Cambria" w:hAnsi="Cambria"/>
          <w:sz w:val="22"/>
          <w:szCs w:val="22"/>
        </w:rPr>
        <w:t xml:space="preserve"> (based on modeled wind). Estimates are shown for study storms since 2004, the earliest year for which post-storm reanalysis wind speed radii are routinely available in HURDAT2, and for which at least one study county had a peak sustained wind of ≥34 k</w:t>
      </w:r>
      <w:r w:rsidR="004E0672">
        <w:rPr>
          <w:rFonts w:ascii="Cambria" w:hAnsi="Cambria"/>
          <w:sz w:val="22"/>
          <w:szCs w:val="22"/>
        </w:rPr>
        <w:t>nots</w:t>
      </w:r>
      <w:r w:rsidR="000F7E99" w:rsidRPr="000F7E99">
        <w:rPr>
          <w:rFonts w:ascii="Cambria" w:hAnsi="Cambria"/>
          <w:sz w:val="22"/>
          <w:szCs w:val="22"/>
        </w:rPr>
        <w:t xml:space="preserve"> based on the </w:t>
      </w:r>
      <w:r w:rsidR="006A70EA">
        <w:rPr>
          <w:rFonts w:ascii="Cambria" w:hAnsi="Cambria"/>
          <w:sz w:val="22"/>
          <w:szCs w:val="22"/>
        </w:rPr>
        <w:t>post-storm</w:t>
      </w:r>
      <w:r w:rsidR="000F7E99" w:rsidRPr="000F7E99">
        <w:rPr>
          <w:rFonts w:ascii="Cambria" w:hAnsi="Cambria"/>
          <w:sz w:val="22"/>
          <w:szCs w:val="22"/>
        </w:rPr>
        <w:t xml:space="preserve"> wind radii. </w:t>
      </w:r>
    </w:p>
    <w:p w14:paraId="74A83455" w14:textId="7618C87B" w:rsidR="000F7E99" w:rsidRPr="004623BE" w:rsidRDefault="000F7E99" w:rsidP="000F7E99">
      <w:pPr>
        <w:spacing w:line="480" w:lineRule="auto"/>
        <w:rPr>
          <w:rFonts w:ascii="Cambria" w:hAnsi="Cambria"/>
          <w:sz w:val="22"/>
          <w:szCs w:val="22"/>
        </w:rPr>
      </w:pPr>
    </w:p>
    <w:p w14:paraId="2330EBD0" w14:textId="0421661D" w:rsidR="000F7E99" w:rsidRPr="000F7E99" w:rsidRDefault="000F7E99" w:rsidP="000F7E99">
      <w:pPr>
        <w:spacing w:line="480" w:lineRule="auto"/>
        <w:rPr>
          <w:rFonts w:ascii="Cambria" w:hAnsi="Cambria"/>
          <w:b/>
          <w:bCs/>
          <w:sz w:val="22"/>
          <w:szCs w:val="22"/>
        </w:rPr>
      </w:pPr>
      <w:r w:rsidRPr="004623BE">
        <w:rPr>
          <w:rFonts w:ascii="Cambria" w:hAnsi="Cambria"/>
          <w:b/>
          <w:bCs/>
          <w:sz w:val="22"/>
          <w:szCs w:val="22"/>
        </w:rPr>
        <w:t xml:space="preserve">Figure 4. </w:t>
      </w:r>
      <w:r w:rsidRPr="000F7E99">
        <w:rPr>
          <w:rFonts w:ascii="Cambria" w:hAnsi="Cambria"/>
          <w:sz w:val="22"/>
          <w:szCs w:val="22"/>
        </w:rPr>
        <w:t xml:space="preserve">Comparison in nine sample study counties of flood status based on two data sources: (1) NOAA Storm Events listings matched to HURDAT2 storm track data and (2) county streamflow gages. Each small plot shows results for one of the sample counties. Each point represents a single tropical storm, and the point’s position along the x-axis shows the highest daily total streamflow (cubic feet per second) during the five-day window surrounding the storm, summed across all identified </w:t>
      </w:r>
      <w:proofErr w:type="spellStart"/>
      <w:r w:rsidRPr="000F7E99">
        <w:rPr>
          <w:rFonts w:ascii="Cambria" w:hAnsi="Cambria"/>
          <w:sz w:val="22"/>
          <w:szCs w:val="22"/>
        </w:rPr>
        <w:t>streamgages</w:t>
      </w:r>
      <w:proofErr w:type="spellEnd"/>
      <w:r w:rsidRPr="000F7E99">
        <w:rPr>
          <w:rFonts w:ascii="Cambria" w:hAnsi="Cambria"/>
          <w:sz w:val="22"/>
          <w:szCs w:val="22"/>
        </w:rPr>
        <w:t xml:space="preserve"> in the county. The y-axis separates storms for which a flood event was reported in NOAA’s Storm Events database in the county with a start date within the five-day window of the storm’s closest approach. The color of each point gives the percent of streamflow gages in the county with a daily streamflow that exceeded a threshold of flooding (the </w:t>
      </w:r>
      <w:proofErr w:type="spellStart"/>
      <w:r w:rsidRPr="000F7E99">
        <w:rPr>
          <w:rFonts w:ascii="Cambria" w:hAnsi="Cambria"/>
          <w:sz w:val="22"/>
          <w:szCs w:val="22"/>
        </w:rPr>
        <w:t>streamgage’s</w:t>
      </w:r>
      <w:proofErr w:type="spellEnd"/>
      <w:r w:rsidRPr="000F7E99">
        <w:rPr>
          <w:rFonts w:ascii="Cambria" w:hAnsi="Cambria"/>
          <w:sz w:val="22"/>
          <w:szCs w:val="22"/>
        </w:rPr>
        <w:t xml:space="preserve"> median value for annual peak flow) on any day during the five-day window. The number of streamflow gages used in analysis are given in parentheses beside the county’s name in the panel title. Note that the x-axis scales differ by county, depending on the number of streamflow gages and typical flow rates for each gage, and are on a log-10 scale. </w:t>
      </w:r>
    </w:p>
    <w:p w14:paraId="597695FC" w14:textId="77777777" w:rsidR="000F7E99" w:rsidRPr="000F7E99" w:rsidRDefault="000F7E99" w:rsidP="000F7E99">
      <w:pPr>
        <w:spacing w:line="480" w:lineRule="auto"/>
        <w:rPr>
          <w:rFonts w:ascii="Cambria" w:hAnsi="Cambria"/>
          <w:sz w:val="22"/>
          <w:szCs w:val="22"/>
        </w:rPr>
      </w:pPr>
    </w:p>
    <w:p w14:paraId="67764A66" w14:textId="7419F21C" w:rsidR="00AA7B6F" w:rsidRPr="004623BE" w:rsidRDefault="00AA7B6F" w:rsidP="00AA7B6F">
      <w:pPr>
        <w:spacing w:line="480" w:lineRule="auto"/>
        <w:rPr>
          <w:rFonts w:ascii="Cambria" w:hAnsi="Cambria"/>
          <w:sz w:val="22"/>
          <w:szCs w:val="22"/>
        </w:rPr>
      </w:pPr>
      <w:r w:rsidRPr="004623BE">
        <w:rPr>
          <w:rFonts w:ascii="Cambria" w:hAnsi="Cambria"/>
          <w:b/>
          <w:bCs/>
          <w:sz w:val="22"/>
          <w:szCs w:val="22"/>
        </w:rPr>
        <w:lastRenderedPageBreak/>
        <w:t xml:space="preserve">Figure 5. </w:t>
      </w:r>
      <w:r w:rsidRPr="00AA7B6F">
        <w:rPr>
          <w:rFonts w:ascii="Cambria" w:hAnsi="Cambria"/>
          <w:sz w:val="22"/>
          <w:szCs w:val="22"/>
        </w:rPr>
        <w:t>Average number of county-level storm exposures per decade for binary classifications based on each single-hazard exposure metric (Table 1). The years used to estimate these averages are based on years of available exposure data (rain: 1988</w:t>
      </w:r>
      <w:r w:rsidRPr="004623BE">
        <w:rPr>
          <w:rFonts w:ascii="Cambria" w:hAnsi="Cambria"/>
          <w:sz w:val="22"/>
          <w:szCs w:val="22"/>
        </w:rPr>
        <w:t>–</w:t>
      </w:r>
      <w:r w:rsidRPr="00AA7B6F">
        <w:rPr>
          <w:rFonts w:ascii="Cambria" w:hAnsi="Cambria"/>
          <w:sz w:val="22"/>
          <w:szCs w:val="22"/>
        </w:rPr>
        <w:t>2011; wind: 1988</w:t>
      </w:r>
      <w:r w:rsidRPr="004623BE">
        <w:rPr>
          <w:rFonts w:ascii="Cambria" w:hAnsi="Cambria"/>
          <w:sz w:val="22"/>
          <w:szCs w:val="22"/>
        </w:rPr>
        <w:t>–</w:t>
      </w:r>
      <w:r w:rsidRPr="00AA7B6F">
        <w:rPr>
          <w:rFonts w:ascii="Cambria" w:hAnsi="Cambria"/>
          <w:sz w:val="22"/>
          <w:szCs w:val="22"/>
        </w:rPr>
        <w:t>2018; flood events: 1996</w:t>
      </w:r>
      <w:r w:rsidRPr="004623BE">
        <w:rPr>
          <w:rFonts w:ascii="Cambria" w:hAnsi="Cambria"/>
          <w:sz w:val="22"/>
          <w:szCs w:val="22"/>
        </w:rPr>
        <w:t>–</w:t>
      </w:r>
      <w:r w:rsidRPr="00AA7B6F">
        <w:rPr>
          <w:rFonts w:ascii="Cambria" w:hAnsi="Cambria"/>
          <w:sz w:val="22"/>
          <w:szCs w:val="22"/>
        </w:rPr>
        <w:t>2018</w:t>
      </w:r>
      <w:r w:rsidR="00F07359">
        <w:rPr>
          <w:rFonts w:ascii="Cambria" w:hAnsi="Cambria"/>
          <w:sz w:val="22"/>
          <w:szCs w:val="22"/>
        </w:rPr>
        <w:t>;</w:t>
      </w:r>
      <w:r w:rsidRPr="00AA7B6F">
        <w:rPr>
          <w:rFonts w:ascii="Cambria" w:hAnsi="Cambria"/>
          <w:sz w:val="22"/>
          <w:szCs w:val="22"/>
        </w:rPr>
        <w:t xml:space="preserve"> and tornado events: 1988</w:t>
      </w:r>
      <w:r w:rsidRPr="004623BE">
        <w:rPr>
          <w:rFonts w:ascii="Cambria" w:hAnsi="Cambria"/>
          <w:sz w:val="22"/>
          <w:szCs w:val="22"/>
        </w:rPr>
        <w:t>–</w:t>
      </w:r>
      <w:r w:rsidRPr="00AA7B6F">
        <w:rPr>
          <w:rFonts w:ascii="Cambria" w:hAnsi="Cambria"/>
          <w:sz w:val="22"/>
          <w:szCs w:val="22"/>
        </w:rPr>
        <w:t xml:space="preserve">2018). </w:t>
      </w:r>
    </w:p>
    <w:p w14:paraId="2AB6C9C5" w14:textId="332722B0" w:rsidR="00AA7B6F" w:rsidRPr="004623BE" w:rsidRDefault="00AA7B6F" w:rsidP="00AA7B6F">
      <w:pPr>
        <w:spacing w:line="480" w:lineRule="auto"/>
        <w:rPr>
          <w:rFonts w:ascii="Cambria" w:hAnsi="Cambria"/>
          <w:sz w:val="22"/>
          <w:szCs w:val="22"/>
        </w:rPr>
      </w:pPr>
    </w:p>
    <w:p w14:paraId="5EA408C9" w14:textId="197384A3" w:rsidR="00AA7B6F" w:rsidRPr="00AA7B6F" w:rsidRDefault="00AA7B6F" w:rsidP="00AA7B6F">
      <w:pPr>
        <w:spacing w:line="480" w:lineRule="auto"/>
        <w:rPr>
          <w:rFonts w:ascii="Cambria" w:hAnsi="Cambria"/>
          <w:sz w:val="22"/>
          <w:szCs w:val="22"/>
        </w:rPr>
      </w:pPr>
      <w:r w:rsidRPr="004623BE">
        <w:rPr>
          <w:rFonts w:ascii="Cambria" w:hAnsi="Cambria"/>
          <w:b/>
          <w:bCs/>
          <w:sz w:val="22"/>
          <w:szCs w:val="22"/>
        </w:rPr>
        <w:t xml:space="preserve">Figure 6. </w:t>
      </w:r>
      <w:r w:rsidRPr="00AA7B6F">
        <w:rPr>
          <w:rFonts w:ascii="Cambria" w:hAnsi="Cambria"/>
          <w:sz w:val="22"/>
          <w:szCs w:val="22"/>
        </w:rPr>
        <w:t xml:space="preserve">Counties classified as exposed to Hurricane Ivan in 2004 under each exposure metric considered (Table 1). The red line shows the track of Hurricane Ivan based on HURDAT2. Similar maps for other large-extent storms are given in Figure S4. </w:t>
      </w:r>
    </w:p>
    <w:p w14:paraId="6F814B61" w14:textId="59A1810E" w:rsidR="00AA7B6F" w:rsidRPr="004623BE" w:rsidRDefault="00AA7B6F" w:rsidP="00AA7B6F">
      <w:pPr>
        <w:spacing w:line="480" w:lineRule="auto"/>
        <w:rPr>
          <w:rFonts w:ascii="Cambria" w:hAnsi="Cambria"/>
          <w:sz w:val="22"/>
          <w:szCs w:val="22"/>
        </w:rPr>
      </w:pPr>
    </w:p>
    <w:p w14:paraId="417F062F" w14:textId="2C7AC74B" w:rsidR="00950FB6" w:rsidRPr="00950FB6" w:rsidRDefault="00950FB6" w:rsidP="00950FB6">
      <w:pPr>
        <w:spacing w:line="480" w:lineRule="auto"/>
        <w:rPr>
          <w:rFonts w:ascii="Cambria" w:hAnsi="Cambria"/>
          <w:sz w:val="22"/>
          <w:szCs w:val="22"/>
        </w:rPr>
      </w:pPr>
      <w:r w:rsidRPr="004623BE">
        <w:rPr>
          <w:rFonts w:ascii="Cambria" w:hAnsi="Cambria"/>
          <w:b/>
          <w:bCs/>
          <w:sz w:val="22"/>
          <w:szCs w:val="22"/>
        </w:rPr>
        <w:t xml:space="preserve">Figure 7. </w:t>
      </w:r>
      <w:r w:rsidRPr="00950FB6">
        <w:rPr>
          <w:rFonts w:ascii="Cambria" w:hAnsi="Cambria"/>
          <w:sz w:val="22"/>
          <w:szCs w:val="22"/>
        </w:rPr>
        <w:t xml:space="preserve">Agreement between exposure classifications based on different </w:t>
      </w:r>
      <w:r w:rsidR="00F07359">
        <w:rPr>
          <w:rFonts w:ascii="Cambria" w:hAnsi="Cambria"/>
          <w:sz w:val="22"/>
          <w:szCs w:val="22"/>
        </w:rPr>
        <w:t xml:space="preserve">single-hazard </w:t>
      </w:r>
      <w:r w:rsidRPr="00950FB6">
        <w:rPr>
          <w:rFonts w:ascii="Cambria" w:hAnsi="Cambria"/>
          <w:sz w:val="22"/>
          <w:szCs w:val="22"/>
        </w:rPr>
        <w:t>exposure metrics for all storms between 1996 and 2011 for which at least 100 counties were exposed based on at least one metric. Each row shows one storm, and the color of each cell shows the measured Jaccard index for each pair of exposure metrics (proportion of counties classified as exposed by both metrics out of counties classified as exposed by either metric). For Grace in 2003 and Ida in 2009, there were no county exposures for either the tornado-based metric or the wind-based metric (indicated by gray squares). Colors to the right of the heatmap show the number of exposed counties based on any of the metrics</w:t>
      </w:r>
      <w:del w:id="81" w:author="Anderson,Brooke" w:date="2020-09-22T17:34:00Z">
        <w:r w:rsidRPr="00950FB6">
          <w:rPr>
            <w:rFonts w:ascii="Cambria" w:hAnsi="Cambria"/>
            <w:sz w:val="22"/>
            <w:szCs w:val="22"/>
          </w:rPr>
          <w:delText>.</w:delText>
        </w:r>
      </w:del>
      <w:ins w:id="82" w:author="Anderson,Brooke" w:date="2020-09-22T17:34:00Z">
        <w:r w:rsidR="00981AE6">
          <w:rPr>
            <w:rFonts w:ascii="Cambria" w:hAnsi="Cambria"/>
            <w:sz w:val="22"/>
            <w:szCs w:val="22"/>
          </w:rPr>
          <w:t>, and this panel is linked with the color scale labeled “# of counties exposed by any metric”</w:t>
        </w:r>
        <w:r w:rsidRPr="00950FB6">
          <w:rPr>
            <w:rFonts w:ascii="Cambria" w:hAnsi="Cambria"/>
            <w:sz w:val="22"/>
            <w:szCs w:val="22"/>
          </w:rPr>
          <w:t>.</w:t>
        </w:r>
      </w:ins>
      <w:r w:rsidRPr="00950FB6">
        <w:rPr>
          <w:rFonts w:ascii="Cambria" w:hAnsi="Cambria"/>
          <w:sz w:val="22"/>
          <w:szCs w:val="22"/>
        </w:rPr>
        <w:t xml:space="preserve"> Storms are displayed within clusters that have similar patterns based on hierarchical clustering. </w:t>
      </w:r>
    </w:p>
    <w:p w14:paraId="6BCE3371" w14:textId="77777777" w:rsidR="00950FB6" w:rsidRPr="00AA7B6F" w:rsidRDefault="00950FB6" w:rsidP="00AA7B6F">
      <w:pPr>
        <w:spacing w:line="480" w:lineRule="auto"/>
        <w:rPr>
          <w:rFonts w:ascii="Cambria" w:hAnsi="Cambria"/>
          <w:sz w:val="22"/>
          <w:szCs w:val="22"/>
        </w:rPr>
      </w:pPr>
    </w:p>
    <w:p w14:paraId="711E77E5" w14:textId="77777777" w:rsidR="00AA7B6F" w:rsidRPr="004623BE" w:rsidRDefault="00AA7B6F" w:rsidP="00C51125">
      <w:pPr>
        <w:spacing w:line="480" w:lineRule="auto"/>
        <w:rPr>
          <w:rFonts w:ascii="Cambria" w:hAnsi="Cambria"/>
          <w:color w:val="548DD4" w:themeColor="text2" w:themeTint="99"/>
          <w:sz w:val="22"/>
          <w:szCs w:val="22"/>
        </w:rPr>
      </w:pPr>
    </w:p>
    <w:sectPr w:rsidR="00AA7B6F" w:rsidRPr="004623BE" w:rsidSect="008223F6">
      <w:pgSz w:w="12240" w:h="15840"/>
      <w:pgMar w:top="1008" w:right="1440" w:bottom="1008" w:left="1440" w:header="850" w:footer="994" w:gutter="0"/>
      <w:lnNumType w:countBy="1" w:restart="continuous"/>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AC4175F"/>
    <w:multiLevelType w:val="multilevel"/>
    <w:tmpl w:val="A4C2479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40D01BE"/>
    <w:multiLevelType w:val="multilevel"/>
    <w:tmpl w:val="1B82BA6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B974F70"/>
    <w:multiLevelType w:val="multilevel"/>
    <w:tmpl w:val="6FCA1A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7095D8C"/>
    <w:multiLevelType w:val="multilevel"/>
    <w:tmpl w:val="32C64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5130B82"/>
    <w:multiLevelType w:val="multilevel"/>
    <w:tmpl w:val="55EA88E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50715DA"/>
    <w:multiLevelType w:val="multilevel"/>
    <w:tmpl w:val="E8B634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5E144C8"/>
    <w:multiLevelType w:val="multilevel"/>
    <w:tmpl w:val="EA16F4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6"/>
  </w:num>
  <w:num w:numId="3">
    <w:abstractNumId w:val="4"/>
  </w:num>
  <w:num w:numId="4">
    <w:abstractNumId w:val="3"/>
  </w:num>
  <w:num w:numId="5">
    <w:abstractNumId w:val="7"/>
  </w:num>
  <w:num w:numId="6">
    <w:abstractNumId w:val="5"/>
  </w:num>
  <w:num w:numId="7">
    <w:abstractNumId w:val="2"/>
  </w:num>
  <w:num w:numId="8">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nderson,Brooke">
    <w15:presenceInfo w15:providerId="AD" w15:userId="S::gbanders@colostate.edu::40e2477b-153a-4491-9eed-c2d03dbc283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361"/>
    <w:rsid w:val="00000F2F"/>
    <w:rsid w:val="00010529"/>
    <w:rsid w:val="00013FF9"/>
    <w:rsid w:val="00026A7B"/>
    <w:rsid w:val="00027149"/>
    <w:rsid w:val="00034F05"/>
    <w:rsid w:val="000357E0"/>
    <w:rsid w:val="00037833"/>
    <w:rsid w:val="000514FB"/>
    <w:rsid w:val="0006071D"/>
    <w:rsid w:val="0006185C"/>
    <w:rsid w:val="0006204E"/>
    <w:rsid w:val="00065B63"/>
    <w:rsid w:val="00066C3D"/>
    <w:rsid w:val="00074D5E"/>
    <w:rsid w:val="0007599E"/>
    <w:rsid w:val="00091F46"/>
    <w:rsid w:val="000B6620"/>
    <w:rsid w:val="000B692E"/>
    <w:rsid w:val="000C09C2"/>
    <w:rsid w:val="000C118B"/>
    <w:rsid w:val="000C2F33"/>
    <w:rsid w:val="000D061F"/>
    <w:rsid w:val="000D3A4B"/>
    <w:rsid w:val="000E26FE"/>
    <w:rsid w:val="000F081C"/>
    <w:rsid w:val="000F25EE"/>
    <w:rsid w:val="000F6645"/>
    <w:rsid w:val="000F7E99"/>
    <w:rsid w:val="00117D4C"/>
    <w:rsid w:val="00124B03"/>
    <w:rsid w:val="00124B85"/>
    <w:rsid w:val="00127482"/>
    <w:rsid w:val="00130E45"/>
    <w:rsid w:val="00133E8E"/>
    <w:rsid w:val="0013737A"/>
    <w:rsid w:val="0014082D"/>
    <w:rsid w:val="00182DD1"/>
    <w:rsid w:val="00184C5A"/>
    <w:rsid w:val="001A72FF"/>
    <w:rsid w:val="001B69F6"/>
    <w:rsid w:val="001C5CC8"/>
    <w:rsid w:val="001D03D9"/>
    <w:rsid w:val="001E0E00"/>
    <w:rsid w:val="001E55B8"/>
    <w:rsid w:val="001F1D8B"/>
    <w:rsid w:val="001F5361"/>
    <w:rsid w:val="001F6CC2"/>
    <w:rsid w:val="00200010"/>
    <w:rsid w:val="00203C09"/>
    <w:rsid w:val="00215226"/>
    <w:rsid w:val="00237143"/>
    <w:rsid w:val="00245792"/>
    <w:rsid w:val="00251569"/>
    <w:rsid w:val="00253E14"/>
    <w:rsid w:val="00276CFB"/>
    <w:rsid w:val="0028406F"/>
    <w:rsid w:val="00285279"/>
    <w:rsid w:val="0029659C"/>
    <w:rsid w:val="002C3E30"/>
    <w:rsid w:val="002E0AA8"/>
    <w:rsid w:val="002E3744"/>
    <w:rsid w:val="002E3A10"/>
    <w:rsid w:val="002E5AFC"/>
    <w:rsid w:val="002F1BC6"/>
    <w:rsid w:val="002F2855"/>
    <w:rsid w:val="003109D5"/>
    <w:rsid w:val="00311726"/>
    <w:rsid w:val="0031596C"/>
    <w:rsid w:val="00316C21"/>
    <w:rsid w:val="00323380"/>
    <w:rsid w:val="003355AE"/>
    <w:rsid w:val="00335C9D"/>
    <w:rsid w:val="00336656"/>
    <w:rsid w:val="00356567"/>
    <w:rsid w:val="00365D5D"/>
    <w:rsid w:val="003718C6"/>
    <w:rsid w:val="00373B38"/>
    <w:rsid w:val="00375216"/>
    <w:rsid w:val="003951CD"/>
    <w:rsid w:val="00395DC3"/>
    <w:rsid w:val="003A0D00"/>
    <w:rsid w:val="003A1305"/>
    <w:rsid w:val="003B0CD7"/>
    <w:rsid w:val="003D0D52"/>
    <w:rsid w:val="003E103A"/>
    <w:rsid w:val="003F42E7"/>
    <w:rsid w:val="004038C5"/>
    <w:rsid w:val="0041726C"/>
    <w:rsid w:val="00426653"/>
    <w:rsid w:val="004301B5"/>
    <w:rsid w:val="00450725"/>
    <w:rsid w:val="004623BE"/>
    <w:rsid w:val="00464DAF"/>
    <w:rsid w:val="00474065"/>
    <w:rsid w:val="00474892"/>
    <w:rsid w:val="004A5EC6"/>
    <w:rsid w:val="004B3F22"/>
    <w:rsid w:val="004C27BF"/>
    <w:rsid w:val="004D064F"/>
    <w:rsid w:val="004D12A1"/>
    <w:rsid w:val="004D1B10"/>
    <w:rsid w:val="004D401D"/>
    <w:rsid w:val="004D5FF7"/>
    <w:rsid w:val="004E0672"/>
    <w:rsid w:val="004F330C"/>
    <w:rsid w:val="0051013A"/>
    <w:rsid w:val="00514A39"/>
    <w:rsid w:val="005407AD"/>
    <w:rsid w:val="0055034F"/>
    <w:rsid w:val="00564EAB"/>
    <w:rsid w:val="00573156"/>
    <w:rsid w:val="00581234"/>
    <w:rsid w:val="00584AC8"/>
    <w:rsid w:val="00591E4F"/>
    <w:rsid w:val="005A1FC8"/>
    <w:rsid w:val="005A3433"/>
    <w:rsid w:val="005C1159"/>
    <w:rsid w:val="005D2EE5"/>
    <w:rsid w:val="005E1236"/>
    <w:rsid w:val="005E12E2"/>
    <w:rsid w:val="005E1AD5"/>
    <w:rsid w:val="005F4D44"/>
    <w:rsid w:val="00601794"/>
    <w:rsid w:val="00602FDA"/>
    <w:rsid w:val="00603BA7"/>
    <w:rsid w:val="006134BD"/>
    <w:rsid w:val="00613A0C"/>
    <w:rsid w:val="006142B4"/>
    <w:rsid w:val="00616553"/>
    <w:rsid w:val="006172E4"/>
    <w:rsid w:val="00627A8A"/>
    <w:rsid w:val="0063657C"/>
    <w:rsid w:val="00641B66"/>
    <w:rsid w:val="00645D2C"/>
    <w:rsid w:val="00646572"/>
    <w:rsid w:val="00660586"/>
    <w:rsid w:val="00661CBB"/>
    <w:rsid w:val="00662546"/>
    <w:rsid w:val="00674C6E"/>
    <w:rsid w:val="00675DDD"/>
    <w:rsid w:val="0068561E"/>
    <w:rsid w:val="006907CF"/>
    <w:rsid w:val="00695B88"/>
    <w:rsid w:val="006A02F9"/>
    <w:rsid w:val="006A4556"/>
    <w:rsid w:val="006A70EA"/>
    <w:rsid w:val="006B257A"/>
    <w:rsid w:val="006C3D87"/>
    <w:rsid w:val="006D1742"/>
    <w:rsid w:val="006F156C"/>
    <w:rsid w:val="006F24E6"/>
    <w:rsid w:val="006F6B0C"/>
    <w:rsid w:val="006F6F38"/>
    <w:rsid w:val="007004C8"/>
    <w:rsid w:val="00702AAE"/>
    <w:rsid w:val="007316B3"/>
    <w:rsid w:val="00750989"/>
    <w:rsid w:val="00765521"/>
    <w:rsid w:val="007712C9"/>
    <w:rsid w:val="00771B54"/>
    <w:rsid w:val="0077641F"/>
    <w:rsid w:val="00777530"/>
    <w:rsid w:val="00791767"/>
    <w:rsid w:val="007A0ACF"/>
    <w:rsid w:val="007C65DA"/>
    <w:rsid w:val="007C7932"/>
    <w:rsid w:val="007D0392"/>
    <w:rsid w:val="007D2FC6"/>
    <w:rsid w:val="007E5667"/>
    <w:rsid w:val="007E6A99"/>
    <w:rsid w:val="007F0C5C"/>
    <w:rsid w:val="007F6A76"/>
    <w:rsid w:val="007F6C71"/>
    <w:rsid w:val="00800DBA"/>
    <w:rsid w:val="00806E12"/>
    <w:rsid w:val="008104F6"/>
    <w:rsid w:val="008110ED"/>
    <w:rsid w:val="008223F6"/>
    <w:rsid w:val="00827CE0"/>
    <w:rsid w:val="00834A02"/>
    <w:rsid w:val="00835C01"/>
    <w:rsid w:val="0083696F"/>
    <w:rsid w:val="00837212"/>
    <w:rsid w:val="00840FFA"/>
    <w:rsid w:val="00841BF4"/>
    <w:rsid w:val="00853FE5"/>
    <w:rsid w:val="00857065"/>
    <w:rsid w:val="0086055E"/>
    <w:rsid w:val="008641BF"/>
    <w:rsid w:val="00875833"/>
    <w:rsid w:val="00885337"/>
    <w:rsid w:val="0089216D"/>
    <w:rsid w:val="0089535B"/>
    <w:rsid w:val="008A3DBA"/>
    <w:rsid w:val="008B52C2"/>
    <w:rsid w:val="008C64C2"/>
    <w:rsid w:val="008D10F2"/>
    <w:rsid w:val="008D41BB"/>
    <w:rsid w:val="008D4C38"/>
    <w:rsid w:val="008E2E9D"/>
    <w:rsid w:val="008F0FF2"/>
    <w:rsid w:val="008F387D"/>
    <w:rsid w:val="009040C8"/>
    <w:rsid w:val="009213B7"/>
    <w:rsid w:val="0093011A"/>
    <w:rsid w:val="0094310B"/>
    <w:rsid w:val="00950FB6"/>
    <w:rsid w:val="00951A34"/>
    <w:rsid w:val="00951F24"/>
    <w:rsid w:val="00973B18"/>
    <w:rsid w:val="0097563E"/>
    <w:rsid w:val="0097734B"/>
    <w:rsid w:val="00981AE6"/>
    <w:rsid w:val="0098448E"/>
    <w:rsid w:val="00986B82"/>
    <w:rsid w:val="0099243B"/>
    <w:rsid w:val="00993AAF"/>
    <w:rsid w:val="0099777B"/>
    <w:rsid w:val="009A371E"/>
    <w:rsid w:val="009B3D65"/>
    <w:rsid w:val="009B41EA"/>
    <w:rsid w:val="009D4643"/>
    <w:rsid w:val="009E2CFE"/>
    <w:rsid w:val="009F47A5"/>
    <w:rsid w:val="00A017E4"/>
    <w:rsid w:val="00A03B21"/>
    <w:rsid w:val="00A06F3B"/>
    <w:rsid w:val="00A10BB0"/>
    <w:rsid w:val="00A1158D"/>
    <w:rsid w:val="00A22215"/>
    <w:rsid w:val="00A27AB2"/>
    <w:rsid w:val="00A34EA7"/>
    <w:rsid w:val="00A3636D"/>
    <w:rsid w:val="00A36AA6"/>
    <w:rsid w:val="00A42644"/>
    <w:rsid w:val="00A60AD6"/>
    <w:rsid w:val="00A77881"/>
    <w:rsid w:val="00A8210F"/>
    <w:rsid w:val="00A94D95"/>
    <w:rsid w:val="00A96363"/>
    <w:rsid w:val="00A96F13"/>
    <w:rsid w:val="00AA0DD3"/>
    <w:rsid w:val="00AA21E7"/>
    <w:rsid w:val="00AA4FC1"/>
    <w:rsid w:val="00AA7B6F"/>
    <w:rsid w:val="00AC231D"/>
    <w:rsid w:val="00AC7212"/>
    <w:rsid w:val="00AD1FE7"/>
    <w:rsid w:val="00AD3E01"/>
    <w:rsid w:val="00AF19A1"/>
    <w:rsid w:val="00AF3BB3"/>
    <w:rsid w:val="00AF787F"/>
    <w:rsid w:val="00B103C8"/>
    <w:rsid w:val="00B13D92"/>
    <w:rsid w:val="00B14417"/>
    <w:rsid w:val="00B1581C"/>
    <w:rsid w:val="00B15D15"/>
    <w:rsid w:val="00B27A0C"/>
    <w:rsid w:val="00B54547"/>
    <w:rsid w:val="00BA09B3"/>
    <w:rsid w:val="00BC5284"/>
    <w:rsid w:val="00BD06A8"/>
    <w:rsid w:val="00BD2A3C"/>
    <w:rsid w:val="00BE4BBA"/>
    <w:rsid w:val="00BE588E"/>
    <w:rsid w:val="00BE6145"/>
    <w:rsid w:val="00BE672C"/>
    <w:rsid w:val="00BF617D"/>
    <w:rsid w:val="00BF7C18"/>
    <w:rsid w:val="00C0436D"/>
    <w:rsid w:val="00C05667"/>
    <w:rsid w:val="00C3177E"/>
    <w:rsid w:val="00C50A1F"/>
    <w:rsid w:val="00C51125"/>
    <w:rsid w:val="00C53F4C"/>
    <w:rsid w:val="00C66206"/>
    <w:rsid w:val="00C740F6"/>
    <w:rsid w:val="00C7580A"/>
    <w:rsid w:val="00C86553"/>
    <w:rsid w:val="00C87BA8"/>
    <w:rsid w:val="00C910D0"/>
    <w:rsid w:val="00C952E8"/>
    <w:rsid w:val="00C95413"/>
    <w:rsid w:val="00CC3C3E"/>
    <w:rsid w:val="00CD27F7"/>
    <w:rsid w:val="00CE28C2"/>
    <w:rsid w:val="00CF602A"/>
    <w:rsid w:val="00D0618E"/>
    <w:rsid w:val="00D06C66"/>
    <w:rsid w:val="00D06F1B"/>
    <w:rsid w:val="00D10BDA"/>
    <w:rsid w:val="00D14EB9"/>
    <w:rsid w:val="00D373F4"/>
    <w:rsid w:val="00D63049"/>
    <w:rsid w:val="00D800A9"/>
    <w:rsid w:val="00D80361"/>
    <w:rsid w:val="00D80FDC"/>
    <w:rsid w:val="00D936CA"/>
    <w:rsid w:val="00D946DD"/>
    <w:rsid w:val="00D969B2"/>
    <w:rsid w:val="00DA1F44"/>
    <w:rsid w:val="00DA5A87"/>
    <w:rsid w:val="00DA5C16"/>
    <w:rsid w:val="00DA661E"/>
    <w:rsid w:val="00DB3393"/>
    <w:rsid w:val="00DB645A"/>
    <w:rsid w:val="00DC2952"/>
    <w:rsid w:val="00DD7AF0"/>
    <w:rsid w:val="00E11152"/>
    <w:rsid w:val="00E17C17"/>
    <w:rsid w:val="00E21FBB"/>
    <w:rsid w:val="00E31854"/>
    <w:rsid w:val="00E35D42"/>
    <w:rsid w:val="00E418E5"/>
    <w:rsid w:val="00E47691"/>
    <w:rsid w:val="00E63720"/>
    <w:rsid w:val="00E638FE"/>
    <w:rsid w:val="00E6654A"/>
    <w:rsid w:val="00E745CF"/>
    <w:rsid w:val="00E76FE7"/>
    <w:rsid w:val="00E90FA3"/>
    <w:rsid w:val="00E94A03"/>
    <w:rsid w:val="00EA76B5"/>
    <w:rsid w:val="00EB4D87"/>
    <w:rsid w:val="00EB54A4"/>
    <w:rsid w:val="00EC284F"/>
    <w:rsid w:val="00EC6316"/>
    <w:rsid w:val="00EE0B8C"/>
    <w:rsid w:val="00EE2585"/>
    <w:rsid w:val="00EE46FE"/>
    <w:rsid w:val="00EE4B09"/>
    <w:rsid w:val="00F07359"/>
    <w:rsid w:val="00F07B53"/>
    <w:rsid w:val="00F10FAB"/>
    <w:rsid w:val="00F13940"/>
    <w:rsid w:val="00F14C8D"/>
    <w:rsid w:val="00F276DF"/>
    <w:rsid w:val="00F40002"/>
    <w:rsid w:val="00F40675"/>
    <w:rsid w:val="00F521EF"/>
    <w:rsid w:val="00F54118"/>
    <w:rsid w:val="00F8340F"/>
    <w:rsid w:val="00F906A9"/>
    <w:rsid w:val="00F91613"/>
    <w:rsid w:val="00F91817"/>
    <w:rsid w:val="00FA6C5A"/>
    <w:rsid w:val="00FB46AA"/>
    <w:rsid w:val="00FC0F1C"/>
    <w:rsid w:val="00FC2203"/>
    <w:rsid w:val="00FD15BF"/>
    <w:rsid w:val="00FE257E"/>
    <w:rsid w:val="00FE3A43"/>
    <w:rsid w:val="00FE66B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AFD721E"/>
  <w14:defaultImageDpi w14:val="300"/>
  <w15:docId w15:val="{A33D9EAE-674B-AD41-B15A-785CC20D5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1D8B"/>
  </w:style>
  <w:style w:type="character" w:default="1" w:styleId="DefaultParagraphFont">
    <w:name w:val="Default Paragraph Font"/>
    <w:uiPriority w:val="1"/>
    <w:unhideWhenUsed/>
    <w:rsid w:val="003B0CD7"/>
    <w:rPr>
      <w:rPrChange w:id="0" w:author="Anderson,Brooke" w:date="2020-09-22T17:34:00Z">
        <w:rPr/>
      </w:rPrChange>
    </w:rPr>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F536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F5361"/>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A94D95"/>
    <w:rPr>
      <w:color w:val="0000FF" w:themeColor="hyperlink"/>
      <w:u w:val="single"/>
    </w:rPr>
  </w:style>
  <w:style w:type="character" w:styleId="PlaceholderText">
    <w:name w:val="Placeholder Text"/>
    <w:basedOn w:val="DefaultParagraphFont"/>
    <w:uiPriority w:val="99"/>
    <w:semiHidden/>
    <w:rsid w:val="00800DBA"/>
    <w:rPr>
      <w:color w:val="808080"/>
    </w:rPr>
  </w:style>
  <w:style w:type="paragraph" w:styleId="BalloonText">
    <w:name w:val="Balloon Text"/>
    <w:basedOn w:val="Normal"/>
    <w:link w:val="BalloonTextChar"/>
    <w:uiPriority w:val="99"/>
    <w:semiHidden/>
    <w:unhideWhenUsed/>
    <w:rsid w:val="00800DB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00DBA"/>
    <w:rPr>
      <w:rFonts w:ascii="Lucida Grande" w:hAnsi="Lucida Grande" w:cs="Lucida Grande"/>
      <w:sz w:val="18"/>
      <w:szCs w:val="18"/>
    </w:rPr>
  </w:style>
  <w:style w:type="paragraph" w:customStyle="1" w:styleId="Compact">
    <w:name w:val="Compact"/>
    <w:basedOn w:val="BodyText"/>
    <w:qFormat/>
    <w:rsid w:val="00203C09"/>
    <w:pPr>
      <w:spacing w:before="36" w:after="36"/>
    </w:pPr>
    <w:rPr>
      <w:rFonts w:eastAsiaTheme="minorHAnsi"/>
    </w:rPr>
  </w:style>
  <w:style w:type="paragraph" w:styleId="BodyText">
    <w:name w:val="Body Text"/>
    <w:basedOn w:val="Normal"/>
    <w:link w:val="BodyTextChar"/>
    <w:uiPriority w:val="99"/>
    <w:semiHidden/>
    <w:unhideWhenUsed/>
    <w:rsid w:val="00203C09"/>
    <w:pPr>
      <w:spacing w:after="120"/>
    </w:pPr>
  </w:style>
  <w:style w:type="character" w:customStyle="1" w:styleId="BodyTextChar">
    <w:name w:val="Body Text Char"/>
    <w:basedOn w:val="DefaultParagraphFont"/>
    <w:link w:val="BodyText"/>
    <w:uiPriority w:val="99"/>
    <w:semiHidden/>
    <w:rsid w:val="00203C09"/>
  </w:style>
  <w:style w:type="character" w:styleId="LineNumber">
    <w:name w:val="line number"/>
    <w:basedOn w:val="DefaultParagraphFont"/>
    <w:uiPriority w:val="99"/>
    <w:semiHidden/>
    <w:unhideWhenUsed/>
    <w:rsid w:val="008641BF"/>
  </w:style>
  <w:style w:type="character" w:styleId="UnresolvedMention">
    <w:name w:val="Unresolved Mention"/>
    <w:basedOn w:val="DefaultParagraphFont"/>
    <w:uiPriority w:val="99"/>
    <w:semiHidden/>
    <w:unhideWhenUsed/>
    <w:rsid w:val="00026A7B"/>
    <w:rPr>
      <w:color w:val="605E5C"/>
      <w:shd w:val="clear" w:color="auto" w:fill="E1DFDD"/>
    </w:rPr>
  </w:style>
  <w:style w:type="character" w:styleId="FollowedHyperlink">
    <w:name w:val="FollowedHyperlink"/>
    <w:basedOn w:val="DefaultParagraphFont"/>
    <w:uiPriority w:val="99"/>
    <w:semiHidden/>
    <w:unhideWhenUsed/>
    <w:rsid w:val="0013737A"/>
    <w:rPr>
      <w:color w:val="800080" w:themeColor="followedHyperlink"/>
      <w:u w:val="single"/>
    </w:rPr>
  </w:style>
  <w:style w:type="paragraph" w:styleId="NormalWeb">
    <w:name w:val="Normal (Web)"/>
    <w:basedOn w:val="Normal"/>
    <w:uiPriority w:val="99"/>
    <w:semiHidden/>
    <w:unhideWhenUsed/>
    <w:rsid w:val="00591E4F"/>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762325">
      <w:bodyDiv w:val="1"/>
      <w:marLeft w:val="0"/>
      <w:marRight w:val="0"/>
      <w:marTop w:val="0"/>
      <w:marBottom w:val="0"/>
      <w:divBdr>
        <w:top w:val="none" w:sz="0" w:space="0" w:color="auto"/>
        <w:left w:val="none" w:sz="0" w:space="0" w:color="auto"/>
        <w:bottom w:val="none" w:sz="0" w:space="0" w:color="auto"/>
        <w:right w:val="none" w:sz="0" w:space="0" w:color="auto"/>
      </w:divBdr>
      <w:divsChild>
        <w:div w:id="1726879172">
          <w:marLeft w:val="0"/>
          <w:marRight w:val="0"/>
          <w:marTop w:val="0"/>
          <w:marBottom w:val="0"/>
          <w:divBdr>
            <w:top w:val="none" w:sz="0" w:space="0" w:color="auto"/>
            <w:left w:val="none" w:sz="0" w:space="0" w:color="auto"/>
            <w:bottom w:val="none" w:sz="0" w:space="0" w:color="auto"/>
            <w:right w:val="none" w:sz="0" w:space="0" w:color="auto"/>
          </w:divBdr>
          <w:divsChild>
            <w:div w:id="1893613585">
              <w:marLeft w:val="0"/>
              <w:marRight w:val="0"/>
              <w:marTop w:val="0"/>
              <w:marBottom w:val="0"/>
              <w:divBdr>
                <w:top w:val="none" w:sz="0" w:space="0" w:color="auto"/>
                <w:left w:val="none" w:sz="0" w:space="0" w:color="auto"/>
                <w:bottom w:val="none" w:sz="0" w:space="0" w:color="auto"/>
                <w:right w:val="none" w:sz="0" w:space="0" w:color="auto"/>
              </w:divBdr>
              <w:divsChild>
                <w:div w:id="117835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46739">
      <w:bodyDiv w:val="1"/>
      <w:marLeft w:val="0"/>
      <w:marRight w:val="0"/>
      <w:marTop w:val="0"/>
      <w:marBottom w:val="0"/>
      <w:divBdr>
        <w:top w:val="none" w:sz="0" w:space="0" w:color="auto"/>
        <w:left w:val="none" w:sz="0" w:space="0" w:color="auto"/>
        <w:bottom w:val="none" w:sz="0" w:space="0" w:color="auto"/>
        <w:right w:val="none" w:sz="0" w:space="0" w:color="auto"/>
      </w:divBdr>
      <w:divsChild>
        <w:div w:id="1635678984">
          <w:marLeft w:val="0"/>
          <w:marRight w:val="0"/>
          <w:marTop w:val="0"/>
          <w:marBottom w:val="0"/>
          <w:divBdr>
            <w:top w:val="none" w:sz="0" w:space="0" w:color="auto"/>
            <w:left w:val="none" w:sz="0" w:space="0" w:color="auto"/>
            <w:bottom w:val="none" w:sz="0" w:space="0" w:color="auto"/>
            <w:right w:val="none" w:sz="0" w:space="0" w:color="auto"/>
          </w:divBdr>
          <w:divsChild>
            <w:div w:id="1983847091">
              <w:marLeft w:val="0"/>
              <w:marRight w:val="0"/>
              <w:marTop w:val="0"/>
              <w:marBottom w:val="0"/>
              <w:divBdr>
                <w:top w:val="none" w:sz="0" w:space="0" w:color="auto"/>
                <w:left w:val="none" w:sz="0" w:space="0" w:color="auto"/>
                <w:bottom w:val="none" w:sz="0" w:space="0" w:color="auto"/>
                <w:right w:val="none" w:sz="0" w:space="0" w:color="auto"/>
              </w:divBdr>
              <w:divsChild>
                <w:div w:id="162400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60042">
      <w:bodyDiv w:val="1"/>
      <w:marLeft w:val="0"/>
      <w:marRight w:val="0"/>
      <w:marTop w:val="0"/>
      <w:marBottom w:val="0"/>
      <w:divBdr>
        <w:top w:val="none" w:sz="0" w:space="0" w:color="auto"/>
        <w:left w:val="none" w:sz="0" w:space="0" w:color="auto"/>
        <w:bottom w:val="none" w:sz="0" w:space="0" w:color="auto"/>
        <w:right w:val="none" w:sz="0" w:space="0" w:color="auto"/>
      </w:divBdr>
      <w:divsChild>
        <w:div w:id="1806579566">
          <w:marLeft w:val="0"/>
          <w:marRight w:val="0"/>
          <w:marTop w:val="0"/>
          <w:marBottom w:val="0"/>
          <w:divBdr>
            <w:top w:val="none" w:sz="0" w:space="0" w:color="auto"/>
            <w:left w:val="none" w:sz="0" w:space="0" w:color="auto"/>
            <w:bottom w:val="none" w:sz="0" w:space="0" w:color="auto"/>
            <w:right w:val="none" w:sz="0" w:space="0" w:color="auto"/>
          </w:divBdr>
          <w:divsChild>
            <w:div w:id="1947539090">
              <w:marLeft w:val="0"/>
              <w:marRight w:val="0"/>
              <w:marTop w:val="0"/>
              <w:marBottom w:val="0"/>
              <w:divBdr>
                <w:top w:val="none" w:sz="0" w:space="0" w:color="auto"/>
                <w:left w:val="none" w:sz="0" w:space="0" w:color="auto"/>
                <w:bottom w:val="none" w:sz="0" w:space="0" w:color="auto"/>
                <w:right w:val="none" w:sz="0" w:space="0" w:color="auto"/>
              </w:divBdr>
              <w:divsChild>
                <w:div w:id="119596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036900">
      <w:bodyDiv w:val="1"/>
      <w:marLeft w:val="0"/>
      <w:marRight w:val="0"/>
      <w:marTop w:val="0"/>
      <w:marBottom w:val="0"/>
      <w:divBdr>
        <w:top w:val="none" w:sz="0" w:space="0" w:color="auto"/>
        <w:left w:val="none" w:sz="0" w:space="0" w:color="auto"/>
        <w:bottom w:val="none" w:sz="0" w:space="0" w:color="auto"/>
        <w:right w:val="none" w:sz="0" w:space="0" w:color="auto"/>
      </w:divBdr>
      <w:divsChild>
        <w:div w:id="58403566">
          <w:marLeft w:val="0"/>
          <w:marRight w:val="0"/>
          <w:marTop w:val="0"/>
          <w:marBottom w:val="0"/>
          <w:divBdr>
            <w:top w:val="none" w:sz="0" w:space="0" w:color="auto"/>
            <w:left w:val="none" w:sz="0" w:space="0" w:color="auto"/>
            <w:bottom w:val="none" w:sz="0" w:space="0" w:color="auto"/>
            <w:right w:val="none" w:sz="0" w:space="0" w:color="auto"/>
          </w:divBdr>
        </w:div>
      </w:divsChild>
    </w:div>
    <w:div w:id="137454932">
      <w:bodyDiv w:val="1"/>
      <w:marLeft w:val="0"/>
      <w:marRight w:val="0"/>
      <w:marTop w:val="0"/>
      <w:marBottom w:val="0"/>
      <w:divBdr>
        <w:top w:val="none" w:sz="0" w:space="0" w:color="auto"/>
        <w:left w:val="none" w:sz="0" w:space="0" w:color="auto"/>
        <w:bottom w:val="none" w:sz="0" w:space="0" w:color="auto"/>
        <w:right w:val="none" w:sz="0" w:space="0" w:color="auto"/>
      </w:divBdr>
      <w:divsChild>
        <w:div w:id="864052074">
          <w:marLeft w:val="0"/>
          <w:marRight w:val="0"/>
          <w:marTop w:val="0"/>
          <w:marBottom w:val="0"/>
          <w:divBdr>
            <w:top w:val="none" w:sz="0" w:space="0" w:color="auto"/>
            <w:left w:val="none" w:sz="0" w:space="0" w:color="auto"/>
            <w:bottom w:val="none" w:sz="0" w:space="0" w:color="auto"/>
            <w:right w:val="none" w:sz="0" w:space="0" w:color="auto"/>
          </w:divBdr>
          <w:divsChild>
            <w:div w:id="1240940613">
              <w:marLeft w:val="0"/>
              <w:marRight w:val="0"/>
              <w:marTop w:val="0"/>
              <w:marBottom w:val="0"/>
              <w:divBdr>
                <w:top w:val="none" w:sz="0" w:space="0" w:color="auto"/>
                <w:left w:val="none" w:sz="0" w:space="0" w:color="auto"/>
                <w:bottom w:val="none" w:sz="0" w:space="0" w:color="auto"/>
                <w:right w:val="none" w:sz="0" w:space="0" w:color="auto"/>
              </w:divBdr>
              <w:divsChild>
                <w:div w:id="41760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28988">
      <w:bodyDiv w:val="1"/>
      <w:marLeft w:val="0"/>
      <w:marRight w:val="0"/>
      <w:marTop w:val="0"/>
      <w:marBottom w:val="0"/>
      <w:divBdr>
        <w:top w:val="none" w:sz="0" w:space="0" w:color="auto"/>
        <w:left w:val="none" w:sz="0" w:space="0" w:color="auto"/>
        <w:bottom w:val="none" w:sz="0" w:space="0" w:color="auto"/>
        <w:right w:val="none" w:sz="0" w:space="0" w:color="auto"/>
      </w:divBdr>
      <w:divsChild>
        <w:div w:id="462621530">
          <w:marLeft w:val="0"/>
          <w:marRight w:val="0"/>
          <w:marTop w:val="0"/>
          <w:marBottom w:val="0"/>
          <w:divBdr>
            <w:top w:val="none" w:sz="0" w:space="0" w:color="auto"/>
            <w:left w:val="none" w:sz="0" w:space="0" w:color="auto"/>
            <w:bottom w:val="none" w:sz="0" w:space="0" w:color="auto"/>
            <w:right w:val="none" w:sz="0" w:space="0" w:color="auto"/>
          </w:divBdr>
          <w:divsChild>
            <w:div w:id="2017612860">
              <w:marLeft w:val="0"/>
              <w:marRight w:val="0"/>
              <w:marTop w:val="0"/>
              <w:marBottom w:val="0"/>
              <w:divBdr>
                <w:top w:val="none" w:sz="0" w:space="0" w:color="auto"/>
                <w:left w:val="none" w:sz="0" w:space="0" w:color="auto"/>
                <w:bottom w:val="none" w:sz="0" w:space="0" w:color="auto"/>
                <w:right w:val="none" w:sz="0" w:space="0" w:color="auto"/>
              </w:divBdr>
              <w:divsChild>
                <w:div w:id="1686714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47243">
      <w:bodyDiv w:val="1"/>
      <w:marLeft w:val="0"/>
      <w:marRight w:val="0"/>
      <w:marTop w:val="0"/>
      <w:marBottom w:val="0"/>
      <w:divBdr>
        <w:top w:val="none" w:sz="0" w:space="0" w:color="auto"/>
        <w:left w:val="none" w:sz="0" w:space="0" w:color="auto"/>
        <w:bottom w:val="none" w:sz="0" w:space="0" w:color="auto"/>
        <w:right w:val="none" w:sz="0" w:space="0" w:color="auto"/>
      </w:divBdr>
      <w:divsChild>
        <w:div w:id="782651901">
          <w:marLeft w:val="0"/>
          <w:marRight w:val="0"/>
          <w:marTop w:val="0"/>
          <w:marBottom w:val="0"/>
          <w:divBdr>
            <w:top w:val="none" w:sz="0" w:space="0" w:color="auto"/>
            <w:left w:val="none" w:sz="0" w:space="0" w:color="auto"/>
            <w:bottom w:val="none" w:sz="0" w:space="0" w:color="auto"/>
            <w:right w:val="none" w:sz="0" w:space="0" w:color="auto"/>
          </w:divBdr>
          <w:divsChild>
            <w:div w:id="1151487243">
              <w:marLeft w:val="0"/>
              <w:marRight w:val="0"/>
              <w:marTop w:val="0"/>
              <w:marBottom w:val="0"/>
              <w:divBdr>
                <w:top w:val="none" w:sz="0" w:space="0" w:color="auto"/>
                <w:left w:val="none" w:sz="0" w:space="0" w:color="auto"/>
                <w:bottom w:val="none" w:sz="0" w:space="0" w:color="auto"/>
                <w:right w:val="none" w:sz="0" w:space="0" w:color="auto"/>
              </w:divBdr>
              <w:divsChild>
                <w:div w:id="161127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769817">
      <w:bodyDiv w:val="1"/>
      <w:marLeft w:val="0"/>
      <w:marRight w:val="0"/>
      <w:marTop w:val="0"/>
      <w:marBottom w:val="0"/>
      <w:divBdr>
        <w:top w:val="none" w:sz="0" w:space="0" w:color="auto"/>
        <w:left w:val="none" w:sz="0" w:space="0" w:color="auto"/>
        <w:bottom w:val="none" w:sz="0" w:space="0" w:color="auto"/>
        <w:right w:val="none" w:sz="0" w:space="0" w:color="auto"/>
      </w:divBdr>
      <w:divsChild>
        <w:div w:id="1667513478">
          <w:marLeft w:val="0"/>
          <w:marRight w:val="0"/>
          <w:marTop w:val="0"/>
          <w:marBottom w:val="0"/>
          <w:divBdr>
            <w:top w:val="none" w:sz="0" w:space="0" w:color="auto"/>
            <w:left w:val="none" w:sz="0" w:space="0" w:color="auto"/>
            <w:bottom w:val="none" w:sz="0" w:space="0" w:color="auto"/>
            <w:right w:val="none" w:sz="0" w:space="0" w:color="auto"/>
          </w:divBdr>
          <w:divsChild>
            <w:div w:id="134295094">
              <w:marLeft w:val="0"/>
              <w:marRight w:val="0"/>
              <w:marTop w:val="0"/>
              <w:marBottom w:val="0"/>
              <w:divBdr>
                <w:top w:val="none" w:sz="0" w:space="0" w:color="auto"/>
                <w:left w:val="none" w:sz="0" w:space="0" w:color="auto"/>
                <w:bottom w:val="none" w:sz="0" w:space="0" w:color="auto"/>
                <w:right w:val="none" w:sz="0" w:space="0" w:color="auto"/>
              </w:divBdr>
              <w:divsChild>
                <w:div w:id="103900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898621">
      <w:bodyDiv w:val="1"/>
      <w:marLeft w:val="0"/>
      <w:marRight w:val="0"/>
      <w:marTop w:val="0"/>
      <w:marBottom w:val="0"/>
      <w:divBdr>
        <w:top w:val="none" w:sz="0" w:space="0" w:color="auto"/>
        <w:left w:val="none" w:sz="0" w:space="0" w:color="auto"/>
        <w:bottom w:val="none" w:sz="0" w:space="0" w:color="auto"/>
        <w:right w:val="none" w:sz="0" w:space="0" w:color="auto"/>
      </w:divBdr>
      <w:divsChild>
        <w:div w:id="257494524">
          <w:marLeft w:val="0"/>
          <w:marRight w:val="0"/>
          <w:marTop w:val="0"/>
          <w:marBottom w:val="0"/>
          <w:divBdr>
            <w:top w:val="none" w:sz="0" w:space="0" w:color="auto"/>
            <w:left w:val="none" w:sz="0" w:space="0" w:color="auto"/>
            <w:bottom w:val="none" w:sz="0" w:space="0" w:color="auto"/>
            <w:right w:val="none" w:sz="0" w:space="0" w:color="auto"/>
          </w:divBdr>
          <w:divsChild>
            <w:div w:id="672729155">
              <w:marLeft w:val="0"/>
              <w:marRight w:val="0"/>
              <w:marTop w:val="0"/>
              <w:marBottom w:val="0"/>
              <w:divBdr>
                <w:top w:val="none" w:sz="0" w:space="0" w:color="auto"/>
                <w:left w:val="none" w:sz="0" w:space="0" w:color="auto"/>
                <w:bottom w:val="none" w:sz="0" w:space="0" w:color="auto"/>
                <w:right w:val="none" w:sz="0" w:space="0" w:color="auto"/>
              </w:divBdr>
              <w:divsChild>
                <w:div w:id="16439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900097">
      <w:bodyDiv w:val="1"/>
      <w:marLeft w:val="0"/>
      <w:marRight w:val="0"/>
      <w:marTop w:val="0"/>
      <w:marBottom w:val="0"/>
      <w:divBdr>
        <w:top w:val="none" w:sz="0" w:space="0" w:color="auto"/>
        <w:left w:val="none" w:sz="0" w:space="0" w:color="auto"/>
        <w:bottom w:val="none" w:sz="0" w:space="0" w:color="auto"/>
        <w:right w:val="none" w:sz="0" w:space="0" w:color="auto"/>
      </w:divBdr>
      <w:divsChild>
        <w:div w:id="1879194158">
          <w:marLeft w:val="0"/>
          <w:marRight w:val="0"/>
          <w:marTop w:val="0"/>
          <w:marBottom w:val="0"/>
          <w:divBdr>
            <w:top w:val="none" w:sz="0" w:space="0" w:color="auto"/>
            <w:left w:val="none" w:sz="0" w:space="0" w:color="auto"/>
            <w:bottom w:val="none" w:sz="0" w:space="0" w:color="auto"/>
            <w:right w:val="none" w:sz="0" w:space="0" w:color="auto"/>
          </w:divBdr>
          <w:divsChild>
            <w:div w:id="1430196965">
              <w:marLeft w:val="0"/>
              <w:marRight w:val="0"/>
              <w:marTop w:val="0"/>
              <w:marBottom w:val="0"/>
              <w:divBdr>
                <w:top w:val="none" w:sz="0" w:space="0" w:color="auto"/>
                <w:left w:val="none" w:sz="0" w:space="0" w:color="auto"/>
                <w:bottom w:val="none" w:sz="0" w:space="0" w:color="auto"/>
                <w:right w:val="none" w:sz="0" w:space="0" w:color="auto"/>
              </w:divBdr>
              <w:divsChild>
                <w:div w:id="69358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5839445">
      <w:bodyDiv w:val="1"/>
      <w:marLeft w:val="0"/>
      <w:marRight w:val="0"/>
      <w:marTop w:val="0"/>
      <w:marBottom w:val="0"/>
      <w:divBdr>
        <w:top w:val="none" w:sz="0" w:space="0" w:color="auto"/>
        <w:left w:val="none" w:sz="0" w:space="0" w:color="auto"/>
        <w:bottom w:val="none" w:sz="0" w:space="0" w:color="auto"/>
        <w:right w:val="none" w:sz="0" w:space="0" w:color="auto"/>
      </w:divBdr>
      <w:divsChild>
        <w:div w:id="1042824940">
          <w:marLeft w:val="0"/>
          <w:marRight w:val="0"/>
          <w:marTop w:val="0"/>
          <w:marBottom w:val="0"/>
          <w:divBdr>
            <w:top w:val="none" w:sz="0" w:space="0" w:color="auto"/>
            <w:left w:val="none" w:sz="0" w:space="0" w:color="auto"/>
            <w:bottom w:val="none" w:sz="0" w:space="0" w:color="auto"/>
            <w:right w:val="none" w:sz="0" w:space="0" w:color="auto"/>
          </w:divBdr>
          <w:divsChild>
            <w:div w:id="1045565930">
              <w:marLeft w:val="0"/>
              <w:marRight w:val="0"/>
              <w:marTop w:val="0"/>
              <w:marBottom w:val="0"/>
              <w:divBdr>
                <w:top w:val="none" w:sz="0" w:space="0" w:color="auto"/>
                <w:left w:val="none" w:sz="0" w:space="0" w:color="auto"/>
                <w:bottom w:val="none" w:sz="0" w:space="0" w:color="auto"/>
                <w:right w:val="none" w:sz="0" w:space="0" w:color="auto"/>
              </w:divBdr>
              <w:divsChild>
                <w:div w:id="1779374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2325666">
      <w:bodyDiv w:val="1"/>
      <w:marLeft w:val="0"/>
      <w:marRight w:val="0"/>
      <w:marTop w:val="0"/>
      <w:marBottom w:val="0"/>
      <w:divBdr>
        <w:top w:val="none" w:sz="0" w:space="0" w:color="auto"/>
        <w:left w:val="none" w:sz="0" w:space="0" w:color="auto"/>
        <w:bottom w:val="none" w:sz="0" w:space="0" w:color="auto"/>
        <w:right w:val="none" w:sz="0" w:space="0" w:color="auto"/>
      </w:divBdr>
      <w:divsChild>
        <w:div w:id="1971595771">
          <w:marLeft w:val="0"/>
          <w:marRight w:val="0"/>
          <w:marTop w:val="0"/>
          <w:marBottom w:val="0"/>
          <w:divBdr>
            <w:top w:val="none" w:sz="0" w:space="0" w:color="auto"/>
            <w:left w:val="none" w:sz="0" w:space="0" w:color="auto"/>
            <w:bottom w:val="none" w:sz="0" w:space="0" w:color="auto"/>
            <w:right w:val="none" w:sz="0" w:space="0" w:color="auto"/>
          </w:divBdr>
          <w:divsChild>
            <w:div w:id="1491869151">
              <w:marLeft w:val="0"/>
              <w:marRight w:val="0"/>
              <w:marTop w:val="0"/>
              <w:marBottom w:val="0"/>
              <w:divBdr>
                <w:top w:val="none" w:sz="0" w:space="0" w:color="auto"/>
                <w:left w:val="none" w:sz="0" w:space="0" w:color="auto"/>
                <w:bottom w:val="none" w:sz="0" w:space="0" w:color="auto"/>
                <w:right w:val="none" w:sz="0" w:space="0" w:color="auto"/>
              </w:divBdr>
              <w:divsChild>
                <w:div w:id="70205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2356903">
      <w:bodyDiv w:val="1"/>
      <w:marLeft w:val="0"/>
      <w:marRight w:val="0"/>
      <w:marTop w:val="0"/>
      <w:marBottom w:val="0"/>
      <w:divBdr>
        <w:top w:val="none" w:sz="0" w:space="0" w:color="auto"/>
        <w:left w:val="none" w:sz="0" w:space="0" w:color="auto"/>
        <w:bottom w:val="none" w:sz="0" w:space="0" w:color="auto"/>
        <w:right w:val="none" w:sz="0" w:space="0" w:color="auto"/>
      </w:divBdr>
      <w:divsChild>
        <w:div w:id="693920702">
          <w:marLeft w:val="0"/>
          <w:marRight w:val="0"/>
          <w:marTop w:val="0"/>
          <w:marBottom w:val="0"/>
          <w:divBdr>
            <w:top w:val="none" w:sz="0" w:space="0" w:color="auto"/>
            <w:left w:val="none" w:sz="0" w:space="0" w:color="auto"/>
            <w:bottom w:val="none" w:sz="0" w:space="0" w:color="auto"/>
            <w:right w:val="none" w:sz="0" w:space="0" w:color="auto"/>
          </w:divBdr>
          <w:divsChild>
            <w:div w:id="961497054">
              <w:marLeft w:val="0"/>
              <w:marRight w:val="0"/>
              <w:marTop w:val="0"/>
              <w:marBottom w:val="0"/>
              <w:divBdr>
                <w:top w:val="none" w:sz="0" w:space="0" w:color="auto"/>
                <w:left w:val="none" w:sz="0" w:space="0" w:color="auto"/>
                <w:bottom w:val="none" w:sz="0" w:space="0" w:color="auto"/>
                <w:right w:val="none" w:sz="0" w:space="0" w:color="auto"/>
              </w:divBdr>
              <w:divsChild>
                <w:div w:id="146912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4902041">
      <w:bodyDiv w:val="1"/>
      <w:marLeft w:val="0"/>
      <w:marRight w:val="0"/>
      <w:marTop w:val="0"/>
      <w:marBottom w:val="0"/>
      <w:divBdr>
        <w:top w:val="none" w:sz="0" w:space="0" w:color="auto"/>
        <w:left w:val="none" w:sz="0" w:space="0" w:color="auto"/>
        <w:bottom w:val="none" w:sz="0" w:space="0" w:color="auto"/>
        <w:right w:val="none" w:sz="0" w:space="0" w:color="auto"/>
      </w:divBdr>
      <w:divsChild>
        <w:div w:id="1991443059">
          <w:marLeft w:val="0"/>
          <w:marRight w:val="0"/>
          <w:marTop w:val="0"/>
          <w:marBottom w:val="0"/>
          <w:divBdr>
            <w:top w:val="none" w:sz="0" w:space="0" w:color="auto"/>
            <w:left w:val="none" w:sz="0" w:space="0" w:color="auto"/>
            <w:bottom w:val="none" w:sz="0" w:space="0" w:color="auto"/>
            <w:right w:val="none" w:sz="0" w:space="0" w:color="auto"/>
          </w:divBdr>
          <w:divsChild>
            <w:div w:id="690423478">
              <w:marLeft w:val="0"/>
              <w:marRight w:val="0"/>
              <w:marTop w:val="0"/>
              <w:marBottom w:val="0"/>
              <w:divBdr>
                <w:top w:val="none" w:sz="0" w:space="0" w:color="auto"/>
                <w:left w:val="none" w:sz="0" w:space="0" w:color="auto"/>
                <w:bottom w:val="none" w:sz="0" w:space="0" w:color="auto"/>
                <w:right w:val="none" w:sz="0" w:space="0" w:color="auto"/>
              </w:divBdr>
              <w:divsChild>
                <w:div w:id="156332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5698926">
      <w:bodyDiv w:val="1"/>
      <w:marLeft w:val="0"/>
      <w:marRight w:val="0"/>
      <w:marTop w:val="0"/>
      <w:marBottom w:val="0"/>
      <w:divBdr>
        <w:top w:val="none" w:sz="0" w:space="0" w:color="auto"/>
        <w:left w:val="none" w:sz="0" w:space="0" w:color="auto"/>
        <w:bottom w:val="none" w:sz="0" w:space="0" w:color="auto"/>
        <w:right w:val="none" w:sz="0" w:space="0" w:color="auto"/>
      </w:divBdr>
      <w:divsChild>
        <w:div w:id="987436334">
          <w:marLeft w:val="0"/>
          <w:marRight w:val="0"/>
          <w:marTop w:val="0"/>
          <w:marBottom w:val="0"/>
          <w:divBdr>
            <w:top w:val="none" w:sz="0" w:space="0" w:color="auto"/>
            <w:left w:val="none" w:sz="0" w:space="0" w:color="auto"/>
            <w:bottom w:val="none" w:sz="0" w:space="0" w:color="auto"/>
            <w:right w:val="none" w:sz="0" w:space="0" w:color="auto"/>
          </w:divBdr>
          <w:divsChild>
            <w:div w:id="1516578266">
              <w:marLeft w:val="0"/>
              <w:marRight w:val="0"/>
              <w:marTop w:val="0"/>
              <w:marBottom w:val="0"/>
              <w:divBdr>
                <w:top w:val="none" w:sz="0" w:space="0" w:color="auto"/>
                <w:left w:val="none" w:sz="0" w:space="0" w:color="auto"/>
                <w:bottom w:val="none" w:sz="0" w:space="0" w:color="auto"/>
                <w:right w:val="none" w:sz="0" w:space="0" w:color="auto"/>
              </w:divBdr>
              <w:divsChild>
                <w:div w:id="198149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5866536">
      <w:bodyDiv w:val="1"/>
      <w:marLeft w:val="0"/>
      <w:marRight w:val="0"/>
      <w:marTop w:val="0"/>
      <w:marBottom w:val="0"/>
      <w:divBdr>
        <w:top w:val="none" w:sz="0" w:space="0" w:color="auto"/>
        <w:left w:val="none" w:sz="0" w:space="0" w:color="auto"/>
        <w:bottom w:val="none" w:sz="0" w:space="0" w:color="auto"/>
        <w:right w:val="none" w:sz="0" w:space="0" w:color="auto"/>
      </w:divBdr>
      <w:divsChild>
        <w:div w:id="878007215">
          <w:marLeft w:val="0"/>
          <w:marRight w:val="0"/>
          <w:marTop w:val="0"/>
          <w:marBottom w:val="0"/>
          <w:divBdr>
            <w:top w:val="none" w:sz="0" w:space="0" w:color="auto"/>
            <w:left w:val="none" w:sz="0" w:space="0" w:color="auto"/>
            <w:bottom w:val="none" w:sz="0" w:space="0" w:color="auto"/>
            <w:right w:val="none" w:sz="0" w:space="0" w:color="auto"/>
          </w:divBdr>
          <w:divsChild>
            <w:div w:id="549223257">
              <w:marLeft w:val="0"/>
              <w:marRight w:val="0"/>
              <w:marTop w:val="0"/>
              <w:marBottom w:val="0"/>
              <w:divBdr>
                <w:top w:val="none" w:sz="0" w:space="0" w:color="auto"/>
                <w:left w:val="none" w:sz="0" w:space="0" w:color="auto"/>
                <w:bottom w:val="none" w:sz="0" w:space="0" w:color="auto"/>
                <w:right w:val="none" w:sz="0" w:space="0" w:color="auto"/>
              </w:divBdr>
              <w:divsChild>
                <w:div w:id="65919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9149395">
      <w:bodyDiv w:val="1"/>
      <w:marLeft w:val="0"/>
      <w:marRight w:val="0"/>
      <w:marTop w:val="0"/>
      <w:marBottom w:val="0"/>
      <w:divBdr>
        <w:top w:val="none" w:sz="0" w:space="0" w:color="auto"/>
        <w:left w:val="none" w:sz="0" w:space="0" w:color="auto"/>
        <w:bottom w:val="none" w:sz="0" w:space="0" w:color="auto"/>
        <w:right w:val="none" w:sz="0" w:space="0" w:color="auto"/>
      </w:divBdr>
      <w:divsChild>
        <w:div w:id="1632200294">
          <w:marLeft w:val="0"/>
          <w:marRight w:val="0"/>
          <w:marTop w:val="0"/>
          <w:marBottom w:val="0"/>
          <w:divBdr>
            <w:top w:val="none" w:sz="0" w:space="0" w:color="auto"/>
            <w:left w:val="none" w:sz="0" w:space="0" w:color="auto"/>
            <w:bottom w:val="none" w:sz="0" w:space="0" w:color="auto"/>
            <w:right w:val="none" w:sz="0" w:space="0" w:color="auto"/>
          </w:divBdr>
          <w:divsChild>
            <w:div w:id="1126310253">
              <w:marLeft w:val="0"/>
              <w:marRight w:val="0"/>
              <w:marTop w:val="0"/>
              <w:marBottom w:val="0"/>
              <w:divBdr>
                <w:top w:val="none" w:sz="0" w:space="0" w:color="auto"/>
                <w:left w:val="none" w:sz="0" w:space="0" w:color="auto"/>
                <w:bottom w:val="none" w:sz="0" w:space="0" w:color="auto"/>
                <w:right w:val="none" w:sz="0" w:space="0" w:color="auto"/>
              </w:divBdr>
              <w:divsChild>
                <w:div w:id="198095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658672">
      <w:bodyDiv w:val="1"/>
      <w:marLeft w:val="0"/>
      <w:marRight w:val="0"/>
      <w:marTop w:val="0"/>
      <w:marBottom w:val="0"/>
      <w:divBdr>
        <w:top w:val="none" w:sz="0" w:space="0" w:color="auto"/>
        <w:left w:val="none" w:sz="0" w:space="0" w:color="auto"/>
        <w:bottom w:val="none" w:sz="0" w:space="0" w:color="auto"/>
        <w:right w:val="none" w:sz="0" w:space="0" w:color="auto"/>
      </w:divBdr>
      <w:divsChild>
        <w:div w:id="2119833055">
          <w:marLeft w:val="0"/>
          <w:marRight w:val="0"/>
          <w:marTop w:val="0"/>
          <w:marBottom w:val="0"/>
          <w:divBdr>
            <w:top w:val="none" w:sz="0" w:space="0" w:color="auto"/>
            <w:left w:val="none" w:sz="0" w:space="0" w:color="auto"/>
            <w:bottom w:val="none" w:sz="0" w:space="0" w:color="auto"/>
            <w:right w:val="none" w:sz="0" w:space="0" w:color="auto"/>
          </w:divBdr>
          <w:divsChild>
            <w:div w:id="331445406">
              <w:marLeft w:val="0"/>
              <w:marRight w:val="0"/>
              <w:marTop w:val="0"/>
              <w:marBottom w:val="0"/>
              <w:divBdr>
                <w:top w:val="none" w:sz="0" w:space="0" w:color="auto"/>
                <w:left w:val="none" w:sz="0" w:space="0" w:color="auto"/>
                <w:bottom w:val="none" w:sz="0" w:space="0" w:color="auto"/>
                <w:right w:val="none" w:sz="0" w:space="0" w:color="auto"/>
              </w:divBdr>
              <w:divsChild>
                <w:div w:id="87827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244441">
      <w:bodyDiv w:val="1"/>
      <w:marLeft w:val="0"/>
      <w:marRight w:val="0"/>
      <w:marTop w:val="0"/>
      <w:marBottom w:val="0"/>
      <w:divBdr>
        <w:top w:val="none" w:sz="0" w:space="0" w:color="auto"/>
        <w:left w:val="none" w:sz="0" w:space="0" w:color="auto"/>
        <w:bottom w:val="none" w:sz="0" w:space="0" w:color="auto"/>
        <w:right w:val="none" w:sz="0" w:space="0" w:color="auto"/>
      </w:divBdr>
      <w:divsChild>
        <w:div w:id="716395924">
          <w:marLeft w:val="0"/>
          <w:marRight w:val="0"/>
          <w:marTop w:val="0"/>
          <w:marBottom w:val="0"/>
          <w:divBdr>
            <w:top w:val="none" w:sz="0" w:space="0" w:color="auto"/>
            <w:left w:val="none" w:sz="0" w:space="0" w:color="auto"/>
            <w:bottom w:val="none" w:sz="0" w:space="0" w:color="auto"/>
            <w:right w:val="none" w:sz="0" w:space="0" w:color="auto"/>
          </w:divBdr>
        </w:div>
      </w:divsChild>
    </w:div>
    <w:div w:id="370884500">
      <w:bodyDiv w:val="1"/>
      <w:marLeft w:val="0"/>
      <w:marRight w:val="0"/>
      <w:marTop w:val="0"/>
      <w:marBottom w:val="0"/>
      <w:divBdr>
        <w:top w:val="none" w:sz="0" w:space="0" w:color="auto"/>
        <w:left w:val="none" w:sz="0" w:space="0" w:color="auto"/>
        <w:bottom w:val="none" w:sz="0" w:space="0" w:color="auto"/>
        <w:right w:val="none" w:sz="0" w:space="0" w:color="auto"/>
      </w:divBdr>
      <w:divsChild>
        <w:div w:id="2108961189">
          <w:marLeft w:val="0"/>
          <w:marRight w:val="0"/>
          <w:marTop w:val="0"/>
          <w:marBottom w:val="0"/>
          <w:divBdr>
            <w:top w:val="none" w:sz="0" w:space="0" w:color="auto"/>
            <w:left w:val="none" w:sz="0" w:space="0" w:color="auto"/>
            <w:bottom w:val="none" w:sz="0" w:space="0" w:color="auto"/>
            <w:right w:val="none" w:sz="0" w:space="0" w:color="auto"/>
          </w:divBdr>
          <w:divsChild>
            <w:div w:id="413358576">
              <w:marLeft w:val="0"/>
              <w:marRight w:val="0"/>
              <w:marTop w:val="0"/>
              <w:marBottom w:val="0"/>
              <w:divBdr>
                <w:top w:val="none" w:sz="0" w:space="0" w:color="auto"/>
                <w:left w:val="none" w:sz="0" w:space="0" w:color="auto"/>
                <w:bottom w:val="none" w:sz="0" w:space="0" w:color="auto"/>
                <w:right w:val="none" w:sz="0" w:space="0" w:color="auto"/>
              </w:divBdr>
              <w:divsChild>
                <w:div w:id="144044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0255354">
      <w:bodyDiv w:val="1"/>
      <w:marLeft w:val="0"/>
      <w:marRight w:val="0"/>
      <w:marTop w:val="0"/>
      <w:marBottom w:val="0"/>
      <w:divBdr>
        <w:top w:val="none" w:sz="0" w:space="0" w:color="auto"/>
        <w:left w:val="none" w:sz="0" w:space="0" w:color="auto"/>
        <w:bottom w:val="none" w:sz="0" w:space="0" w:color="auto"/>
        <w:right w:val="none" w:sz="0" w:space="0" w:color="auto"/>
      </w:divBdr>
      <w:divsChild>
        <w:div w:id="1394156076">
          <w:marLeft w:val="0"/>
          <w:marRight w:val="0"/>
          <w:marTop w:val="0"/>
          <w:marBottom w:val="0"/>
          <w:divBdr>
            <w:top w:val="none" w:sz="0" w:space="0" w:color="auto"/>
            <w:left w:val="none" w:sz="0" w:space="0" w:color="auto"/>
            <w:bottom w:val="none" w:sz="0" w:space="0" w:color="auto"/>
            <w:right w:val="none" w:sz="0" w:space="0" w:color="auto"/>
          </w:divBdr>
          <w:divsChild>
            <w:div w:id="1731684211">
              <w:marLeft w:val="0"/>
              <w:marRight w:val="0"/>
              <w:marTop w:val="0"/>
              <w:marBottom w:val="0"/>
              <w:divBdr>
                <w:top w:val="none" w:sz="0" w:space="0" w:color="auto"/>
                <w:left w:val="none" w:sz="0" w:space="0" w:color="auto"/>
                <w:bottom w:val="none" w:sz="0" w:space="0" w:color="auto"/>
                <w:right w:val="none" w:sz="0" w:space="0" w:color="auto"/>
              </w:divBdr>
              <w:divsChild>
                <w:div w:id="207238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355385">
      <w:bodyDiv w:val="1"/>
      <w:marLeft w:val="0"/>
      <w:marRight w:val="0"/>
      <w:marTop w:val="0"/>
      <w:marBottom w:val="0"/>
      <w:divBdr>
        <w:top w:val="none" w:sz="0" w:space="0" w:color="auto"/>
        <w:left w:val="none" w:sz="0" w:space="0" w:color="auto"/>
        <w:bottom w:val="none" w:sz="0" w:space="0" w:color="auto"/>
        <w:right w:val="none" w:sz="0" w:space="0" w:color="auto"/>
      </w:divBdr>
      <w:divsChild>
        <w:div w:id="1677463917">
          <w:marLeft w:val="0"/>
          <w:marRight w:val="0"/>
          <w:marTop w:val="0"/>
          <w:marBottom w:val="0"/>
          <w:divBdr>
            <w:top w:val="none" w:sz="0" w:space="0" w:color="auto"/>
            <w:left w:val="none" w:sz="0" w:space="0" w:color="auto"/>
            <w:bottom w:val="none" w:sz="0" w:space="0" w:color="auto"/>
            <w:right w:val="none" w:sz="0" w:space="0" w:color="auto"/>
          </w:divBdr>
          <w:divsChild>
            <w:div w:id="312374393">
              <w:marLeft w:val="0"/>
              <w:marRight w:val="0"/>
              <w:marTop w:val="0"/>
              <w:marBottom w:val="0"/>
              <w:divBdr>
                <w:top w:val="none" w:sz="0" w:space="0" w:color="auto"/>
                <w:left w:val="none" w:sz="0" w:space="0" w:color="auto"/>
                <w:bottom w:val="none" w:sz="0" w:space="0" w:color="auto"/>
                <w:right w:val="none" w:sz="0" w:space="0" w:color="auto"/>
              </w:divBdr>
              <w:divsChild>
                <w:div w:id="73146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5341505">
      <w:bodyDiv w:val="1"/>
      <w:marLeft w:val="0"/>
      <w:marRight w:val="0"/>
      <w:marTop w:val="0"/>
      <w:marBottom w:val="0"/>
      <w:divBdr>
        <w:top w:val="none" w:sz="0" w:space="0" w:color="auto"/>
        <w:left w:val="none" w:sz="0" w:space="0" w:color="auto"/>
        <w:bottom w:val="none" w:sz="0" w:space="0" w:color="auto"/>
        <w:right w:val="none" w:sz="0" w:space="0" w:color="auto"/>
      </w:divBdr>
      <w:divsChild>
        <w:div w:id="1991708046">
          <w:marLeft w:val="0"/>
          <w:marRight w:val="0"/>
          <w:marTop w:val="0"/>
          <w:marBottom w:val="0"/>
          <w:divBdr>
            <w:top w:val="none" w:sz="0" w:space="0" w:color="auto"/>
            <w:left w:val="none" w:sz="0" w:space="0" w:color="auto"/>
            <w:bottom w:val="none" w:sz="0" w:space="0" w:color="auto"/>
            <w:right w:val="none" w:sz="0" w:space="0" w:color="auto"/>
          </w:divBdr>
          <w:divsChild>
            <w:div w:id="69545049">
              <w:marLeft w:val="0"/>
              <w:marRight w:val="0"/>
              <w:marTop w:val="0"/>
              <w:marBottom w:val="0"/>
              <w:divBdr>
                <w:top w:val="none" w:sz="0" w:space="0" w:color="auto"/>
                <w:left w:val="none" w:sz="0" w:space="0" w:color="auto"/>
                <w:bottom w:val="none" w:sz="0" w:space="0" w:color="auto"/>
                <w:right w:val="none" w:sz="0" w:space="0" w:color="auto"/>
              </w:divBdr>
              <w:divsChild>
                <w:div w:id="446892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150744">
      <w:bodyDiv w:val="1"/>
      <w:marLeft w:val="0"/>
      <w:marRight w:val="0"/>
      <w:marTop w:val="0"/>
      <w:marBottom w:val="0"/>
      <w:divBdr>
        <w:top w:val="none" w:sz="0" w:space="0" w:color="auto"/>
        <w:left w:val="none" w:sz="0" w:space="0" w:color="auto"/>
        <w:bottom w:val="none" w:sz="0" w:space="0" w:color="auto"/>
        <w:right w:val="none" w:sz="0" w:space="0" w:color="auto"/>
      </w:divBdr>
      <w:divsChild>
        <w:div w:id="1477602322">
          <w:marLeft w:val="0"/>
          <w:marRight w:val="0"/>
          <w:marTop w:val="0"/>
          <w:marBottom w:val="0"/>
          <w:divBdr>
            <w:top w:val="none" w:sz="0" w:space="0" w:color="auto"/>
            <w:left w:val="none" w:sz="0" w:space="0" w:color="auto"/>
            <w:bottom w:val="none" w:sz="0" w:space="0" w:color="auto"/>
            <w:right w:val="none" w:sz="0" w:space="0" w:color="auto"/>
          </w:divBdr>
          <w:divsChild>
            <w:div w:id="552935575">
              <w:marLeft w:val="0"/>
              <w:marRight w:val="0"/>
              <w:marTop w:val="0"/>
              <w:marBottom w:val="0"/>
              <w:divBdr>
                <w:top w:val="none" w:sz="0" w:space="0" w:color="auto"/>
                <w:left w:val="none" w:sz="0" w:space="0" w:color="auto"/>
                <w:bottom w:val="none" w:sz="0" w:space="0" w:color="auto"/>
                <w:right w:val="none" w:sz="0" w:space="0" w:color="auto"/>
              </w:divBdr>
              <w:divsChild>
                <w:div w:id="172956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250683">
      <w:bodyDiv w:val="1"/>
      <w:marLeft w:val="0"/>
      <w:marRight w:val="0"/>
      <w:marTop w:val="0"/>
      <w:marBottom w:val="0"/>
      <w:divBdr>
        <w:top w:val="none" w:sz="0" w:space="0" w:color="auto"/>
        <w:left w:val="none" w:sz="0" w:space="0" w:color="auto"/>
        <w:bottom w:val="none" w:sz="0" w:space="0" w:color="auto"/>
        <w:right w:val="none" w:sz="0" w:space="0" w:color="auto"/>
      </w:divBdr>
      <w:divsChild>
        <w:div w:id="760106530">
          <w:marLeft w:val="0"/>
          <w:marRight w:val="0"/>
          <w:marTop w:val="0"/>
          <w:marBottom w:val="0"/>
          <w:divBdr>
            <w:top w:val="none" w:sz="0" w:space="0" w:color="auto"/>
            <w:left w:val="none" w:sz="0" w:space="0" w:color="auto"/>
            <w:bottom w:val="none" w:sz="0" w:space="0" w:color="auto"/>
            <w:right w:val="none" w:sz="0" w:space="0" w:color="auto"/>
          </w:divBdr>
          <w:divsChild>
            <w:div w:id="1362828831">
              <w:marLeft w:val="0"/>
              <w:marRight w:val="0"/>
              <w:marTop w:val="0"/>
              <w:marBottom w:val="0"/>
              <w:divBdr>
                <w:top w:val="none" w:sz="0" w:space="0" w:color="auto"/>
                <w:left w:val="none" w:sz="0" w:space="0" w:color="auto"/>
                <w:bottom w:val="none" w:sz="0" w:space="0" w:color="auto"/>
                <w:right w:val="none" w:sz="0" w:space="0" w:color="auto"/>
              </w:divBdr>
              <w:divsChild>
                <w:div w:id="214461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296750">
      <w:bodyDiv w:val="1"/>
      <w:marLeft w:val="0"/>
      <w:marRight w:val="0"/>
      <w:marTop w:val="0"/>
      <w:marBottom w:val="0"/>
      <w:divBdr>
        <w:top w:val="none" w:sz="0" w:space="0" w:color="auto"/>
        <w:left w:val="none" w:sz="0" w:space="0" w:color="auto"/>
        <w:bottom w:val="none" w:sz="0" w:space="0" w:color="auto"/>
        <w:right w:val="none" w:sz="0" w:space="0" w:color="auto"/>
      </w:divBdr>
      <w:divsChild>
        <w:div w:id="1421297650">
          <w:marLeft w:val="0"/>
          <w:marRight w:val="0"/>
          <w:marTop w:val="0"/>
          <w:marBottom w:val="0"/>
          <w:divBdr>
            <w:top w:val="none" w:sz="0" w:space="0" w:color="auto"/>
            <w:left w:val="none" w:sz="0" w:space="0" w:color="auto"/>
            <w:bottom w:val="none" w:sz="0" w:space="0" w:color="auto"/>
            <w:right w:val="none" w:sz="0" w:space="0" w:color="auto"/>
          </w:divBdr>
          <w:divsChild>
            <w:div w:id="886572932">
              <w:marLeft w:val="0"/>
              <w:marRight w:val="0"/>
              <w:marTop w:val="0"/>
              <w:marBottom w:val="0"/>
              <w:divBdr>
                <w:top w:val="none" w:sz="0" w:space="0" w:color="auto"/>
                <w:left w:val="none" w:sz="0" w:space="0" w:color="auto"/>
                <w:bottom w:val="none" w:sz="0" w:space="0" w:color="auto"/>
                <w:right w:val="none" w:sz="0" w:space="0" w:color="auto"/>
              </w:divBdr>
              <w:divsChild>
                <w:div w:id="169117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683579">
      <w:bodyDiv w:val="1"/>
      <w:marLeft w:val="0"/>
      <w:marRight w:val="0"/>
      <w:marTop w:val="0"/>
      <w:marBottom w:val="0"/>
      <w:divBdr>
        <w:top w:val="none" w:sz="0" w:space="0" w:color="auto"/>
        <w:left w:val="none" w:sz="0" w:space="0" w:color="auto"/>
        <w:bottom w:val="none" w:sz="0" w:space="0" w:color="auto"/>
        <w:right w:val="none" w:sz="0" w:space="0" w:color="auto"/>
      </w:divBdr>
      <w:divsChild>
        <w:div w:id="1797597711">
          <w:marLeft w:val="0"/>
          <w:marRight w:val="0"/>
          <w:marTop w:val="0"/>
          <w:marBottom w:val="0"/>
          <w:divBdr>
            <w:top w:val="none" w:sz="0" w:space="0" w:color="auto"/>
            <w:left w:val="none" w:sz="0" w:space="0" w:color="auto"/>
            <w:bottom w:val="none" w:sz="0" w:space="0" w:color="auto"/>
            <w:right w:val="none" w:sz="0" w:space="0" w:color="auto"/>
          </w:divBdr>
          <w:divsChild>
            <w:div w:id="429547790">
              <w:marLeft w:val="0"/>
              <w:marRight w:val="0"/>
              <w:marTop w:val="0"/>
              <w:marBottom w:val="0"/>
              <w:divBdr>
                <w:top w:val="none" w:sz="0" w:space="0" w:color="auto"/>
                <w:left w:val="none" w:sz="0" w:space="0" w:color="auto"/>
                <w:bottom w:val="none" w:sz="0" w:space="0" w:color="auto"/>
                <w:right w:val="none" w:sz="0" w:space="0" w:color="auto"/>
              </w:divBdr>
              <w:divsChild>
                <w:div w:id="131494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3885187">
      <w:bodyDiv w:val="1"/>
      <w:marLeft w:val="0"/>
      <w:marRight w:val="0"/>
      <w:marTop w:val="0"/>
      <w:marBottom w:val="0"/>
      <w:divBdr>
        <w:top w:val="none" w:sz="0" w:space="0" w:color="auto"/>
        <w:left w:val="none" w:sz="0" w:space="0" w:color="auto"/>
        <w:bottom w:val="none" w:sz="0" w:space="0" w:color="auto"/>
        <w:right w:val="none" w:sz="0" w:space="0" w:color="auto"/>
      </w:divBdr>
      <w:divsChild>
        <w:div w:id="2080325243">
          <w:marLeft w:val="0"/>
          <w:marRight w:val="0"/>
          <w:marTop w:val="0"/>
          <w:marBottom w:val="0"/>
          <w:divBdr>
            <w:top w:val="none" w:sz="0" w:space="0" w:color="auto"/>
            <w:left w:val="none" w:sz="0" w:space="0" w:color="auto"/>
            <w:bottom w:val="none" w:sz="0" w:space="0" w:color="auto"/>
            <w:right w:val="none" w:sz="0" w:space="0" w:color="auto"/>
          </w:divBdr>
          <w:divsChild>
            <w:div w:id="1801071275">
              <w:marLeft w:val="0"/>
              <w:marRight w:val="0"/>
              <w:marTop w:val="0"/>
              <w:marBottom w:val="0"/>
              <w:divBdr>
                <w:top w:val="none" w:sz="0" w:space="0" w:color="auto"/>
                <w:left w:val="none" w:sz="0" w:space="0" w:color="auto"/>
                <w:bottom w:val="none" w:sz="0" w:space="0" w:color="auto"/>
                <w:right w:val="none" w:sz="0" w:space="0" w:color="auto"/>
              </w:divBdr>
              <w:divsChild>
                <w:div w:id="557323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444791">
      <w:bodyDiv w:val="1"/>
      <w:marLeft w:val="0"/>
      <w:marRight w:val="0"/>
      <w:marTop w:val="0"/>
      <w:marBottom w:val="0"/>
      <w:divBdr>
        <w:top w:val="none" w:sz="0" w:space="0" w:color="auto"/>
        <w:left w:val="none" w:sz="0" w:space="0" w:color="auto"/>
        <w:bottom w:val="none" w:sz="0" w:space="0" w:color="auto"/>
        <w:right w:val="none" w:sz="0" w:space="0" w:color="auto"/>
      </w:divBdr>
      <w:divsChild>
        <w:div w:id="232161156">
          <w:marLeft w:val="0"/>
          <w:marRight w:val="0"/>
          <w:marTop w:val="0"/>
          <w:marBottom w:val="0"/>
          <w:divBdr>
            <w:top w:val="none" w:sz="0" w:space="0" w:color="auto"/>
            <w:left w:val="none" w:sz="0" w:space="0" w:color="auto"/>
            <w:bottom w:val="none" w:sz="0" w:space="0" w:color="auto"/>
            <w:right w:val="none" w:sz="0" w:space="0" w:color="auto"/>
          </w:divBdr>
          <w:divsChild>
            <w:div w:id="1458714671">
              <w:marLeft w:val="0"/>
              <w:marRight w:val="0"/>
              <w:marTop w:val="0"/>
              <w:marBottom w:val="0"/>
              <w:divBdr>
                <w:top w:val="none" w:sz="0" w:space="0" w:color="auto"/>
                <w:left w:val="none" w:sz="0" w:space="0" w:color="auto"/>
                <w:bottom w:val="none" w:sz="0" w:space="0" w:color="auto"/>
                <w:right w:val="none" w:sz="0" w:space="0" w:color="auto"/>
              </w:divBdr>
              <w:divsChild>
                <w:div w:id="175046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482492">
      <w:bodyDiv w:val="1"/>
      <w:marLeft w:val="0"/>
      <w:marRight w:val="0"/>
      <w:marTop w:val="0"/>
      <w:marBottom w:val="0"/>
      <w:divBdr>
        <w:top w:val="none" w:sz="0" w:space="0" w:color="auto"/>
        <w:left w:val="none" w:sz="0" w:space="0" w:color="auto"/>
        <w:bottom w:val="none" w:sz="0" w:space="0" w:color="auto"/>
        <w:right w:val="none" w:sz="0" w:space="0" w:color="auto"/>
      </w:divBdr>
      <w:divsChild>
        <w:div w:id="812408639">
          <w:marLeft w:val="0"/>
          <w:marRight w:val="0"/>
          <w:marTop w:val="0"/>
          <w:marBottom w:val="0"/>
          <w:divBdr>
            <w:top w:val="none" w:sz="0" w:space="0" w:color="auto"/>
            <w:left w:val="none" w:sz="0" w:space="0" w:color="auto"/>
            <w:bottom w:val="none" w:sz="0" w:space="0" w:color="auto"/>
            <w:right w:val="none" w:sz="0" w:space="0" w:color="auto"/>
          </w:divBdr>
          <w:divsChild>
            <w:div w:id="1860895468">
              <w:marLeft w:val="0"/>
              <w:marRight w:val="0"/>
              <w:marTop w:val="0"/>
              <w:marBottom w:val="0"/>
              <w:divBdr>
                <w:top w:val="none" w:sz="0" w:space="0" w:color="auto"/>
                <w:left w:val="none" w:sz="0" w:space="0" w:color="auto"/>
                <w:bottom w:val="none" w:sz="0" w:space="0" w:color="auto"/>
                <w:right w:val="none" w:sz="0" w:space="0" w:color="auto"/>
              </w:divBdr>
              <w:divsChild>
                <w:div w:id="10069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240135">
      <w:bodyDiv w:val="1"/>
      <w:marLeft w:val="0"/>
      <w:marRight w:val="0"/>
      <w:marTop w:val="0"/>
      <w:marBottom w:val="0"/>
      <w:divBdr>
        <w:top w:val="none" w:sz="0" w:space="0" w:color="auto"/>
        <w:left w:val="none" w:sz="0" w:space="0" w:color="auto"/>
        <w:bottom w:val="none" w:sz="0" w:space="0" w:color="auto"/>
        <w:right w:val="none" w:sz="0" w:space="0" w:color="auto"/>
      </w:divBdr>
      <w:divsChild>
        <w:div w:id="810175404">
          <w:marLeft w:val="0"/>
          <w:marRight w:val="0"/>
          <w:marTop w:val="0"/>
          <w:marBottom w:val="0"/>
          <w:divBdr>
            <w:top w:val="none" w:sz="0" w:space="0" w:color="auto"/>
            <w:left w:val="none" w:sz="0" w:space="0" w:color="auto"/>
            <w:bottom w:val="none" w:sz="0" w:space="0" w:color="auto"/>
            <w:right w:val="none" w:sz="0" w:space="0" w:color="auto"/>
          </w:divBdr>
          <w:divsChild>
            <w:div w:id="33584317">
              <w:marLeft w:val="0"/>
              <w:marRight w:val="0"/>
              <w:marTop w:val="0"/>
              <w:marBottom w:val="0"/>
              <w:divBdr>
                <w:top w:val="none" w:sz="0" w:space="0" w:color="auto"/>
                <w:left w:val="none" w:sz="0" w:space="0" w:color="auto"/>
                <w:bottom w:val="none" w:sz="0" w:space="0" w:color="auto"/>
                <w:right w:val="none" w:sz="0" w:space="0" w:color="auto"/>
              </w:divBdr>
              <w:divsChild>
                <w:div w:id="25324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381546">
      <w:bodyDiv w:val="1"/>
      <w:marLeft w:val="0"/>
      <w:marRight w:val="0"/>
      <w:marTop w:val="0"/>
      <w:marBottom w:val="0"/>
      <w:divBdr>
        <w:top w:val="none" w:sz="0" w:space="0" w:color="auto"/>
        <w:left w:val="none" w:sz="0" w:space="0" w:color="auto"/>
        <w:bottom w:val="none" w:sz="0" w:space="0" w:color="auto"/>
        <w:right w:val="none" w:sz="0" w:space="0" w:color="auto"/>
      </w:divBdr>
      <w:divsChild>
        <w:div w:id="324356409">
          <w:marLeft w:val="0"/>
          <w:marRight w:val="0"/>
          <w:marTop w:val="0"/>
          <w:marBottom w:val="0"/>
          <w:divBdr>
            <w:top w:val="none" w:sz="0" w:space="0" w:color="auto"/>
            <w:left w:val="none" w:sz="0" w:space="0" w:color="auto"/>
            <w:bottom w:val="none" w:sz="0" w:space="0" w:color="auto"/>
            <w:right w:val="none" w:sz="0" w:space="0" w:color="auto"/>
          </w:divBdr>
          <w:divsChild>
            <w:div w:id="410659159">
              <w:marLeft w:val="0"/>
              <w:marRight w:val="0"/>
              <w:marTop w:val="0"/>
              <w:marBottom w:val="0"/>
              <w:divBdr>
                <w:top w:val="none" w:sz="0" w:space="0" w:color="auto"/>
                <w:left w:val="none" w:sz="0" w:space="0" w:color="auto"/>
                <w:bottom w:val="none" w:sz="0" w:space="0" w:color="auto"/>
                <w:right w:val="none" w:sz="0" w:space="0" w:color="auto"/>
              </w:divBdr>
              <w:divsChild>
                <w:div w:id="73034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9054230">
      <w:bodyDiv w:val="1"/>
      <w:marLeft w:val="0"/>
      <w:marRight w:val="0"/>
      <w:marTop w:val="0"/>
      <w:marBottom w:val="0"/>
      <w:divBdr>
        <w:top w:val="none" w:sz="0" w:space="0" w:color="auto"/>
        <w:left w:val="none" w:sz="0" w:space="0" w:color="auto"/>
        <w:bottom w:val="none" w:sz="0" w:space="0" w:color="auto"/>
        <w:right w:val="none" w:sz="0" w:space="0" w:color="auto"/>
      </w:divBdr>
    </w:div>
    <w:div w:id="560216750">
      <w:bodyDiv w:val="1"/>
      <w:marLeft w:val="0"/>
      <w:marRight w:val="0"/>
      <w:marTop w:val="0"/>
      <w:marBottom w:val="0"/>
      <w:divBdr>
        <w:top w:val="none" w:sz="0" w:space="0" w:color="auto"/>
        <w:left w:val="none" w:sz="0" w:space="0" w:color="auto"/>
        <w:bottom w:val="none" w:sz="0" w:space="0" w:color="auto"/>
        <w:right w:val="none" w:sz="0" w:space="0" w:color="auto"/>
      </w:divBdr>
      <w:divsChild>
        <w:div w:id="1626765448">
          <w:marLeft w:val="0"/>
          <w:marRight w:val="0"/>
          <w:marTop w:val="0"/>
          <w:marBottom w:val="0"/>
          <w:divBdr>
            <w:top w:val="none" w:sz="0" w:space="0" w:color="auto"/>
            <w:left w:val="none" w:sz="0" w:space="0" w:color="auto"/>
            <w:bottom w:val="none" w:sz="0" w:space="0" w:color="auto"/>
            <w:right w:val="none" w:sz="0" w:space="0" w:color="auto"/>
          </w:divBdr>
          <w:divsChild>
            <w:div w:id="2024624203">
              <w:marLeft w:val="0"/>
              <w:marRight w:val="0"/>
              <w:marTop w:val="0"/>
              <w:marBottom w:val="0"/>
              <w:divBdr>
                <w:top w:val="none" w:sz="0" w:space="0" w:color="auto"/>
                <w:left w:val="none" w:sz="0" w:space="0" w:color="auto"/>
                <w:bottom w:val="none" w:sz="0" w:space="0" w:color="auto"/>
                <w:right w:val="none" w:sz="0" w:space="0" w:color="auto"/>
              </w:divBdr>
              <w:divsChild>
                <w:div w:id="6110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829746">
      <w:bodyDiv w:val="1"/>
      <w:marLeft w:val="0"/>
      <w:marRight w:val="0"/>
      <w:marTop w:val="0"/>
      <w:marBottom w:val="0"/>
      <w:divBdr>
        <w:top w:val="none" w:sz="0" w:space="0" w:color="auto"/>
        <w:left w:val="none" w:sz="0" w:space="0" w:color="auto"/>
        <w:bottom w:val="none" w:sz="0" w:space="0" w:color="auto"/>
        <w:right w:val="none" w:sz="0" w:space="0" w:color="auto"/>
      </w:divBdr>
    </w:div>
    <w:div w:id="602299827">
      <w:bodyDiv w:val="1"/>
      <w:marLeft w:val="0"/>
      <w:marRight w:val="0"/>
      <w:marTop w:val="0"/>
      <w:marBottom w:val="0"/>
      <w:divBdr>
        <w:top w:val="none" w:sz="0" w:space="0" w:color="auto"/>
        <w:left w:val="none" w:sz="0" w:space="0" w:color="auto"/>
        <w:bottom w:val="none" w:sz="0" w:space="0" w:color="auto"/>
        <w:right w:val="none" w:sz="0" w:space="0" w:color="auto"/>
      </w:divBdr>
      <w:divsChild>
        <w:div w:id="1863591813">
          <w:marLeft w:val="0"/>
          <w:marRight w:val="0"/>
          <w:marTop w:val="0"/>
          <w:marBottom w:val="0"/>
          <w:divBdr>
            <w:top w:val="none" w:sz="0" w:space="0" w:color="auto"/>
            <w:left w:val="none" w:sz="0" w:space="0" w:color="auto"/>
            <w:bottom w:val="none" w:sz="0" w:space="0" w:color="auto"/>
            <w:right w:val="none" w:sz="0" w:space="0" w:color="auto"/>
          </w:divBdr>
          <w:divsChild>
            <w:div w:id="19937971">
              <w:marLeft w:val="0"/>
              <w:marRight w:val="0"/>
              <w:marTop w:val="0"/>
              <w:marBottom w:val="0"/>
              <w:divBdr>
                <w:top w:val="none" w:sz="0" w:space="0" w:color="auto"/>
                <w:left w:val="none" w:sz="0" w:space="0" w:color="auto"/>
                <w:bottom w:val="none" w:sz="0" w:space="0" w:color="auto"/>
                <w:right w:val="none" w:sz="0" w:space="0" w:color="auto"/>
              </w:divBdr>
              <w:divsChild>
                <w:div w:id="26215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8705669">
      <w:bodyDiv w:val="1"/>
      <w:marLeft w:val="0"/>
      <w:marRight w:val="0"/>
      <w:marTop w:val="0"/>
      <w:marBottom w:val="0"/>
      <w:divBdr>
        <w:top w:val="none" w:sz="0" w:space="0" w:color="auto"/>
        <w:left w:val="none" w:sz="0" w:space="0" w:color="auto"/>
        <w:bottom w:val="none" w:sz="0" w:space="0" w:color="auto"/>
        <w:right w:val="none" w:sz="0" w:space="0" w:color="auto"/>
      </w:divBdr>
      <w:divsChild>
        <w:div w:id="411391773">
          <w:marLeft w:val="0"/>
          <w:marRight w:val="0"/>
          <w:marTop w:val="0"/>
          <w:marBottom w:val="0"/>
          <w:divBdr>
            <w:top w:val="none" w:sz="0" w:space="0" w:color="auto"/>
            <w:left w:val="none" w:sz="0" w:space="0" w:color="auto"/>
            <w:bottom w:val="none" w:sz="0" w:space="0" w:color="auto"/>
            <w:right w:val="none" w:sz="0" w:space="0" w:color="auto"/>
          </w:divBdr>
          <w:divsChild>
            <w:div w:id="86007155">
              <w:marLeft w:val="0"/>
              <w:marRight w:val="0"/>
              <w:marTop w:val="0"/>
              <w:marBottom w:val="0"/>
              <w:divBdr>
                <w:top w:val="none" w:sz="0" w:space="0" w:color="auto"/>
                <w:left w:val="none" w:sz="0" w:space="0" w:color="auto"/>
                <w:bottom w:val="none" w:sz="0" w:space="0" w:color="auto"/>
                <w:right w:val="none" w:sz="0" w:space="0" w:color="auto"/>
              </w:divBdr>
              <w:divsChild>
                <w:div w:id="113148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5182364">
      <w:bodyDiv w:val="1"/>
      <w:marLeft w:val="0"/>
      <w:marRight w:val="0"/>
      <w:marTop w:val="0"/>
      <w:marBottom w:val="0"/>
      <w:divBdr>
        <w:top w:val="none" w:sz="0" w:space="0" w:color="auto"/>
        <w:left w:val="none" w:sz="0" w:space="0" w:color="auto"/>
        <w:bottom w:val="none" w:sz="0" w:space="0" w:color="auto"/>
        <w:right w:val="none" w:sz="0" w:space="0" w:color="auto"/>
      </w:divBdr>
      <w:divsChild>
        <w:div w:id="485437301">
          <w:marLeft w:val="0"/>
          <w:marRight w:val="0"/>
          <w:marTop w:val="0"/>
          <w:marBottom w:val="0"/>
          <w:divBdr>
            <w:top w:val="none" w:sz="0" w:space="0" w:color="auto"/>
            <w:left w:val="none" w:sz="0" w:space="0" w:color="auto"/>
            <w:bottom w:val="none" w:sz="0" w:space="0" w:color="auto"/>
            <w:right w:val="none" w:sz="0" w:space="0" w:color="auto"/>
          </w:divBdr>
          <w:divsChild>
            <w:div w:id="1980256539">
              <w:marLeft w:val="0"/>
              <w:marRight w:val="0"/>
              <w:marTop w:val="0"/>
              <w:marBottom w:val="0"/>
              <w:divBdr>
                <w:top w:val="none" w:sz="0" w:space="0" w:color="auto"/>
                <w:left w:val="none" w:sz="0" w:space="0" w:color="auto"/>
                <w:bottom w:val="none" w:sz="0" w:space="0" w:color="auto"/>
                <w:right w:val="none" w:sz="0" w:space="0" w:color="auto"/>
              </w:divBdr>
              <w:divsChild>
                <w:div w:id="199991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751906">
      <w:bodyDiv w:val="1"/>
      <w:marLeft w:val="0"/>
      <w:marRight w:val="0"/>
      <w:marTop w:val="0"/>
      <w:marBottom w:val="0"/>
      <w:divBdr>
        <w:top w:val="none" w:sz="0" w:space="0" w:color="auto"/>
        <w:left w:val="none" w:sz="0" w:space="0" w:color="auto"/>
        <w:bottom w:val="none" w:sz="0" w:space="0" w:color="auto"/>
        <w:right w:val="none" w:sz="0" w:space="0" w:color="auto"/>
      </w:divBdr>
      <w:divsChild>
        <w:div w:id="1319655164">
          <w:marLeft w:val="0"/>
          <w:marRight w:val="0"/>
          <w:marTop w:val="0"/>
          <w:marBottom w:val="0"/>
          <w:divBdr>
            <w:top w:val="none" w:sz="0" w:space="0" w:color="auto"/>
            <w:left w:val="none" w:sz="0" w:space="0" w:color="auto"/>
            <w:bottom w:val="none" w:sz="0" w:space="0" w:color="auto"/>
            <w:right w:val="none" w:sz="0" w:space="0" w:color="auto"/>
          </w:divBdr>
          <w:divsChild>
            <w:div w:id="2066023830">
              <w:marLeft w:val="0"/>
              <w:marRight w:val="0"/>
              <w:marTop w:val="0"/>
              <w:marBottom w:val="0"/>
              <w:divBdr>
                <w:top w:val="none" w:sz="0" w:space="0" w:color="auto"/>
                <w:left w:val="none" w:sz="0" w:space="0" w:color="auto"/>
                <w:bottom w:val="none" w:sz="0" w:space="0" w:color="auto"/>
                <w:right w:val="none" w:sz="0" w:space="0" w:color="auto"/>
              </w:divBdr>
              <w:divsChild>
                <w:div w:id="806895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797742">
      <w:bodyDiv w:val="1"/>
      <w:marLeft w:val="0"/>
      <w:marRight w:val="0"/>
      <w:marTop w:val="0"/>
      <w:marBottom w:val="0"/>
      <w:divBdr>
        <w:top w:val="none" w:sz="0" w:space="0" w:color="auto"/>
        <w:left w:val="none" w:sz="0" w:space="0" w:color="auto"/>
        <w:bottom w:val="none" w:sz="0" w:space="0" w:color="auto"/>
        <w:right w:val="none" w:sz="0" w:space="0" w:color="auto"/>
      </w:divBdr>
    </w:div>
    <w:div w:id="660547012">
      <w:bodyDiv w:val="1"/>
      <w:marLeft w:val="0"/>
      <w:marRight w:val="0"/>
      <w:marTop w:val="0"/>
      <w:marBottom w:val="0"/>
      <w:divBdr>
        <w:top w:val="none" w:sz="0" w:space="0" w:color="auto"/>
        <w:left w:val="none" w:sz="0" w:space="0" w:color="auto"/>
        <w:bottom w:val="none" w:sz="0" w:space="0" w:color="auto"/>
        <w:right w:val="none" w:sz="0" w:space="0" w:color="auto"/>
      </w:divBdr>
      <w:divsChild>
        <w:div w:id="869222993">
          <w:marLeft w:val="0"/>
          <w:marRight w:val="0"/>
          <w:marTop w:val="0"/>
          <w:marBottom w:val="0"/>
          <w:divBdr>
            <w:top w:val="none" w:sz="0" w:space="0" w:color="auto"/>
            <w:left w:val="none" w:sz="0" w:space="0" w:color="auto"/>
            <w:bottom w:val="none" w:sz="0" w:space="0" w:color="auto"/>
            <w:right w:val="none" w:sz="0" w:space="0" w:color="auto"/>
          </w:divBdr>
          <w:divsChild>
            <w:div w:id="1103576640">
              <w:marLeft w:val="0"/>
              <w:marRight w:val="0"/>
              <w:marTop w:val="0"/>
              <w:marBottom w:val="0"/>
              <w:divBdr>
                <w:top w:val="none" w:sz="0" w:space="0" w:color="auto"/>
                <w:left w:val="none" w:sz="0" w:space="0" w:color="auto"/>
                <w:bottom w:val="none" w:sz="0" w:space="0" w:color="auto"/>
                <w:right w:val="none" w:sz="0" w:space="0" w:color="auto"/>
              </w:divBdr>
              <w:divsChild>
                <w:div w:id="136282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0564911">
      <w:bodyDiv w:val="1"/>
      <w:marLeft w:val="0"/>
      <w:marRight w:val="0"/>
      <w:marTop w:val="0"/>
      <w:marBottom w:val="0"/>
      <w:divBdr>
        <w:top w:val="none" w:sz="0" w:space="0" w:color="auto"/>
        <w:left w:val="none" w:sz="0" w:space="0" w:color="auto"/>
        <w:bottom w:val="none" w:sz="0" w:space="0" w:color="auto"/>
        <w:right w:val="none" w:sz="0" w:space="0" w:color="auto"/>
      </w:divBdr>
      <w:divsChild>
        <w:div w:id="1320958491">
          <w:marLeft w:val="0"/>
          <w:marRight w:val="0"/>
          <w:marTop w:val="0"/>
          <w:marBottom w:val="0"/>
          <w:divBdr>
            <w:top w:val="none" w:sz="0" w:space="0" w:color="auto"/>
            <w:left w:val="none" w:sz="0" w:space="0" w:color="auto"/>
            <w:bottom w:val="none" w:sz="0" w:space="0" w:color="auto"/>
            <w:right w:val="none" w:sz="0" w:space="0" w:color="auto"/>
          </w:divBdr>
          <w:divsChild>
            <w:div w:id="690838500">
              <w:marLeft w:val="0"/>
              <w:marRight w:val="0"/>
              <w:marTop w:val="0"/>
              <w:marBottom w:val="0"/>
              <w:divBdr>
                <w:top w:val="none" w:sz="0" w:space="0" w:color="auto"/>
                <w:left w:val="none" w:sz="0" w:space="0" w:color="auto"/>
                <w:bottom w:val="none" w:sz="0" w:space="0" w:color="auto"/>
                <w:right w:val="none" w:sz="0" w:space="0" w:color="auto"/>
              </w:divBdr>
              <w:divsChild>
                <w:div w:id="183915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8434873">
      <w:bodyDiv w:val="1"/>
      <w:marLeft w:val="0"/>
      <w:marRight w:val="0"/>
      <w:marTop w:val="0"/>
      <w:marBottom w:val="0"/>
      <w:divBdr>
        <w:top w:val="none" w:sz="0" w:space="0" w:color="auto"/>
        <w:left w:val="none" w:sz="0" w:space="0" w:color="auto"/>
        <w:bottom w:val="none" w:sz="0" w:space="0" w:color="auto"/>
        <w:right w:val="none" w:sz="0" w:space="0" w:color="auto"/>
      </w:divBdr>
      <w:divsChild>
        <w:div w:id="1055813437">
          <w:marLeft w:val="0"/>
          <w:marRight w:val="0"/>
          <w:marTop w:val="0"/>
          <w:marBottom w:val="0"/>
          <w:divBdr>
            <w:top w:val="none" w:sz="0" w:space="0" w:color="auto"/>
            <w:left w:val="none" w:sz="0" w:space="0" w:color="auto"/>
            <w:bottom w:val="none" w:sz="0" w:space="0" w:color="auto"/>
            <w:right w:val="none" w:sz="0" w:space="0" w:color="auto"/>
          </w:divBdr>
          <w:divsChild>
            <w:div w:id="240411770">
              <w:marLeft w:val="0"/>
              <w:marRight w:val="0"/>
              <w:marTop w:val="0"/>
              <w:marBottom w:val="0"/>
              <w:divBdr>
                <w:top w:val="none" w:sz="0" w:space="0" w:color="auto"/>
                <w:left w:val="none" w:sz="0" w:space="0" w:color="auto"/>
                <w:bottom w:val="none" w:sz="0" w:space="0" w:color="auto"/>
                <w:right w:val="none" w:sz="0" w:space="0" w:color="auto"/>
              </w:divBdr>
              <w:divsChild>
                <w:div w:id="66651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090918">
      <w:bodyDiv w:val="1"/>
      <w:marLeft w:val="0"/>
      <w:marRight w:val="0"/>
      <w:marTop w:val="0"/>
      <w:marBottom w:val="0"/>
      <w:divBdr>
        <w:top w:val="none" w:sz="0" w:space="0" w:color="auto"/>
        <w:left w:val="none" w:sz="0" w:space="0" w:color="auto"/>
        <w:bottom w:val="none" w:sz="0" w:space="0" w:color="auto"/>
        <w:right w:val="none" w:sz="0" w:space="0" w:color="auto"/>
      </w:divBdr>
      <w:divsChild>
        <w:div w:id="667296294">
          <w:marLeft w:val="0"/>
          <w:marRight w:val="0"/>
          <w:marTop w:val="0"/>
          <w:marBottom w:val="0"/>
          <w:divBdr>
            <w:top w:val="none" w:sz="0" w:space="0" w:color="auto"/>
            <w:left w:val="none" w:sz="0" w:space="0" w:color="auto"/>
            <w:bottom w:val="none" w:sz="0" w:space="0" w:color="auto"/>
            <w:right w:val="none" w:sz="0" w:space="0" w:color="auto"/>
          </w:divBdr>
          <w:divsChild>
            <w:div w:id="198905197">
              <w:marLeft w:val="0"/>
              <w:marRight w:val="0"/>
              <w:marTop w:val="0"/>
              <w:marBottom w:val="0"/>
              <w:divBdr>
                <w:top w:val="none" w:sz="0" w:space="0" w:color="auto"/>
                <w:left w:val="none" w:sz="0" w:space="0" w:color="auto"/>
                <w:bottom w:val="none" w:sz="0" w:space="0" w:color="auto"/>
                <w:right w:val="none" w:sz="0" w:space="0" w:color="auto"/>
              </w:divBdr>
              <w:divsChild>
                <w:div w:id="99884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998489">
      <w:bodyDiv w:val="1"/>
      <w:marLeft w:val="0"/>
      <w:marRight w:val="0"/>
      <w:marTop w:val="0"/>
      <w:marBottom w:val="0"/>
      <w:divBdr>
        <w:top w:val="none" w:sz="0" w:space="0" w:color="auto"/>
        <w:left w:val="none" w:sz="0" w:space="0" w:color="auto"/>
        <w:bottom w:val="none" w:sz="0" w:space="0" w:color="auto"/>
        <w:right w:val="none" w:sz="0" w:space="0" w:color="auto"/>
      </w:divBdr>
      <w:divsChild>
        <w:div w:id="1864591872">
          <w:marLeft w:val="0"/>
          <w:marRight w:val="0"/>
          <w:marTop w:val="0"/>
          <w:marBottom w:val="0"/>
          <w:divBdr>
            <w:top w:val="none" w:sz="0" w:space="0" w:color="auto"/>
            <w:left w:val="none" w:sz="0" w:space="0" w:color="auto"/>
            <w:bottom w:val="none" w:sz="0" w:space="0" w:color="auto"/>
            <w:right w:val="none" w:sz="0" w:space="0" w:color="auto"/>
          </w:divBdr>
          <w:divsChild>
            <w:div w:id="1105154467">
              <w:marLeft w:val="0"/>
              <w:marRight w:val="0"/>
              <w:marTop w:val="0"/>
              <w:marBottom w:val="0"/>
              <w:divBdr>
                <w:top w:val="none" w:sz="0" w:space="0" w:color="auto"/>
                <w:left w:val="none" w:sz="0" w:space="0" w:color="auto"/>
                <w:bottom w:val="none" w:sz="0" w:space="0" w:color="auto"/>
                <w:right w:val="none" w:sz="0" w:space="0" w:color="auto"/>
              </w:divBdr>
              <w:divsChild>
                <w:div w:id="88487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920837">
      <w:bodyDiv w:val="1"/>
      <w:marLeft w:val="0"/>
      <w:marRight w:val="0"/>
      <w:marTop w:val="0"/>
      <w:marBottom w:val="0"/>
      <w:divBdr>
        <w:top w:val="none" w:sz="0" w:space="0" w:color="auto"/>
        <w:left w:val="none" w:sz="0" w:space="0" w:color="auto"/>
        <w:bottom w:val="none" w:sz="0" w:space="0" w:color="auto"/>
        <w:right w:val="none" w:sz="0" w:space="0" w:color="auto"/>
      </w:divBdr>
      <w:divsChild>
        <w:div w:id="976497808">
          <w:marLeft w:val="0"/>
          <w:marRight w:val="0"/>
          <w:marTop w:val="0"/>
          <w:marBottom w:val="0"/>
          <w:divBdr>
            <w:top w:val="none" w:sz="0" w:space="0" w:color="auto"/>
            <w:left w:val="none" w:sz="0" w:space="0" w:color="auto"/>
            <w:bottom w:val="none" w:sz="0" w:space="0" w:color="auto"/>
            <w:right w:val="none" w:sz="0" w:space="0" w:color="auto"/>
          </w:divBdr>
          <w:divsChild>
            <w:div w:id="1508903561">
              <w:marLeft w:val="0"/>
              <w:marRight w:val="0"/>
              <w:marTop w:val="0"/>
              <w:marBottom w:val="0"/>
              <w:divBdr>
                <w:top w:val="none" w:sz="0" w:space="0" w:color="auto"/>
                <w:left w:val="none" w:sz="0" w:space="0" w:color="auto"/>
                <w:bottom w:val="none" w:sz="0" w:space="0" w:color="auto"/>
                <w:right w:val="none" w:sz="0" w:space="0" w:color="auto"/>
              </w:divBdr>
              <w:divsChild>
                <w:div w:id="178862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362231">
      <w:bodyDiv w:val="1"/>
      <w:marLeft w:val="0"/>
      <w:marRight w:val="0"/>
      <w:marTop w:val="0"/>
      <w:marBottom w:val="0"/>
      <w:divBdr>
        <w:top w:val="none" w:sz="0" w:space="0" w:color="auto"/>
        <w:left w:val="none" w:sz="0" w:space="0" w:color="auto"/>
        <w:bottom w:val="none" w:sz="0" w:space="0" w:color="auto"/>
        <w:right w:val="none" w:sz="0" w:space="0" w:color="auto"/>
      </w:divBdr>
      <w:divsChild>
        <w:div w:id="88278311">
          <w:marLeft w:val="0"/>
          <w:marRight w:val="0"/>
          <w:marTop w:val="0"/>
          <w:marBottom w:val="0"/>
          <w:divBdr>
            <w:top w:val="none" w:sz="0" w:space="0" w:color="auto"/>
            <w:left w:val="none" w:sz="0" w:space="0" w:color="auto"/>
            <w:bottom w:val="none" w:sz="0" w:space="0" w:color="auto"/>
            <w:right w:val="none" w:sz="0" w:space="0" w:color="auto"/>
          </w:divBdr>
          <w:divsChild>
            <w:div w:id="1518545483">
              <w:marLeft w:val="0"/>
              <w:marRight w:val="0"/>
              <w:marTop w:val="0"/>
              <w:marBottom w:val="0"/>
              <w:divBdr>
                <w:top w:val="none" w:sz="0" w:space="0" w:color="auto"/>
                <w:left w:val="none" w:sz="0" w:space="0" w:color="auto"/>
                <w:bottom w:val="none" w:sz="0" w:space="0" w:color="auto"/>
                <w:right w:val="none" w:sz="0" w:space="0" w:color="auto"/>
              </w:divBdr>
              <w:divsChild>
                <w:div w:id="24800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821519">
      <w:bodyDiv w:val="1"/>
      <w:marLeft w:val="0"/>
      <w:marRight w:val="0"/>
      <w:marTop w:val="0"/>
      <w:marBottom w:val="0"/>
      <w:divBdr>
        <w:top w:val="none" w:sz="0" w:space="0" w:color="auto"/>
        <w:left w:val="none" w:sz="0" w:space="0" w:color="auto"/>
        <w:bottom w:val="none" w:sz="0" w:space="0" w:color="auto"/>
        <w:right w:val="none" w:sz="0" w:space="0" w:color="auto"/>
      </w:divBdr>
      <w:divsChild>
        <w:div w:id="1455368636">
          <w:marLeft w:val="0"/>
          <w:marRight w:val="0"/>
          <w:marTop w:val="0"/>
          <w:marBottom w:val="0"/>
          <w:divBdr>
            <w:top w:val="none" w:sz="0" w:space="0" w:color="auto"/>
            <w:left w:val="none" w:sz="0" w:space="0" w:color="auto"/>
            <w:bottom w:val="none" w:sz="0" w:space="0" w:color="auto"/>
            <w:right w:val="none" w:sz="0" w:space="0" w:color="auto"/>
          </w:divBdr>
          <w:divsChild>
            <w:div w:id="2057583108">
              <w:marLeft w:val="0"/>
              <w:marRight w:val="0"/>
              <w:marTop w:val="0"/>
              <w:marBottom w:val="0"/>
              <w:divBdr>
                <w:top w:val="none" w:sz="0" w:space="0" w:color="auto"/>
                <w:left w:val="none" w:sz="0" w:space="0" w:color="auto"/>
                <w:bottom w:val="none" w:sz="0" w:space="0" w:color="auto"/>
                <w:right w:val="none" w:sz="0" w:space="0" w:color="auto"/>
              </w:divBdr>
              <w:divsChild>
                <w:div w:id="59278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467392">
      <w:bodyDiv w:val="1"/>
      <w:marLeft w:val="0"/>
      <w:marRight w:val="0"/>
      <w:marTop w:val="0"/>
      <w:marBottom w:val="0"/>
      <w:divBdr>
        <w:top w:val="none" w:sz="0" w:space="0" w:color="auto"/>
        <w:left w:val="none" w:sz="0" w:space="0" w:color="auto"/>
        <w:bottom w:val="none" w:sz="0" w:space="0" w:color="auto"/>
        <w:right w:val="none" w:sz="0" w:space="0" w:color="auto"/>
      </w:divBdr>
      <w:divsChild>
        <w:div w:id="550926386">
          <w:marLeft w:val="0"/>
          <w:marRight w:val="0"/>
          <w:marTop w:val="0"/>
          <w:marBottom w:val="0"/>
          <w:divBdr>
            <w:top w:val="none" w:sz="0" w:space="0" w:color="auto"/>
            <w:left w:val="none" w:sz="0" w:space="0" w:color="auto"/>
            <w:bottom w:val="none" w:sz="0" w:space="0" w:color="auto"/>
            <w:right w:val="none" w:sz="0" w:space="0" w:color="auto"/>
          </w:divBdr>
          <w:divsChild>
            <w:div w:id="762191575">
              <w:marLeft w:val="0"/>
              <w:marRight w:val="0"/>
              <w:marTop w:val="0"/>
              <w:marBottom w:val="0"/>
              <w:divBdr>
                <w:top w:val="none" w:sz="0" w:space="0" w:color="auto"/>
                <w:left w:val="none" w:sz="0" w:space="0" w:color="auto"/>
                <w:bottom w:val="none" w:sz="0" w:space="0" w:color="auto"/>
                <w:right w:val="none" w:sz="0" w:space="0" w:color="auto"/>
              </w:divBdr>
              <w:divsChild>
                <w:div w:id="282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303320">
      <w:bodyDiv w:val="1"/>
      <w:marLeft w:val="0"/>
      <w:marRight w:val="0"/>
      <w:marTop w:val="0"/>
      <w:marBottom w:val="0"/>
      <w:divBdr>
        <w:top w:val="none" w:sz="0" w:space="0" w:color="auto"/>
        <w:left w:val="none" w:sz="0" w:space="0" w:color="auto"/>
        <w:bottom w:val="none" w:sz="0" w:space="0" w:color="auto"/>
        <w:right w:val="none" w:sz="0" w:space="0" w:color="auto"/>
      </w:divBdr>
      <w:divsChild>
        <w:div w:id="546767637">
          <w:marLeft w:val="0"/>
          <w:marRight w:val="0"/>
          <w:marTop w:val="0"/>
          <w:marBottom w:val="0"/>
          <w:divBdr>
            <w:top w:val="none" w:sz="0" w:space="0" w:color="auto"/>
            <w:left w:val="none" w:sz="0" w:space="0" w:color="auto"/>
            <w:bottom w:val="none" w:sz="0" w:space="0" w:color="auto"/>
            <w:right w:val="none" w:sz="0" w:space="0" w:color="auto"/>
          </w:divBdr>
          <w:divsChild>
            <w:div w:id="155389784">
              <w:marLeft w:val="0"/>
              <w:marRight w:val="0"/>
              <w:marTop w:val="0"/>
              <w:marBottom w:val="0"/>
              <w:divBdr>
                <w:top w:val="none" w:sz="0" w:space="0" w:color="auto"/>
                <w:left w:val="none" w:sz="0" w:space="0" w:color="auto"/>
                <w:bottom w:val="none" w:sz="0" w:space="0" w:color="auto"/>
                <w:right w:val="none" w:sz="0" w:space="0" w:color="auto"/>
              </w:divBdr>
              <w:divsChild>
                <w:div w:id="40076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6864561">
      <w:bodyDiv w:val="1"/>
      <w:marLeft w:val="0"/>
      <w:marRight w:val="0"/>
      <w:marTop w:val="0"/>
      <w:marBottom w:val="0"/>
      <w:divBdr>
        <w:top w:val="none" w:sz="0" w:space="0" w:color="auto"/>
        <w:left w:val="none" w:sz="0" w:space="0" w:color="auto"/>
        <w:bottom w:val="none" w:sz="0" w:space="0" w:color="auto"/>
        <w:right w:val="none" w:sz="0" w:space="0" w:color="auto"/>
      </w:divBdr>
      <w:divsChild>
        <w:div w:id="29235166">
          <w:marLeft w:val="0"/>
          <w:marRight w:val="0"/>
          <w:marTop w:val="0"/>
          <w:marBottom w:val="0"/>
          <w:divBdr>
            <w:top w:val="none" w:sz="0" w:space="0" w:color="auto"/>
            <w:left w:val="none" w:sz="0" w:space="0" w:color="auto"/>
            <w:bottom w:val="none" w:sz="0" w:space="0" w:color="auto"/>
            <w:right w:val="none" w:sz="0" w:space="0" w:color="auto"/>
          </w:divBdr>
          <w:divsChild>
            <w:div w:id="450126505">
              <w:marLeft w:val="0"/>
              <w:marRight w:val="0"/>
              <w:marTop w:val="0"/>
              <w:marBottom w:val="0"/>
              <w:divBdr>
                <w:top w:val="none" w:sz="0" w:space="0" w:color="auto"/>
                <w:left w:val="none" w:sz="0" w:space="0" w:color="auto"/>
                <w:bottom w:val="none" w:sz="0" w:space="0" w:color="auto"/>
                <w:right w:val="none" w:sz="0" w:space="0" w:color="auto"/>
              </w:divBdr>
              <w:divsChild>
                <w:div w:id="130589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999309">
      <w:bodyDiv w:val="1"/>
      <w:marLeft w:val="0"/>
      <w:marRight w:val="0"/>
      <w:marTop w:val="0"/>
      <w:marBottom w:val="0"/>
      <w:divBdr>
        <w:top w:val="none" w:sz="0" w:space="0" w:color="auto"/>
        <w:left w:val="none" w:sz="0" w:space="0" w:color="auto"/>
        <w:bottom w:val="none" w:sz="0" w:space="0" w:color="auto"/>
        <w:right w:val="none" w:sz="0" w:space="0" w:color="auto"/>
      </w:divBdr>
      <w:divsChild>
        <w:div w:id="2104757684">
          <w:marLeft w:val="0"/>
          <w:marRight w:val="0"/>
          <w:marTop w:val="0"/>
          <w:marBottom w:val="0"/>
          <w:divBdr>
            <w:top w:val="none" w:sz="0" w:space="0" w:color="auto"/>
            <w:left w:val="none" w:sz="0" w:space="0" w:color="auto"/>
            <w:bottom w:val="none" w:sz="0" w:space="0" w:color="auto"/>
            <w:right w:val="none" w:sz="0" w:space="0" w:color="auto"/>
          </w:divBdr>
          <w:divsChild>
            <w:div w:id="388067182">
              <w:marLeft w:val="0"/>
              <w:marRight w:val="0"/>
              <w:marTop w:val="0"/>
              <w:marBottom w:val="0"/>
              <w:divBdr>
                <w:top w:val="none" w:sz="0" w:space="0" w:color="auto"/>
                <w:left w:val="none" w:sz="0" w:space="0" w:color="auto"/>
                <w:bottom w:val="none" w:sz="0" w:space="0" w:color="auto"/>
                <w:right w:val="none" w:sz="0" w:space="0" w:color="auto"/>
              </w:divBdr>
              <w:divsChild>
                <w:div w:id="60280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851290">
      <w:bodyDiv w:val="1"/>
      <w:marLeft w:val="0"/>
      <w:marRight w:val="0"/>
      <w:marTop w:val="0"/>
      <w:marBottom w:val="0"/>
      <w:divBdr>
        <w:top w:val="none" w:sz="0" w:space="0" w:color="auto"/>
        <w:left w:val="none" w:sz="0" w:space="0" w:color="auto"/>
        <w:bottom w:val="none" w:sz="0" w:space="0" w:color="auto"/>
        <w:right w:val="none" w:sz="0" w:space="0" w:color="auto"/>
      </w:divBdr>
      <w:divsChild>
        <w:div w:id="775174837">
          <w:marLeft w:val="0"/>
          <w:marRight w:val="0"/>
          <w:marTop w:val="0"/>
          <w:marBottom w:val="0"/>
          <w:divBdr>
            <w:top w:val="none" w:sz="0" w:space="0" w:color="auto"/>
            <w:left w:val="none" w:sz="0" w:space="0" w:color="auto"/>
            <w:bottom w:val="none" w:sz="0" w:space="0" w:color="auto"/>
            <w:right w:val="none" w:sz="0" w:space="0" w:color="auto"/>
          </w:divBdr>
          <w:divsChild>
            <w:div w:id="494301400">
              <w:marLeft w:val="0"/>
              <w:marRight w:val="0"/>
              <w:marTop w:val="0"/>
              <w:marBottom w:val="0"/>
              <w:divBdr>
                <w:top w:val="none" w:sz="0" w:space="0" w:color="auto"/>
                <w:left w:val="none" w:sz="0" w:space="0" w:color="auto"/>
                <w:bottom w:val="none" w:sz="0" w:space="0" w:color="auto"/>
                <w:right w:val="none" w:sz="0" w:space="0" w:color="auto"/>
              </w:divBdr>
              <w:divsChild>
                <w:div w:id="122744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501761">
      <w:bodyDiv w:val="1"/>
      <w:marLeft w:val="0"/>
      <w:marRight w:val="0"/>
      <w:marTop w:val="0"/>
      <w:marBottom w:val="0"/>
      <w:divBdr>
        <w:top w:val="none" w:sz="0" w:space="0" w:color="auto"/>
        <w:left w:val="none" w:sz="0" w:space="0" w:color="auto"/>
        <w:bottom w:val="none" w:sz="0" w:space="0" w:color="auto"/>
        <w:right w:val="none" w:sz="0" w:space="0" w:color="auto"/>
      </w:divBdr>
      <w:divsChild>
        <w:div w:id="1864633216">
          <w:marLeft w:val="0"/>
          <w:marRight w:val="0"/>
          <w:marTop w:val="0"/>
          <w:marBottom w:val="0"/>
          <w:divBdr>
            <w:top w:val="none" w:sz="0" w:space="0" w:color="auto"/>
            <w:left w:val="none" w:sz="0" w:space="0" w:color="auto"/>
            <w:bottom w:val="none" w:sz="0" w:space="0" w:color="auto"/>
            <w:right w:val="none" w:sz="0" w:space="0" w:color="auto"/>
          </w:divBdr>
          <w:divsChild>
            <w:div w:id="268397291">
              <w:marLeft w:val="0"/>
              <w:marRight w:val="0"/>
              <w:marTop w:val="0"/>
              <w:marBottom w:val="0"/>
              <w:divBdr>
                <w:top w:val="none" w:sz="0" w:space="0" w:color="auto"/>
                <w:left w:val="none" w:sz="0" w:space="0" w:color="auto"/>
                <w:bottom w:val="none" w:sz="0" w:space="0" w:color="auto"/>
                <w:right w:val="none" w:sz="0" w:space="0" w:color="auto"/>
              </w:divBdr>
              <w:divsChild>
                <w:div w:id="120988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5394240">
      <w:bodyDiv w:val="1"/>
      <w:marLeft w:val="0"/>
      <w:marRight w:val="0"/>
      <w:marTop w:val="0"/>
      <w:marBottom w:val="0"/>
      <w:divBdr>
        <w:top w:val="none" w:sz="0" w:space="0" w:color="auto"/>
        <w:left w:val="none" w:sz="0" w:space="0" w:color="auto"/>
        <w:bottom w:val="none" w:sz="0" w:space="0" w:color="auto"/>
        <w:right w:val="none" w:sz="0" w:space="0" w:color="auto"/>
      </w:divBdr>
      <w:divsChild>
        <w:div w:id="979767078">
          <w:marLeft w:val="0"/>
          <w:marRight w:val="0"/>
          <w:marTop w:val="0"/>
          <w:marBottom w:val="0"/>
          <w:divBdr>
            <w:top w:val="none" w:sz="0" w:space="0" w:color="auto"/>
            <w:left w:val="none" w:sz="0" w:space="0" w:color="auto"/>
            <w:bottom w:val="none" w:sz="0" w:space="0" w:color="auto"/>
            <w:right w:val="none" w:sz="0" w:space="0" w:color="auto"/>
          </w:divBdr>
          <w:divsChild>
            <w:div w:id="378238122">
              <w:marLeft w:val="0"/>
              <w:marRight w:val="0"/>
              <w:marTop w:val="0"/>
              <w:marBottom w:val="0"/>
              <w:divBdr>
                <w:top w:val="none" w:sz="0" w:space="0" w:color="auto"/>
                <w:left w:val="none" w:sz="0" w:space="0" w:color="auto"/>
                <w:bottom w:val="none" w:sz="0" w:space="0" w:color="auto"/>
                <w:right w:val="none" w:sz="0" w:space="0" w:color="auto"/>
              </w:divBdr>
              <w:divsChild>
                <w:div w:id="157785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595304">
      <w:bodyDiv w:val="1"/>
      <w:marLeft w:val="0"/>
      <w:marRight w:val="0"/>
      <w:marTop w:val="0"/>
      <w:marBottom w:val="0"/>
      <w:divBdr>
        <w:top w:val="none" w:sz="0" w:space="0" w:color="auto"/>
        <w:left w:val="none" w:sz="0" w:space="0" w:color="auto"/>
        <w:bottom w:val="none" w:sz="0" w:space="0" w:color="auto"/>
        <w:right w:val="none" w:sz="0" w:space="0" w:color="auto"/>
      </w:divBdr>
      <w:divsChild>
        <w:div w:id="1160583331">
          <w:marLeft w:val="0"/>
          <w:marRight w:val="0"/>
          <w:marTop w:val="0"/>
          <w:marBottom w:val="0"/>
          <w:divBdr>
            <w:top w:val="none" w:sz="0" w:space="0" w:color="auto"/>
            <w:left w:val="none" w:sz="0" w:space="0" w:color="auto"/>
            <w:bottom w:val="none" w:sz="0" w:space="0" w:color="auto"/>
            <w:right w:val="none" w:sz="0" w:space="0" w:color="auto"/>
          </w:divBdr>
          <w:divsChild>
            <w:div w:id="716048503">
              <w:marLeft w:val="0"/>
              <w:marRight w:val="0"/>
              <w:marTop w:val="0"/>
              <w:marBottom w:val="0"/>
              <w:divBdr>
                <w:top w:val="none" w:sz="0" w:space="0" w:color="auto"/>
                <w:left w:val="none" w:sz="0" w:space="0" w:color="auto"/>
                <w:bottom w:val="none" w:sz="0" w:space="0" w:color="auto"/>
                <w:right w:val="none" w:sz="0" w:space="0" w:color="auto"/>
              </w:divBdr>
              <w:divsChild>
                <w:div w:id="179532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2629707">
      <w:bodyDiv w:val="1"/>
      <w:marLeft w:val="0"/>
      <w:marRight w:val="0"/>
      <w:marTop w:val="0"/>
      <w:marBottom w:val="0"/>
      <w:divBdr>
        <w:top w:val="none" w:sz="0" w:space="0" w:color="auto"/>
        <w:left w:val="none" w:sz="0" w:space="0" w:color="auto"/>
        <w:bottom w:val="none" w:sz="0" w:space="0" w:color="auto"/>
        <w:right w:val="none" w:sz="0" w:space="0" w:color="auto"/>
      </w:divBdr>
      <w:divsChild>
        <w:div w:id="690374893">
          <w:marLeft w:val="0"/>
          <w:marRight w:val="0"/>
          <w:marTop w:val="0"/>
          <w:marBottom w:val="0"/>
          <w:divBdr>
            <w:top w:val="none" w:sz="0" w:space="0" w:color="auto"/>
            <w:left w:val="none" w:sz="0" w:space="0" w:color="auto"/>
            <w:bottom w:val="none" w:sz="0" w:space="0" w:color="auto"/>
            <w:right w:val="none" w:sz="0" w:space="0" w:color="auto"/>
          </w:divBdr>
          <w:divsChild>
            <w:div w:id="2115586348">
              <w:marLeft w:val="0"/>
              <w:marRight w:val="0"/>
              <w:marTop w:val="0"/>
              <w:marBottom w:val="0"/>
              <w:divBdr>
                <w:top w:val="none" w:sz="0" w:space="0" w:color="auto"/>
                <w:left w:val="none" w:sz="0" w:space="0" w:color="auto"/>
                <w:bottom w:val="none" w:sz="0" w:space="0" w:color="auto"/>
                <w:right w:val="none" w:sz="0" w:space="0" w:color="auto"/>
              </w:divBdr>
              <w:divsChild>
                <w:div w:id="189774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759105">
      <w:bodyDiv w:val="1"/>
      <w:marLeft w:val="0"/>
      <w:marRight w:val="0"/>
      <w:marTop w:val="0"/>
      <w:marBottom w:val="0"/>
      <w:divBdr>
        <w:top w:val="none" w:sz="0" w:space="0" w:color="auto"/>
        <w:left w:val="none" w:sz="0" w:space="0" w:color="auto"/>
        <w:bottom w:val="none" w:sz="0" w:space="0" w:color="auto"/>
        <w:right w:val="none" w:sz="0" w:space="0" w:color="auto"/>
      </w:divBdr>
      <w:divsChild>
        <w:div w:id="1316881827">
          <w:marLeft w:val="0"/>
          <w:marRight w:val="0"/>
          <w:marTop w:val="0"/>
          <w:marBottom w:val="0"/>
          <w:divBdr>
            <w:top w:val="none" w:sz="0" w:space="0" w:color="auto"/>
            <w:left w:val="none" w:sz="0" w:space="0" w:color="auto"/>
            <w:bottom w:val="none" w:sz="0" w:space="0" w:color="auto"/>
            <w:right w:val="none" w:sz="0" w:space="0" w:color="auto"/>
          </w:divBdr>
          <w:divsChild>
            <w:div w:id="1901670369">
              <w:marLeft w:val="0"/>
              <w:marRight w:val="0"/>
              <w:marTop w:val="0"/>
              <w:marBottom w:val="0"/>
              <w:divBdr>
                <w:top w:val="none" w:sz="0" w:space="0" w:color="auto"/>
                <w:left w:val="none" w:sz="0" w:space="0" w:color="auto"/>
                <w:bottom w:val="none" w:sz="0" w:space="0" w:color="auto"/>
                <w:right w:val="none" w:sz="0" w:space="0" w:color="auto"/>
              </w:divBdr>
              <w:divsChild>
                <w:div w:id="67476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194104">
      <w:bodyDiv w:val="1"/>
      <w:marLeft w:val="0"/>
      <w:marRight w:val="0"/>
      <w:marTop w:val="0"/>
      <w:marBottom w:val="0"/>
      <w:divBdr>
        <w:top w:val="none" w:sz="0" w:space="0" w:color="auto"/>
        <w:left w:val="none" w:sz="0" w:space="0" w:color="auto"/>
        <w:bottom w:val="none" w:sz="0" w:space="0" w:color="auto"/>
        <w:right w:val="none" w:sz="0" w:space="0" w:color="auto"/>
      </w:divBdr>
      <w:divsChild>
        <w:div w:id="620111556">
          <w:marLeft w:val="0"/>
          <w:marRight w:val="0"/>
          <w:marTop w:val="0"/>
          <w:marBottom w:val="0"/>
          <w:divBdr>
            <w:top w:val="none" w:sz="0" w:space="0" w:color="auto"/>
            <w:left w:val="none" w:sz="0" w:space="0" w:color="auto"/>
            <w:bottom w:val="none" w:sz="0" w:space="0" w:color="auto"/>
            <w:right w:val="none" w:sz="0" w:space="0" w:color="auto"/>
          </w:divBdr>
          <w:divsChild>
            <w:div w:id="389303559">
              <w:marLeft w:val="0"/>
              <w:marRight w:val="0"/>
              <w:marTop w:val="0"/>
              <w:marBottom w:val="0"/>
              <w:divBdr>
                <w:top w:val="none" w:sz="0" w:space="0" w:color="auto"/>
                <w:left w:val="none" w:sz="0" w:space="0" w:color="auto"/>
                <w:bottom w:val="none" w:sz="0" w:space="0" w:color="auto"/>
                <w:right w:val="none" w:sz="0" w:space="0" w:color="auto"/>
              </w:divBdr>
              <w:divsChild>
                <w:div w:id="130862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478194">
      <w:bodyDiv w:val="1"/>
      <w:marLeft w:val="0"/>
      <w:marRight w:val="0"/>
      <w:marTop w:val="0"/>
      <w:marBottom w:val="0"/>
      <w:divBdr>
        <w:top w:val="none" w:sz="0" w:space="0" w:color="auto"/>
        <w:left w:val="none" w:sz="0" w:space="0" w:color="auto"/>
        <w:bottom w:val="none" w:sz="0" w:space="0" w:color="auto"/>
        <w:right w:val="none" w:sz="0" w:space="0" w:color="auto"/>
      </w:divBdr>
      <w:divsChild>
        <w:div w:id="1420370047">
          <w:marLeft w:val="0"/>
          <w:marRight w:val="0"/>
          <w:marTop w:val="0"/>
          <w:marBottom w:val="0"/>
          <w:divBdr>
            <w:top w:val="none" w:sz="0" w:space="0" w:color="auto"/>
            <w:left w:val="none" w:sz="0" w:space="0" w:color="auto"/>
            <w:bottom w:val="none" w:sz="0" w:space="0" w:color="auto"/>
            <w:right w:val="none" w:sz="0" w:space="0" w:color="auto"/>
          </w:divBdr>
          <w:divsChild>
            <w:div w:id="1475834863">
              <w:marLeft w:val="0"/>
              <w:marRight w:val="0"/>
              <w:marTop w:val="0"/>
              <w:marBottom w:val="0"/>
              <w:divBdr>
                <w:top w:val="none" w:sz="0" w:space="0" w:color="auto"/>
                <w:left w:val="none" w:sz="0" w:space="0" w:color="auto"/>
                <w:bottom w:val="none" w:sz="0" w:space="0" w:color="auto"/>
                <w:right w:val="none" w:sz="0" w:space="0" w:color="auto"/>
              </w:divBdr>
              <w:divsChild>
                <w:div w:id="161424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4490455">
      <w:bodyDiv w:val="1"/>
      <w:marLeft w:val="0"/>
      <w:marRight w:val="0"/>
      <w:marTop w:val="0"/>
      <w:marBottom w:val="0"/>
      <w:divBdr>
        <w:top w:val="none" w:sz="0" w:space="0" w:color="auto"/>
        <w:left w:val="none" w:sz="0" w:space="0" w:color="auto"/>
        <w:bottom w:val="none" w:sz="0" w:space="0" w:color="auto"/>
        <w:right w:val="none" w:sz="0" w:space="0" w:color="auto"/>
      </w:divBdr>
      <w:divsChild>
        <w:div w:id="700664432">
          <w:marLeft w:val="0"/>
          <w:marRight w:val="0"/>
          <w:marTop w:val="0"/>
          <w:marBottom w:val="0"/>
          <w:divBdr>
            <w:top w:val="none" w:sz="0" w:space="0" w:color="auto"/>
            <w:left w:val="none" w:sz="0" w:space="0" w:color="auto"/>
            <w:bottom w:val="none" w:sz="0" w:space="0" w:color="auto"/>
            <w:right w:val="none" w:sz="0" w:space="0" w:color="auto"/>
          </w:divBdr>
          <w:divsChild>
            <w:div w:id="1285505673">
              <w:marLeft w:val="0"/>
              <w:marRight w:val="0"/>
              <w:marTop w:val="0"/>
              <w:marBottom w:val="0"/>
              <w:divBdr>
                <w:top w:val="none" w:sz="0" w:space="0" w:color="auto"/>
                <w:left w:val="none" w:sz="0" w:space="0" w:color="auto"/>
                <w:bottom w:val="none" w:sz="0" w:space="0" w:color="auto"/>
                <w:right w:val="none" w:sz="0" w:space="0" w:color="auto"/>
              </w:divBdr>
              <w:divsChild>
                <w:div w:id="141991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5169995">
      <w:bodyDiv w:val="1"/>
      <w:marLeft w:val="0"/>
      <w:marRight w:val="0"/>
      <w:marTop w:val="0"/>
      <w:marBottom w:val="0"/>
      <w:divBdr>
        <w:top w:val="none" w:sz="0" w:space="0" w:color="auto"/>
        <w:left w:val="none" w:sz="0" w:space="0" w:color="auto"/>
        <w:bottom w:val="none" w:sz="0" w:space="0" w:color="auto"/>
        <w:right w:val="none" w:sz="0" w:space="0" w:color="auto"/>
      </w:divBdr>
      <w:divsChild>
        <w:div w:id="280038699">
          <w:marLeft w:val="0"/>
          <w:marRight w:val="0"/>
          <w:marTop w:val="0"/>
          <w:marBottom w:val="0"/>
          <w:divBdr>
            <w:top w:val="none" w:sz="0" w:space="0" w:color="auto"/>
            <w:left w:val="none" w:sz="0" w:space="0" w:color="auto"/>
            <w:bottom w:val="none" w:sz="0" w:space="0" w:color="auto"/>
            <w:right w:val="none" w:sz="0" w:space="0" w:color="auto"/>
          </w:divBdr>
          <w:divsChild>
            <w:div w:id="159590330">
              <w:marLeft w:val="0"/>
              <w:marRight w:val="0"/>
              <w:marTop w:val="0"/>
              <w:marBottom w:val="0"/>
              <w:divBdr>
                <w:top w:val="none" w:sz="0" w:space="0" w:color="auto"/>
                <w:left w:val="none" w:sz="0" w:space="0" w:color="auto"/>
                <w:bottom w:val="none" w:sz="0" w:space="0" w:color="auto"/>
                <w:right w:val="none" w:sz="0" w:space="0" w:color="auto"/>
              </w:divBdr>
              <w:divsChild>
                <w:div w:id="200062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5243399">
      <w:bodyDiv w:val="1"/>
      <w:marLeft w:val="0"/>
      <w:marRight w:val="0"/>
      <w:marTop w:val="0"/>
      <w:marBottom w:val="0"/>
      <w:divBdr>
        <w:top w:val="none" w:sz="0" w:space="0" w:color="auto"/>
        <w:left w:val="none" w:sz="0" w:space="0" w:color="auto"/>
        <w:bottom w:val="none" w:sz="0" w:space="0" w:color="auto"/>
        <w:right w:val="none" w:sz="0" w:space="0" w:color="auto"/>
      </w:divBdr>
      <w:divsChild>
        <w:div w:id="1208909297">
          <w:marLeft w:val="0"/>
          <w:marRight w:val="0"/>
          <w:marTop w:val="0"/>
          <w:marBottom w:val="0"/>
          <w:divBdr>
            <w:top w:val="none" w:sz="0" w:space="0" w:color="auto"/>
            <w:left w:val="none" w:sz="0" w:space="0" w:color="auto"/>
            <w:bottom w:val="none" w:sz="0" w:space="0" w:color="auto"/>
            <w:right w:val="none" w:sz="0" w:space="0" w:color="auto"/>
          </w:divBdr>
          <w:divsChild>
            <w:div w:id="1279681441">
              <w:marLeft w:val="0"/>
              <w:marRight w:val="0"/>
              <w:marTop w:val="0"/>
              <w:marBottom w:val="0"/>
              <w:divBdr>
                <w:top w:val="none" w:sz="0" w:space="0" w:color="auto"/>
                <w:left w:val="none" w:sz="0" w:space="0" w:color="auto"/>
                <w:bottom w:val="none" w:sz="0" w:space="0" w:color="auto"/>
                <w:right w:val="none" w:sz="0" w:space="0" w:color="auto"/>
              </w:divBdr>
              <w:divsChild>
                <w:div w:id="24446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780798">
      <w:bodyDiv w:val="1"/>
      <w:marLeft w:val="0"/>
      <w:marRight w:val="0"/>
      <w:marTop w:val="0"/>
      <w:marBottom w:val="0"/>
      <w:divBdr>
        <w:top w:val="none" w:sz="0" w:space="0" w:color="auto"/>
        <w:left w:val="none" w:sz="0" w:space="0" w:color="auto"/>
        <w:bottom w:val="none" w:sz="0" w:space="0" w:color="auto"/>
        <w:right w:val="none" w:sz="0" w:space="0" w:color="auto"/>
      </w:divBdr>
      <w:divsChild>
        <w:div w:id="1662389698">
          <w:marLeft w:val="0"/>
          <w:marRight w:val="0"/>
          <w:marTop w:val="0"/>
          <w:marBottom w:val="0"/>
          <w:divBdr>
            <w:top w:val="none" w:sz="0" w:space="0" w:color="auto"/>
            <w:left w:val="none" w:sz="0" w:space="0" w:color="auto"/>
            <w:bottom w:val="none" w:sz="0" w:space="0" w:color="auto"/>
            <w:right w:val="none" w:sz="0" w:space="0" w:color="auto"/>
          </w:divBdr>
          <w:divsChild>
            <w:div w:id="1513107238">
              <w:marLeft w:val="0"/>
              <w:marRight w:val="0"/>
              <w:marTop w:val="0"/>
              <w:marBottom w:val="0"/>
              <w:divBdr>
                <w:top w:val="none" w:sz="0" w:space="0" w:color="auto"/>
                <w:left w:val="none" w:sz="0" w:space="0" w:color="auto"/>
                <w:bottom w:val="none" w:sz="0" w:space="0" w:color="auto"/>
                <w:right w:val="none" w:sz="0" w:space="0" w:color="auto"/>
              </w:divBdr>
              <w:divsChild>
                <w:div w:id="113910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106553">
      <w:bodyDiv w:val="1"/>
      <w:marLeft w:val="0"/>
      <w:marRight w:val="0"/>
      <w:marTop w:val="0"/>
      <w:marBottom w:val="0"/>
      <w:divBdr>
        <w:top w:val="none" w:sz="0" w:space="0" w:color="auto"/>
        <w:left w:val="none" w:sz="0" w:space="0" w:color="auto"/>
        <w:bottom w:val="none" w:sz="0" w:space="0" w:color="auto"/>
        <w:right w:val="none" w:sz="0" w:space="0" w:color="auto"/>
      </w:divBdr>
    </w:div>
    <w:div w:id="1227449731">
      <w:bodyDiv w:val="1"/>
      <w:marLeft w:val="0"/>
      <w:marRight w:val="0"/>
      <w:marTop w:val="0"/>
      <w:marBottom w:val="0"/>
      <w:divBdr>
        <w:top w:val="none" w:sz="0" w:space="0" w:color="auto"/>
        <w:left w:val="none" w:sz="0" w:space="0" w:color="auto"/>
        <w:bottom w:val="none" w:sz="0" w:space="0" w:color="auto"/>
        <w:right w:val="none" w:sz="0" w:space="0" w:color="auto"/>
      </w:divBdr>
      <w:divsChild>
        <w:div w:id="1696688944">
          <w:marLeft w:val="0"/>
          <w:marRight w:val="0"/>
          <w:marTop w:val="0"/>
          <w:marBottom w:val="0"/>
          <w:divBdr>
            <w:top w:val="none" w:sz="0" w:space="0" w:color="auto"/>
            <w:left w:val="none" w:sz="0" w:space="0" w:color="auto"/>
            <w:bottom w:val="none" w:sz="0" w:space="0" w:color="auto"/>
            <w:right w:val="none" w:sz="0" w:space="0" w:color="auto"/>
          </w:divBdr>
          <w:divsChild>
            <w:div w:id="1304578606">
              <w:marLeft w:val="0"/>
              <w:marRight w:val="0"/>
              <w:marTop w:val="0"/>
              <w:marBottom w:val="0"/>
              <w:divBdr>
                <w:top w:val="none" w:sz="0" w:space="0" w:color="auto"/>
                <w:left w:val="none" w:sz="0" w:space="0" w:color="auto"/>
                <w:bottom w:val="none" w:sz="0" w:space="0" w:color="auto"/>
                <w:right w:val="none" w:sz="0" w:space="0" w:color="auto"/>
              </w:divBdr>
              <w:divsChild>
                <w:div w:id="25586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041412">
      <w:bodyDiv w:val="1"/>
      <w:marLeft w:val="0"/>
      <w:marRight w:val="0"/>
      <w:marTop w:val="0"/>
      <w:marBottom w:val="0"/>
      <w:divBdr>
        <w:top w:val="none" w:sz="0" w:space="0" w:color="auto"/>
        <w:left w:val="none" w:sz="0" w:space="0" w:color="auto"/>
        <w:bottom w:val="none" w:sz="0" w:space="0" w:color="auto"/>
        <w:right w:val="none" w:sz="0" w:space="0" w:color="auto"/>
      </w:divBdr>
      <w:divsChild>
        <w:div w:id="1539079993">
          <w:marLeft w:val="0"/>
          <w:marRight w:val="0"/>
          <w:marTop w:val="0"/>
          <w:marBottom w:val="0"/>
          <w:divBdr>
            <w:top w:val="none" w:sz="0" w:space="0" w:color="auto"/>
            <w:left w:val="none" w:sz="0" w:space="0" w:color="auto"/>
            <w:bottom w:val="none" w:sz="0" w:space="0" w:color="auto"/>
            <w:right w:val="none" w:sz="0" w:space="0" w:color="auto"/>
          </w:divBdr>
          <w:divsChild>
            <w:div w:id="1388266196">
              <w:marLeft w:val="0"/>
              <w:marRight w:val="0"/>
              <w:marTop w:val="0"/>
              <w:marBottom w:val="0"/>
              <w:divBdr>
                <w:top w:val="none" w:sz="0" w:space="0" w:color="auto"/>
                <w:left w:val="none" w:sz="0" w:space="0" w:color="auto"/>
                <w:bottom w:val="none" w:sz="0" w:space="0" w:color="auto"/>
                <w:right w:val="none" w:sz="0" w:space="0" w:color="auto"/>
              </w:divBdr>
              <w:divsChild>
                <w:div w:id="102236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815684">
      <w:bodyDiv w:val="1"/>
      <w:marLeft w:val="0"/>
      <w:marRight w:val="0"/>
      <w:marTop w:val="0"/>
      <w:marBottom w:val="0"/>
      <w:divBdr>
        <w:top w:val="none" w:sz="0" w:space="0" w:color="auto"/>
        <w:left w:val="none" w:sz="0" w:space="0" w:color="auto"/>
        <w:bottom w:val="none" w:sz="0" w:space="0" w:color="auto"/>
        <w:right w:val="none" w:sz="0" w:space="0" w:color="auto"/>
      </w:divBdr>
    </w:div>
    <w:div w:id="1242519230">
      <w:bodyDiv w:val="1"/>
      <w:marLeft w:val="0"/>
      <w:marRight w:val="0"/>
      <w:marTop w:val="0"/>
      <w:marBottom w:val="0"/>
      <w:divBdr>
        <w:top w:val="none" w:sz="0" w:space="0" w:color="auto"/>
        <w:left w:val="none" w:sz="0" w:space="0" w:color="auto"/>
        <w:bottom w:val="none" w:sz="0" w:space="0" w:color="auto"/>
        <w:right w:val="none" w:sz="0" w:space="0" w:color="auto"/>
      </w:divBdr>
      <w:divsChild>
        <w:div w:id="1313631398">
          <w:marLeft w:val="0"/>
          <w:marRight w:val="0"/>
          <w:marTop w:val="0"/>
          <w:marBottom w:val="0"/>
          <w:divBdr>
            <w:top w:val="none" w:sz="0" w:space="0" w:color="auto"/>
            <w:left w:val="none" w:sz="0" w:space="0" w:color="auto"/>
            <w:bottom w:val="none" w:sz="0" w:space="0" w:color="auto"/>
            <w:right w:val="none" w:sz="0" w:space="0" w:color="auto"/>
          </w:divBdr>
          <w:divsChild>
            <w:div w:id="1101533097">
              <w:marLeft w:val="0"/>
              <w:marRight w:val="0"/>
              <w:marTop w:val="0"/>
              <w:marBottom w:val="0"/>
              <w:divBdr>
                <w:top w:val="none" w:sz="0" w:space="0" w:color="auto"/>
                <w:left w:val="none" w:sz="0" w:space="0" w:color="auto"/>
                <w:bottom w:val="none" w:sz="0" w:space="0" w:color="auto"/>
                <w:right w:val="none" w:sz="0" w:space="0" w:color="auto"/>
              </w:divBdr>
              <w:divsChild>
                <w:div w:id="91864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651406">
      <w:bodyDiv w:val="1"/>
      <w:marLeft w:val="0"/>
      <w:marRight w:val="0"/>
      <w:marTop w:val="0"/>
      <w:marBottom w:val="0"/>
      <w:divBdr>
        <w:top w:val="none" w:sz="0" w:space="0" w:color="auto"/>
        <w:left w:val="none" w:sz="0" w:space="0" w:color="auto"/>
        <w:bottom w:val="none" w:sz="0" w:space="0" w:color="auto"/>
        <w:right w:val="none" w:sz="0" w:space="0" w:color="auto"/>
      </w:divBdr>
      <w:divsChild>
        <w:div w:id="1078596511">
          <w:marLeft w:val="0"/>
          <w:marRight w:val="0"/>
          <w:marTop w:val="0"/>
          <w:marBottom w:val="0"/>
          <w:divBdr>
            <w:top w:val="none" w:sz="0" w:space="0" w:color="auto"/>
            <w:left w:val="none" w:sz="0" w:space="0" w:color="auto"/>
            <w:bottom w:val="none" w:sz="0" w:space="0" w:color="auto"/>
            <w:right w:val="none" w:sz="0" w:space="0" w:color="auto"/>
          </w:divBdr>
          <w:divsChild>
            <w:div w:id="215043459">
              <w:marLeft w:val="0"/>
              <w:marRight w:val="0"/>
              <w:marTop w:val="0"/>
              <w:marBottom w:val="0"/>
              <w:divBdr>
                <w:top w:val="none" w:sz="0" w:space="0" w:color="auto"/>
                <w:left w:val="none" w:sz="0" w:space="0" w:color="auto"/>
                <w:bottom w:val="none" w:sz="0" w:space="0" w:color="auto"/>
                <w:right w:val="none" w:sz="0" w:space="0" w:color="auto"/>
              </w:divBdr>
              <w:divsChild>
                <w:div w:id="55354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2178583">
      <w:bodyDiv w:val="1"/>
      <w:marLeft w:val="0"/>
      <w:marRight w:val="0"/>
      <w:marTop w:val="0"/>
      <w:marBottom w:val="0"/>
      <w:divBdr>
        <w:top w:val="none" w:sz="0" w:space="0" w:color="auto"/>
        <w:left w:val="none" w:sz="0" w:space="0" w:color="auto"/>
        <w:bottom w:val="none" w:sz="0" w:space="0" w:color="auto"/>
        <w:right w:val="none" w:sz="0" w:space="0" w:color="auto"/>
      </w:divBdr>
      <w:divsChild>
        <w:div w:id="358820138">
          <w:marLeft w:val="0"/>
          <w:marRight w:val="0"/>
          <w:marTop w:val="0"/>
          <w:marBottom w:val="0"/>
          <w:divBdr>
            <w:top w:val="none" w:sz="0" w:space="0" w:color="auto"/>
            <w:left w:val="none" w:sz="0" w:space="0" w:color="auto"/>
            <w:bottom w:val="none" w:sz="0" w:space="0" w:color="auto"/>
            <w:right w:val="none" w:sz="0" w:space="0" w:color="auto"/>
          </w:divBdr>
          <w:divsChild>
            <w:div w:id="1395473102">
              <w:marLeft w:val="0"/>
              <w:marRight w:val="0"/>
              <w:marTop w:val="0"/>
              <w:marBottom w:val="0"/>
              <w:divBdr>
                <w:top w:val="none" w:sz="0" w:space="0" w:color="auto"/>
                <w:left w:val="none" w:sz="0" w:space="0" w:color="auto"/>
                <w:bottom w:val="none" w:sz="0" w:space="0" w:color="auto"/>
                <w:right w:val="none" w:sz="0" w:space="0" w:color="auto"/>
              </w:divBdr>
              <w:divsChild>
                <w:div w:id="35365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538127">
      <w:bodyDiv w:val="1"/>
      <w:marLeft w:val="0"/>
      <w:marRight w:val="0"/>
      <w:marTop w:val="0"/>
      <w:marBottom w:val="0"/>
      <w:divBdr>
        <w:top w:val="none" w:sz="0" w:space="0" w:color="auto"/>
        <w:left w:val="none" w:sz="0" w:space="0" w:color="auto"/>
        <w:bottom w:val="none" w:sz="0" w:space="0" w:color="auto"/>
        <w:right w:val="none" w:sz="0" w:space="0" w:color="auto"/>
      </w:divBdr>
      <w:divsChild>
        <w:div w:id="928927164">
          <w:marLeft w:val="0"/>
          <w:marRight w:val="0"/>
          <w:marTop w:val="0"/>
          <w:marBottom w:val="0"/>
          <w:divBdr>
            <w:top w:val="none" w:sz="0" w:space="0" w:color="auto"/>
            <w:left w:val="none" w:sz="0" w:space="0" w:color="auto"/>
            <w:bottom w:val="none" w:sz="0" w:space="0" w:color="auto"/>
            <w:right w:val="none" w:sz="0" w:space="0" w:color="auto"/>
          </w:divBdr>
          <w:divsChild>
            <w:div w:id="1937981256">
              <w:marLeft w:val="0"/>
              <w:marRight w:val="0"/>
              <w:marTop w:val="0"/>
              <w:marBottom w:val="0"/>
              <w:divBdr>
                <w:top w:val="none" w:sz="0" w:space="0" w:color="auto"/>
                <w:left w:val="none" w:sz="0" w:space="0" w:color="auto"/>
                <w:bottom w:val="none" w:sz="0" w:space="0" w:color="auto"/>
                <w:right w:val="none" w:sz="0" w:space="0" w:color="auto"/>
              </w:divBdr>
              <w:divsChild>
                <w:div w:id="172533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1396835">
      <w:bodyDiv w:val="1"/>
      <w:marLeft w:val="0"/>
      <w:marRight w:val="0"/>
      <w:marTop w:val="0"/>
      <w:marBottom w:val="0"/>
      <w:divBdr>
        <w:top w:val="none" w:sz="0" w:space="0" w:color="auto"/>
        <w:left w:val="none" w:sz="0" w:space="0" w:color="auto"/>
        <w:bottom w:val="none" w:sz="0" w:space="0" w:color="auto"/>
        <w:right w:val="none" w:sz="0" w:space="0" w:color="auto"/>
      </w:divBdr>
      <w:divsChild>
        <w:div w:id="100221625">
          <w:marLeft w:val="0"/>
          <w:marRight w:val="0"/>
          <w:marTop w:val="0"/>
          <w:marBottom w:val="0"/>
          <w:divBdr>
            <w:top w:val="none" w:sz="0" w:space="0" w:color="auto"/>
            <w:left w:val="none" w:sz="0" w:space="0" w:color="auto"/>
            <w:bottom w:val="none" w:sz="0" w:space="0" w:color="auto"/>
            <w:right w:val="none" w:sz="0" w:space="0" w:color="auto"/>
          </w:divBdr>
          <w:divsChild>
            <w:div w:id="962418227">
              <w:marLeft w:val="0"/>
              <w:marRight w:val="0"/>
              <w:marTop w:val="0"/>
              <w:marBottom w:val="0"/>
              <w:divBdr>
                <w:top w:val="none" w:sz="0" w:space="0" w:color="auto"/>
                <w:left w:val="none" w:sz="0" w:space="0" w:color="auto"/>
                <w:bottom w:val="none" w:sz="0" w:space="0" w:color="auto"/>
                <w:right w:val="none" w:sz="0" w:space="0" w:color="auto"/>
              </w:divBdr>
              <w:divsChild>
                <w:div w:id="43760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3161633">
      <w:bodyDiv w:val="1"/>
      <w:marLeft w:val="0"/>
      <w:marRight w:val="0"/>
      <w:marTop w:val="0"/>
      <w:marBottom w:val="0"/>
      <w:divBdr>
        <w:top w:val="none" w:sz="0" w:space="0" w:color="auto"/>
        <w:left w:val="none" w:sz="0" w:space="0" w:color="auto"/>
        <w:bottom w:val="none" w:sz="0" w:space="0" w:color="auto"/>
        <w:right w:val="none" w:sz="0" w:space="0" w:color="auto"/>
      </w:divBdr>
    </w:div>
    <w:div w:id="1346400995">
      <w:bodyDiv w:val="1"/>
      <w:marLeft w:val="0"/>
      <w:marRight w:val="0"/>
      <w:marTop w:val="0"/>
      <w:marBottom w:val="0"/>
      <w:divBdr>
        <w:top w:val="none" w:sz="0" w:space="0" w:color="auto"/>
        <w:left w:val="none" w:sz="0" w:space="0" w:color="auto"/>
        <w:bottom w:val="none" w:sz="0" w:space="0" w:color="auto"/>
        <w:right w:val="none" w:sz="0" w:space="0" w:color="auto"/>
      </w:divBdr>
      <w:divsChild>
        <w:div w:id="1643272957">
          <w:marLeft w:val="0"/>
          <w:marRight w:val="0"/>
          <w:marTop w:val="0"/>
          <w:marBottom w:val="0"/>
          <w:divBdr>
            <w:top w:val="none" w:sz="0" w:space="0" w:color="auto"/>
            <w:left w:val="none" w:sz="0" w:space="0" w:color="auto"/>
            <w:bottom w:val="none" w:sz="0" w:space="0" w:color="auto"/>
            <w:right w:val="none" w:sz="0" w:space="0" w:color="auto"/>
          </w:divBdr>
          <w:divsChild>
            <w:div w:id="281308767">
              <w:marLeft w:val="0"/>
              <w:marRight w:val="0"/>
              <w:marTop w:val="0"/>
              <w:marBottom w:val="0"/>
              <w:divBdr>
                <w:top w:val="none" w:sz="0" w:space="0" w:color="auto"/>
                <w:left w:val="none" w:sz="0" w:space="0" w:color="auto"/>
                <w:bottom w:val="none" w:sz="0" w:space="0" w:color="auto"/>
                <w:right w:val="none" w:sz="0" w:space="0" w:color="auto"/>
              </w:divBdr>
              <w:divsChild>
                <w:div w:id="7578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6717251">
      <w:bodyDiv w:val="1"/>
      <w:marLeft w:val="0"/>
      <w:marRight w:val="0"/>
      <w:marTop w:val="0"/>
      <w:marBottom w:val="0"/>
      <w:divBdr>
        <w:top w:val="none" w:sz="0" w:space="0" w:color="auto"/>
        <w:left w:val="none" w:sz="0" w:space="0" w:color="auto"/>
        <w:bottom w:val="none" w:sz="0" w:space="0" w:color="auto"/>
        <w:right w:val="none" w:sz="0" w:space="0" w:color="auto"/>
      </w:divBdr>
      <w:divsChild>
        <w:div w:id="1720398503">
          <w:marLeft w:val="0"/>
          <w:marRight w:val="0"/>
          <w:marTop w:val="0"/>
          <w:marBottom w:val="0"/>
          <w:divBdr>
            <w:top w:val="none" w:sz="0" w:space="0" w:color="auto"/>
            <w:left w:val="none" w:sz="0" w:space="0" w:color="auto"/>
            <w:bottom w:val="none" w:sz="0" w:space="0" w:color="auto"/>
            <w:right w:val="none" w:sz="0" w:space="0" w:color="auto"/>
          </w:divBdr>
          <w:divsChild>
            <w:div w:id="1966227800">
              <w:marLeft w:val="0"/>
              <w:marRight w:val="0"/>
              <w:marTop w:val="0"/>
              <w:marBottom w:val="0"/>
              <w:divBdr>
                <w:top w:val="none" w:sz="0" w:space="0" w:color="auto"/>
                <w:left w:val="none" w:sz="0" w:space="0" w:color="auto"/>
                <w:bottom w:val="none" w:sz="0" w:space="0" w:color="auto"/>
                <w:right w:val="none" w:sz="0" w:space="0" w:color="auto"/>
              </w:divBdr>
              <w:divsChild>
                <w:div w:id="19334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6785842">
      <w:bodyDiv w:val="1"/>
      <w:marLeft w:val="0"/>
      <w:marRight w:val="0"/>
      <w:marTop w:val="0"/>
      <w:marBottom w:val="0"/>
      <w:divBdr>
        <w:top w:val="none" w:sz="0" w:space="0" w:color="auto"/>
        <w:left w:val="none" w:sz="0" w:space="0" w:color="auto"/>
        <w:bottom w:val="none" w:sz="0" w:space="0" w:color="auto"/>
        <w:right w:val="none" w:sz="0" w:space="0" w:color="auto"/>
      </w:divBdr>
      <w:divsChild>
        <w:div w:id="503907470">
          <w:marLeft w:val="0"/>
          <w:marRight w:val="0"/>
          <w:marTop w:val="0"/>
          <w:marBottom w:val="0"/>
          <w:divBdr>
            <w:top w:val="none" w:sz="0" w:space="0" w:color="auto"/>
            <w:left w:val="none" w:sz="0" w:space="0" w:color="auto"/>
            <w:bottom w:val="none" w:sz="0" w:space="0" w:color="auto"/>
            <w:right w:val="none" w:sz="0" w:space="0" w:color="auto"/>
          </w:divBdr>
          <w:divsChild>
            <w:div w:id="2096592321">
              <w:marLeft w:val="0"/>
              <w:marRight w:val="0"/>
              <w:marTop w:val="0"/>
              <w:marBottom w:val="0"/>
              <w:divBdr>
                <w:top w:val="none" w:sz="0" w:space="0" w:color="auto"/>
                <w:left w:val="none" w:sz="0" w:space="0" w:color="auto"/>
                <w:bottom w:val="none" w:sz="0" w:space="0" w:color="auto"/>
                <w:right w:val="none" w:sz="0" w:space="0" w:color="auto"/>
              </w:divBdr>
              <w:divsChild>
                <w:div w:id="102316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7002110">
      <w:bodyDiv w:val="1"/>
      <w:marLeft w:val="0"/>
      <w:marRight w:val="0"/>
      <w:marTop w:val="0"/>
      <w:marBottom w:val="0"/>
      <w:divBdr>
        <w:top w:val="none" w:sz="0" w:space="0" w:color="auto"/>
        <w:left w:val="none" w:sz="0" w:space="0" w:color="auto"/>
        <w:bottom w:val="none" w:sz="0" w:space="0" w:color="auto"/>
        <w:right w:val="none" w:sz="0" w:space="0" w:color="auto"/>
      </w:divBdr>
      <w:divsChild>
        <w:div w:id="2047563420">
          <w:marLeft w:val="0"/>
          <w:marRight w:val="0"/>
          <w:marTop w:val="0"/>
          <w:marBottom w:val="0"/>
          <w:divBdr>
            <w:top w:val="none" w:sz="0" w:space="0" w:color="auto"/>
            <w:left w:val="none" w:sz="0" w:space="0" w:color="auto"/>
            <w:bottom w:val="none" w:sz="0" w:space="0" w:color="auto"/>
            <w:right w:val="none" w:sz="0" w:space="0" w:color="auto"/>
          </w:divBdr>
          <w:divsChild>
            <w:div w:id="1720011788">
              <w:marLeft w:val="0"/>
              <w:marRight w:val="0"/>
              <w:marTop w:val="0"/>
              <w:marBottom w:val="0"/>
              <w:divBdr>
                <w:top w:val="none" w:sz="0" w:space="0" w:color="auto"/>
                <w:left w:val="none" w:sz="0" w:space="0" w:color="auto"/>
                <w:bottom w:val="none" w:sz="0" w:space="0" w:color="auto"/>
                <w:right w:val="none" w:sz="0" w:space="0" w:color="auto"/>
              </w:divBdr>
              <w:divsChild>
                <w:div w:id="115245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3596151">
      <w:bodyDiv w:val="1"/>
      <w:marLeft w:val="0"/>
      <w:marRight w:val="0"/>
      <w:marTop w:val="0"/>
      <w:marBottom w:val="0"/>
      <w:divBdr>
        <w:top w:val="none" w:sz="0" w:space="0" w:color="auto"/>
        <w:left w:val="none" w:sz="0" w:space="0" w:color="auto"/>
        <w:bottom w:val="none" w:sz="0" w:space="0" w:color="auto"/>
        <w:right w:val="none" w:sz="0" w:space="0" w:color="auto"/>
      </w:divBdr>
    </w:div>
    <w:div w:id="1394546383">
      <w:bodyDiv w:val="1"/>
      <w:marLeft w:val="0"/>
      <w:marRight w:val="0"/>
      <w:marTop w:val="0"/>
      <w:marBottom w:val="0"/>
      <w:divBdr>
        <w:top w:val="none" w:sz="0" w:space="0" w:color="auto"/>
        <w:left w:val="none" w:sz="0" w:space="0" w:color="auto"/>
        <w:bottom w:val="none" w:sz="0" w:space="0" w:color="auto"/>
        <w:right w:val="none" w:sz="0" w:space="0" w:color="auto"/>
      </w:divBdr>
      <w:divsChild>
        <w:div w:id="1743600543">
          <w:marLeft w:val="0"/>
          <w:marRight w:val="0"/>
          <w:marTop w:val="0"/>
          <w:marBottom w:val="0"/>
          <w:divBdr>
            <w:top w:val="none" w:sz="0" w:space="0" w:color="auto"/>
            <w:left w:val="none" w:sz="0" w:space="0" w:color="auto"/>
            <w:bottom w:val="none" w:sz="0" w:space="0" w:color="auto"/>
            <w:right w:val="none" w:sz="0" w:space="0" w:color="auto"/>
          </w:divBdr>
          <w:divsChild>
            <w:div w:id="484787287">
              <w:marLeft w:val="0"/>
              <w:marRight w:val="0"/>
              <w:marTop w:val="0"/>
              <w:marBottom w:val="0"/>
              <w:divBdr>
                <w:top w:val="none" w:sz="0" w:space="0" w:color="auto"/>
                <w:left w:val="none" w:sz="0" w:space="0" w:color="auto"/>
                <w:bottom w:val="none" w:sz="0" w:space="0" w:color="auto"/>
                <w:right w:val="none" w:sz="0" w:space="0" w:color="auto"/>
              </w:divBdr>
              <w:divsChild>
                <w:div w:id="72083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6844693">
      <w:bodyDiv w:val="1"/>
      <w:marLeft w:val="0"/>
      <w:marRight w:val="0"/>
      <w:marTop w:val="0"/>
      <w:marBottom w:val="0"/>
      <w:divBdr>
        <w:top w:val="none" w:sz="0" w:space="0" w:color="auto"/>
        <w:left w:val="none" w:sz="0" w:space="0" w:color="auto"/>
        <w:bottom w:val="none" w:sz="0" w:space="0" w:color="auto"/>
        <w:right w:val="none" w:sz="0" w:space="0" w:color="auto"/>
      </w:divBdr>
      <w:divsChild>
        <w:div w:id="780497176">
          <w:marLeft w:val="0"/>
          <w:marRight w:val="0"/>
          <w:marTop w:val="0"/>
          <w:marBottom w:val="0"/>
          <w:divBdr>
            <w:top w:val="none" w:sz="0" w:space="0" w:color="auto"/>
            <w:left w:val="none" w:sz="0" w:space="0" w:color="auto"/>
            <w:bottom w:val="none" w:sz="0" w:space="0" w:color="auto"/>
            <w:right w:val="none" w:sz="0" w:space="0" w:color="auto"/>
          </w:divBdr>
          <w:divsChild>
            <w:div w:id="905342414">
              <w:marLeft w:val="0"/>
              <w:marRight w:val="0"/>
              <w:marTop w:val="0"/>
              <w:marBottom w:val="0"/>
              <w:divBdr>
                <w:top w:val="none" w:sz="0" w:space="0" w:color="auto"/>
                <w:left w:val="none" w:sz="0" w:space="0" w:color="auto"/>
                <w:bottom w:val="none" w:sz="0" w:space="0" w:color="auto"/>
                <w:right w:val="none" w:sz="0" w:space="0" w:color="auto"/>
              </w:divBdr>
              <w:divsChild>
                <w:div w:id="78172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051402">
      <w:bodyDiv w:val="1"/>
      <w:marLeft w:val="0"/>
      <w:marRight w:val="0"/>
      <w:marTop w:val="0"/>
      <w:marBottom w:val="0"/>
      <w:divBdr>
        <w:top w:val="none" w:sz="0" w:space="0" w:color="auto"/>
        <w:left w:val="none" w:sz="0" w:space="0" w:color="auto"/>
        <w:bottom w:val="none" w:sz="0" w:space="0" w:color="auto"/>
        <w:right w:val="none" w:sz="0" w:space="0" w:color="auto"/>
      </w:divBdr>
      <w:divsChild>
        <w:div w:id="261574096">
          <w:marLeft w:val="0"/>
          <w:marRight w:val="0"/>
          <w:marTop w:val="0"/>
          <w:marBottom w:val="0"/>
          <w:divBdr>
            <w:top w:val="none" w:sz="0" w:space="0" w:color="auto"/>
            <w:left w:val="none" w:sz="0" w:space="0" w:color="auto"/>
            <w:bottom w:val="none" w:sz="0" w:space="0" w:color="auto"/>
            <w:right w:val="none" w:sz="0" w:space="0" w:color="auto"/>
          </w:divBdr>
          <w:divsChild>
            <w:div w:id="353462153">
              <w:marLeft w:val="0"/>
              <w:marRight w:val="0"/>
              <w:marTop w:val="0"/>
              <w:marBottom w:val="0"/>
              <w:divBdr>
                <w:top w:val="none" w:sz="0" w:space="0" w:color="auto"/>
                <w:left w:val="none" w:sz="0" w:space="0" w:color="auto"/>
                <w:bottom w:val="none" w:sz="0" w:space="0" w:color="auto"/>
                <w:right w:val="none" w:sz="0" w:space="0" w:color="auto"/>
              </w:divBdr>
              <w:divsChild>
                <w:div w:id="71212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411633">
      <w:bodyDiv w:val="1"/>
      <w:marLeft w:val="0"/>
      <w:marRight w:val="0"/>
      <w:marTop w:val="0"/>
      <w:marBottom w:val="0"/>
      <w:divBdr>
        <w:top w:val="none" w:sz="0" w:space="0" w:color="auto"/>
        <w:left w:val="none" w:sz="0" w:space="0" w:color="auto"/>
        <w:bottom w:val="none" w:sz="0" w:space="0" w:color="auto"/>
        <w:right w:val="none" w:sz="0" w:space="0" w:color="auto"/>
      </w:divBdr>
      <w:divsChild>
        <w:div w:id="1958487802">
          <w:marLeft w:val="0"/>
          <w:marRight w:val="0"/>
          <w:marTop w:val="0"/>
          <w:marBottom w:val="0"/>
          <w:divBdr>
            <w:top w:val="none" w:sz="0" w:space="0" w:color="auto"/>
            <w:left w:val="none" w:sz="0" w:space="0" w:color="auto"/>
            <w:bottom w:val="none" w:sz="0" w:space="0" w:color="auto"/>
            <w:right w:val="none" w:sz="0" w:space="0" w:color="auto"/>
          </w:divBdr>
          <w:divsChild>
            <w:div w:id="584460554">
              <w:marLeft w:val="0"/>
              <w:marRight w:val="0"/>
              <w:marTop w:val="0"/>
              <w:marBottom w:val="0"/>
              <w:divBdr>
                <w:top w:val="none" w:sz="0" w:space="0" w:color="auto"/>
                <w:left w:val="none" w:sz="0" w:space="0" w:color="auto"/>
                <w:bottom w:val="none" w:sz="0" w:space="0" w:color="auto"/>
                <w:right w:val="none" w:sz="0" w:space="0" w:color="auto"/>
              </w:divBdr>
              <w:divsChild>
                <w:div w:id="40523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599718">
      <w:bodyDiv w:val="1"/>
      <w:marLeft w:val="0"/>
      <w:marRight w:val="0"/>
      <w:marTop w:val="0"/>
      <w:marBottom w:val="0"/>
      <w:divBdr>
        <w:top w:val="none" w:sz="0" w:space="0" w:color="auto"/>
        <w:left w:val="none" w:sz="0" w:space="0" w:color="auto"/>
        <w:bottom w:val="none" w:sz="0" w:space="0" w:color="auto"/>
        <w:right w:val="none" w:sz="0" w:space="0" w:color="auto"/>
      </w:divBdr>
      <w:divsChild>
        <w:div w:id="1723941618">
          <w:marLeft w:val="0"/>
          <w:marRight w:val="0"/>
          <w:marTop w:val="0"/>
          <w:marBottom w:val="0"/>
          <w:divBdr>
            <w:top w:val="none" w:sz="0" w:space="0" w:color="auto"/>
            <w:left w:val="none" w:sz="0" w:space="0" w:color="auto"/>
            <w:bottom w:val="none" w:sz="0" w:space="0" w:color="auto"/>
            <w:right w:val="none" w:sz="0" w:space="0" w:color="auto"/>
          </w:divBdr>
          <w:divsChild>
            <w:div w:id="522788582">
              <w:marLeft w:val="0"/>
              <w:marRight w:val="0"/>
              <w:marTop w:val="0"/>
              <w:marBottom w:val="0"/>
              <w:divBdr>
                <w:top w:val="none" w:sz="0" w:space="0" w:color="auto"/>
                <w:left w:val="none" w:sz="0" w:space="0" w:color="auto"/>
                <w:bottom w:val="none" w:sz="0" w:space="0" w:color="auto"/>
                <w:right w:val="none" w:sz="0" w:space="0" w:color="auto"/>
              </w:divBdr>
              <w:divsChild>
                <w:div w:id="127555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4835416">
      <w:bodyDiv w:val="1"/>
      <w:marLeft w:val="0"/>
      <w:marRight w:val="0"/>
      <w:marTop w:val="0"/>
      <w:marBottom w:val="0"/>
      <w:divBdr>
        <w:top w:val="none" w:sz="0" w:space="0" w:color="auto"/>
        <w:left w:val="none" w:sz="0" w:space="0" w:color="auto"/>
        <w:bottom w:val="none" w:sz="0" w:space="0" w:color="auto"/>
        <w:right w:val="none" w:sz="0" w:space="0" w:color="auto"/>
      </w:divBdr>
      <w:divsChild>
        <w:div w:id="955722143">
          <w:marLeft w:val="0"/>
          <w:marRight w:val="0"/>
          <w:marTop w:val="0"/>
          <w:marBottom w:val="0"/>
          <w:divBdr>
            <w:top w:val="none" w:sz="0" w:space="0" w:color="auto"/>
            <w:left w:val="none" w:sz="0" w:space="0" w:color="auto"/>
            <w:bottom w:val="none" w:sz="0" w:space="0" w:color="auto"/>
            <w:right w:val="none" w:sz="0" w:space="0" w:color="auto"/>
          </w:divBdr>
          <w:divsChild>
            <w:div w:id="1666668982">
              <w:marLeft w:val="0"/>
              <w:marRight w:val="0"/>
              <w:marTop w:val="0"/>
              <w:marBottom w:val="0"/>
              <w:divBdr>
                <w:top w:val="none" w:sz="0" w:space="0" w:color="auto"/>
                <w:left w:val="none" w:sz="0" w:space="0" w:color="auto"/>
                <w:bottom w:val="none" w:sz="0" w:space="0" w:color="auto"/>
                <w:right w:val="none" w:sz="0" w:space="0" w:color="auto"/>
              </w:divBdr>
              <w:divsChild>
                <w:div w:id="48694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5823866">
      <w:bodyDiv w:val="1"/>
      <w:marLeft w:val="0"/>
      <w:marRight w:val="0"/>
      <w:marTop w:val="0"/>
      <w:marBottom w:val="0"/>
      <w:divBdr>
        <w:top w:val="none" w:sz="0" w:space="0" w:color="auto"/>
        <w:left w:val="none" w:sz="0" w:space="0" w:color="auto"/>
        <w:bottom w:val="none" w:sz="0" w:space="0" w:color="auto"/>
        <w:right w:val="none" w:sz="0" w:space="0" w:color="auto"/>
      </w:divBdr>
      <w:divsChild>
        <w:div w:id="1978534511">
          <w:marLeft w:val="0"/>
          <w:marRight w:val="0"/>
          <w:marTop w:val="0"/>
          <w:marBottom w:val="0"/>
          <w:divBdr>
            <w:top w:val="none" w:sz="0" w:space="0" w:color="auto"/>
            <w:left w:val="none" w:sz="0" w:space="0" w:color="auto"/>
            <w:bottom w:val="none" w:sz="0" w:space="0" w:color="auto"/>
            <w:right w:val="none" w:sz="0" w:space="0" w:color="auto"/>
          </w:divBdr>
          <w:divsChild>
            <w:div w:id="1690402484">
              <w:marLeft w:val="0"/>
              <w:marRight w:val="0"/>
              <w:marTop w:val="0"/>
              <w:marBottom w:val="0"/>
              <w:divBdr>
                <w:top w:val="none" w:sz="0" w:space="0" w:color="auto"/>
                <w:left w:val="none" w:sz="0" w:space="0" w:color="auto"/>
                <w:bottom w:val="none" w:sz="0" w:space="0" w:color="auto"/>
                <w:right w:val="none" w:sz="0" w:space="0" w:color="auto"/>
              </w:divBdr>
              <w:divsChild>
                <w:div w:id="125378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904300">
      <w:bodyDiv w:val="1"/>
      <w:marLeft w:val="0"/>
      <w:marRight w:val="0"/>
      <w:marTop w:val="0"/>
      <w:marBottom w:val="0"/>
      <w:divBdr>
        <w:top w:val="none" w:sz="0" w:space="0" w:color="auto"/>
        <w:left w:val="none" w:sz="0" w:space="0" w:color="auto"/>
        <w:bottom w:val="none" w:sz="0" w:space="0" w:color="auto"/>
        <w:right w:val="none" w:sz="0" w:space="0" w:color="auto"/>
      </w:divBdr>
      <w:divsChild>
        <w:div w:id="792559097">
          <w:marLeft w:val="0"/>
          <w:marRight w:val="0"/>
          <w:marTop w:val="0"/>
          <w:marBottom w:val="0"/>
          <w:divBdr>
            <w:top w:val="none" w:sz="0" w:space="0" w:color="auto"/>
            <w:left w:val="none" w:sz="0" w:space="0" w:color="auto"/>
            <w:bottom w:val="none" w:sz="0" w:space="0" w:color="auto"/>
            <w:right w:val="none" w:sz="0" w:space="0" w:color="auto"/>
          </w:divBdr>
          <w:divsChild>
            <w:div w:id="1676415685">
              <w:marLeft w:val="0"/>
              <w:marRight w:val="0"/>
              <w:marTop w:val="0"/>
              <w:marBottom w:val="0"/>
              <w:divBdr>
                <w:top w:val="none" w:sz="0" w:space="0" w:color="auto"/>
                <w:left w:val="none" w:sz="0" w:space="0" w:color="auto"/>
                <w:bottom w:val="none" w:sz="0" w:space="0" w:color="auto"/>
                <w:right w:val="none" w:sz="0" w:space="0" w:color="auto"/>
              </w:divBdr>
              <w:divsChild>
                <w:div w:id="12381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6821783">
      <w:bodyDiv w:val="1"/>
      <w:marLeft w:val="0"/>
      <w:marRight w:val="0"/>
      <w:marTop w:val="0"/>
      <w:marBottom w:val="0"/>
      <w:divBdr>
        <w:top w:val="none" w:sz="0" w:space="0" w:color="auto"/>
        <w:left w:val="none" w:sz="0" w:space="0" w:color="auto"/>
        <w:bottom w:val="none" w:sz="0" w:space="0" w:color="auto"/>
        <w:right w:val="none" w:sz="0" w:space="0" w:color="auto"/>
      </w:divBdr>
      <w:divsChild>
        <w:div w:id="549609041">
          <w:marLeft w:val="0"/>
          <w:marRight w:val="0"/>
          <w:marTop w:val="0"/>
          <w:marBottom w:val="0"/>
          <w:divBdr>
            <w:top w:val="none" w:sz="0" w:space="0" w:color="auto"/>
            <w:left w:val="none" w:sz="0" w:space="0" w:color="auto"/>
            <w:bottom w:val="none" w:sz="0" w:space="0" w:color="auto"/>
            <w:right w:val="none" w:sz="0" w:space="0" w:color="auto"/>
          </w:divBdr>
          <w:divsChild>
            <w:div w:id="580913867">
              <w:marLeft w:val="0"/>
              <w:marRight w:val="0"/>
              <w:marTop w:val="0"/>
              <w:marBottom w:val="0"/>
              <w:divBdr>
                <w:top w:val="none" w:sz="0" w:space="0" w:color="auto"/>
                <w:left w:val="none" w:sz="0" w:space="0" w:color="auto"/>
                <w:bottom w:val="none" w:sz="0" w:space="0" w:color="auto"/>
                <w:right w:val="none" w:sz="0" w:space="0" w:color="auto"/>
              </w:divBdr>
              <w:divsChild>
                <w:div w:id="80728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7277656">
      <w:bodyDiv w:val="1"/>
      <w:marLeft w:val="0"/>
      <w:marRight w:val="0"/>
      <w:marTop w:val="0"/>
      <w:marBottom w:val="0"/>
      <w:divBdr>
        <w:top w:val="none" w:sz="0" w:space="0" w:color="auto"/>
        <w:left w:val="none" w:sz="0" w:space="0" w:color="auto"/>
        <w:bottom w:val="none" w:sz="0" w:space="0" w:color="auto"/>
        <w:right w:val="none" w:sz="0" w:space="0" w:color="auto"/>
      </w:divBdr>
      <w:divsChild>
        <w:div w:id="1997225350">
          <w:marLeft w:val="0"/>
          <w:marRight w:val="0"/>
          <w:marTop w:val="0"/>
          <w:marBottom w:val="0"/>
          <w:divBdr>
            <w:top w:val="none" w:sz="0" w:space="0" w:color="auto"/>
            <w:left w:val="none" w:sz="0" w:space="0" w:color="auto"/>
            <w:bottom w:val="none" w:sz="0" w:space="0" w:color="auto"/>
            <w:right w:val="none" w:sz="0" w:space="0" w:color="auto"/>
          </w:divBdr>
          <w:divsChild>
            <w:div w:id="708182786">
              <w:marLeft w:val="0"/>
              <w:marRight w:val="0"/>
              <w:marTop w:val="0"/>
              <w:marBottom w:val="0"/>
              <w:divBdr>
                <w:top w:val="none" w:sz="0" w:space="0" w:color="auto"/>
                <w:left w:val="none" w:sz="0" w:space="0" w:color="auto"/>
                <w:bottom w:val="none" w:sz="0" w:space="0" w:color="auto"/>
                <w:right w:val="none" w:sz="0" w:space="0" w:color="auto"/>
              </w:divBdr>
              <w:divsChild>
                <w:div w:id="146381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9731698">
      <w:bodyDiv w:val="1"/>
      <w:marLeft w:val="0"/>
      <w:marRight w:val="0"/>
      <w:marTop w:val="0"/>
      <w:marBottom w:val="0"/>
      <w:divBdr>
        <w:top w:val="none" w:sz="0" w:space="0" w:color="auto"/>
        <w:left w:val="none" w:sz="0" w:space="0" w:color="auto"/>
        <w:bottom w:val="none" w:sz="0" w:space="0" w:color="auto"/>
        <w:right w:val="none" w:sz="0" w:space="0" w:color="auto"/>
      </w:divBdr>
      <w:divsChild>
        <w:div w:id="1959412943">
          <w:marLeft w:val="0"/>
          <w:marRight w:val="0"/>
          <w:marTop w:val="0"/>
          <w:marBottom w:val="0"/>
          <w:divBdr>
            <w:top w:val="none" w:sz="0" w:space="0" w:color="auto"/>
            <w:left w:val="none" w:sz="0" w:space="0" w:color="auto"/>
            <w:bottom w:val="none" w:sz="0" w:space="0" w:color="auto"/>
            <w:right w:val="none" w:sz="0" w:space="0" w:color="auto"/>
          </w:divBdr>
          <w:divsChild>
            <w:div w:id="242227298">
              <w:marLeft w:val="0"/>
              <w:marRight w:val="0"/>
              <w:marTop w:val="0"/>
              <w:marBottom w:val="0"/>
              <w:divBdr>
                <w:top w:val="none" w:sz="0" w:space="0" w:color="auto"/>
                <w:left w:val="none" w:sz="0" w:space="0" w:color="auto"/>
                <w:bottom w:val="none" w:sz="0" w:space="0" w:color="auto"/>
                <w:right w:val="none" w:sz="0" w:space="0" w:color="auto"/>
              </w:divBdr>
              <w:divsChild>
                <w:div w:id="57967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738828">
      <w:bodyDiv w:val="1"/>
      <w:marLeft w:val="0"/>
      <w:marRight w:val="0"/>
      <w:marTop w:val="0"/>
      <w:marBottom w:val="0"/>
      <w:divBdr>
        <w:top w:val="none" w:sz="0" w:space="0" w:color="auto"/>
        <w:left w:val="none" w:sz="0" w:space="0" w:color="auto"/>
        <w:bottom w:val="none" w:sz="0" w:space="0" w:color="auto"/>
        <w:right w:val="none" w:sz="0" w:space="0" w:color="auto"/>
      </w:divBdr>
      <w:divsChild>
        <w:div w:id="109131639">
          <w:marLeft w:val="0"/>
          <w:marRight w:val="0"/>
          <w:marTop w:val="0"/>
          <w:marBottom w:val="0"/>
          <w:divBdr>
            <w:top w:val="none" w:sz="0" w:space="0" w:color="auto"/>
            <w:left w:val="none" w:sz="0" w:space="0" w:color="auto"/>
            <w:bottom w:val="none" w:sz="0" w:space="0" w:color="auto"/>
            <w:right w:val="none" w:sz="0" w:space="0" w:color="auto"/>
          </w:divBdr>
          <w:divsChild>
            <w:div w:id="1119304595">
              <w:marLeft w:val="0"/>
              <w:marRight w:val="0"/>
              <w:marTop w:val="0"/>
              <w:marBottom w:val="0"/>
              <w:divBdr>
                <w:top w:val="none" w:sz="0" w:space="0" w:color="auto"/>
                <w:left w:val="none" w:sz="0" w:space="0" w:color="auto"/>
                <w:bottom w:val="none" w:sz="0" w:space="0" w:color="auto"/>
                <w:right w:val="none" w:sz="0" w:space="0" w:color="auto"/>
              </w:divBdr>
              <w:divsChild>
                <w:div w:id="1572617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468404">
      <w:bodyDiv w:val="1"/>
      <w:marLeft w:val="0"/>
      <w:marRight w:val="0"/>
      <w:marTop w:val="0"/>
      <w:marBottom w:val="0"/>
      <w:divBdr>
        <w:top w:val="none" w:sz="0" w:space="0" w:color="auto"/>
        <w:left w:val="none" w:sz="0" w:space="0" w:color="auto"/>
        <w:bottom w:val="none" w:sz="0" w:space="0" w:color="auto"/>
        <w:right w:val="none" w:sz="0" w:space="0" w:color="auto"/>
      </w:divBdr>
      <w:divsChild>
        <w:div w:id="2074280572">
          <w:marLeft w:val="0"/>
          <w:marRight w:val="0"/>
          <w:marTop w:val="0"/>
          <w:marBottom w:val="0"/>
          <w:divBdr>
            <w:top w:val="none" w:sz="0" w:space="0" w:color="auto"/>
            <w:left w:val="none" w:sz="0" w:space="0" w:color="auto"/>
            <w:bottom w:val="none" w:sz="0" w:space="0" w:color="auto"/>
            <w:right w:val="none" w:sz="0" w:space="0" w:color="auto"/>
          </w:divBdr>
          <w:divsChild>
            <w:div w:id="119499139">
              <w:marLeft w:val="0"/>
              <w:marRight w:val="0"/>
              <w:marTop w:val="0"/>
              <w:marBottom w:val="0"/>
              <w:divBdr>
                <w:top w:val="none" w:sz="0" w:space="0" w:color="auto"/>
                <w:left w:val="none" w:sz="0" w:space="0" w:color="auto"/>
                <w:bottom w:val="none" w:sz="0" w:space="0" w:color="auto"/>
                <w:right w:val="none" w:sz="0" w:space="0" w:color="auto"/>
              </w:divBdr>
              <w:divsChild>
                <w:div w:id="2182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465896">
      <w:bodyDiv w:val="1"/>
      <w:marLeft w:val="0"/>
      <w:marRight w:val="0"/>
      <w:marTop w:val="0"/>
      <w:marBottom w:val="0"/>
      <w:divBdr>
        <w:top w:val="none" w:sz="0" w:space="0" w:color="auto"/>
        <w:left w:val="none" w:sz="0" w:space="0" w:color="auto"/>
        <w:bottom w:val="none" w:sz="0" w:space="0" w:color="auto"/>
        <w:right w:val="none" w:sz="0" w:space="0" w:color="auto"/>
      </w:divBdr>
      <w:divsChild>
        <w:div w:id="52894017">
          <w:marLeft w:val="0"/>
          <w:marRight w:val="0"/>
          <w:marTop w:val="0"/>
          <w:marBottom w:val="0"/>
          <w:divBdr>
            <w:top w:val="none" w:sz="0" w:space="0" w:color="auto"/>
            <w:left w:val="none" w:sz="0" w:space="0" w:color="auto"/>
            <w:bottom w:val="none" w:sz="0" w:space="0" w:color="auto"/>
            <w:right w:val="none" w:sz="0" w:space="0" w:color="auto"/>
          </w:divBdr>
          <w:divsChild>
            <w:div w:id="760568528">
              <w:marLeft w:val="0"/>
              <w:marRight w:val="0"/>
              <w:marTop w:val="0"/>
              <w:marBottom w:val="0"/>
              <w:divBdr>
                <w:top w:val="none" w:sz="0" w:space="0" w:color="auto"/>
                <w:left w:val="none" w:sz="0" w:space="0" w:color="auto"/>
                <w:bottom w:val="none" w:sz="0" w:space="0" w:color="auto"/>
                <w:right w:val="none" w:sz="0" w:space="0" w:color="auto"/>
              </w:divBdr>
              <w:divsChild>
                <w:div w:id="206051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746674">
      <w:bodyDiv w:val="1"/>
      <w:marLeft w:val="0"/>
      <w:marRight w:val="0"/>
      <w:marTop w:val="0"/>
      <w:marBottom w:val="0"/>
      <w:divBdr>
        <w:top w:val="none" w:sz="0" w:space="0" w:color="auto"/>
        <w:left w:val="none" w:sz="0" w:space="0" w:color="auto"/>
        <w:bottom w:val="none" w:sz="0" w:space="0" w:color="auto"/>
        <w:right w:val="none" w:sz="0" w:space="0" w:color="auto"/>
      </w:divBdr>
      <w:divsChild>
        <w:div w:id="1981958558">
          <w:marLeft w:val="0"/>
          <w:marRight w:val="0"/>
          <w:marTop w:val="0"/>
          <w:marBottom w:val="0"/>
          <w:divBdr>
            <w:top w:val="none" w:sz="0" w:space="0" w:color="auto"/>
            <w:left w:val="none" w:sz="0" w:space="0" w:color="auto"/>
            <w:bottom w:val="none" w:sz="0" w:space="0" w:color="auto"/>
            <w:right w:val="none" w:sz="0" w:space="0" w:color="auto"/>
          </w:divBdr>
          <w:divsChild>
            <w:div w:id="1110008128">
              <w:marLeft w:val="0"/>
              <w:marRight w:val="0"/>
              <w:marTop w:val="0"/>
              <w:marBottom w:val="0"/>
              <w:divBdr>
                <w:top w:val="none" w:sz="0" w:space="0" w:color="auto"/>
                <w:left w:val="none" w:sz="0" w:space="0" w:color="auto"/>
                <w:bottom w:val="none" w:sz="0" w:space="0" w:color="auto"/>
                <w:right w:val="none" w:sz="0" w:space="0" w:color="auto"/>
              </w:divBdr>
              <w:divsChild>
                <w:div w:id="195875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587056">
      <w:bodyDiv w:val="1"/>
      <w:marLeft w:val="0"/>
      <w:marRight w:val="0"/>
      <w:marTop w:val="0"/>
      <w:marBottom w:val="0"/>
      <w:divBdr>
        <w:top w:val="none" w:sz="0" w:space="0" w:color="auto"/>
        <w:left w:val="none" w:sz="0" w:space="0" w:color="auto"/>
        <w:bottom w:val="none" w:sz="0" w:space="0" w:color="auto"/>
        <w:right w:val="none" w:sz="0" w:space="0" w:color="auto"/>
      </w:divBdr>
      <w:divsChild>
        <w:div w:id="22361464">
          <w:marLeft w:val="0"/>
          <w:marRight w:val="0"/>
          <w:marTop w:val="0"/>
          <w:marBottom w:val="0"/>
          <w:divBdr>
            <w:top w:val="none" w:sz="0" w:space="0" w:color="auto"/>
            <w:left w:val="none" w:sz="0" w:space="0" w:color="auto"/>
            <w:bottom w:val="none" w:sz="0" w:space="0" w:color="auto"/>
            <w:right w:val="none" w:sz="0" w:space="0" w:color="auto"/>
          </w:divBdr>
          <w:divsChild>
            <w:div w:id="211426152">
              <w:marLeft w:val="0"/>
              <w:marRight w:val="0"/>
              <w:marTop w:val="0"/>
              <w:marBottom w:val="0"/>
              <w:divBdr>
                <w:top w:val="none" w:sz="0" w:space="0" w:color="auto"/>
                <w:left w:val="none" w:sz="0" w:space="0" w:color="auto"/>
                <w:bottom w:val="none" w:sz="0" w:space="0" w:color="auto"/>
                <w:right w:val="none" w:sz="0" w:space="0" w:color="auto"/>
              </w:divBdr>
              <w:divsChild>
                <w:div w:id="1516459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617244">
      <w:bodyDiv w:val="1"/>
      <w:marLeft w:val="0"/>
      <w:marRight w:val="0"/>
      <w:marTop w:val="0"/>
      <w:marBottom w:val="0"/>
      <w:divBdr>
        <w:top w:val="none" w:sz="0" w:space="0" w:color="auto"/>
        <w:left w:val="none" w:sz="0" w:space="0" w:color="auto"/>
        <w:bottom w:val="none" w:sz="0" w:space="0" w:color="auto"/>
        <w:right w:val="none" w:sz="0" w:space="0" w:color="auto"/>
      </w:divBdr>
      <w:divsChild>
        <w:div w:id="1098328777">
          <w:marLeft w:val="0"/>
          <w:marRight w:val="0"/>
          <w:marTop w:val="0"/>
          <w:marBottom w:val="0"/>
          <w:divBdr>
            <w:top w:val="none" w:sz="0" w:space="0" w:color="auto"/>
            <w:left w:val="none" w:sz="0" w:space="0" w:color="auto"/>
            <w:bottom w:val="none" w:sz="0" w:space="0" w:color="auto"/>
            <w:right w:val="none" w:sz="0" w:space="0" w:color="auto"/>
          </w:divBdr>
          <w:divsChild>
            <w:div w:id="2109235929">
              <w:marLeft w:val="0"/>
              <w:marRight w:val="0"/>
              <w:marTop w:val="0"/>
              <w:marBottom w:val="0"/>
              <w:divBdr>
                <w:top w:val="none" w:sz="0" w:space="0" w:color="auto"/>
                <w:left w:val="none" w:sz="0" w:space="0" w:color="auto"/>
                <w:bottom w:val="none" w:sz="0" w:space="0" w:color="auto"/>
                <w:right w:val="none" w:sz="0" w:space="0" w:color="auto"/>
              </w:divBdr>
              <w:divsChild>
                <w:div w:id="1434327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0527618">
      <w:bodyDiv w:val="1"/>
      <w:marLeft w:val="0"/>
      <w:marRight w:val="0"/>
      <w:marTop w:val="0"/>
      <w:marBottom w:val="0"/>
      <w:divBdr>
        <w:top w:val="none" w:sz="0" w:space="0" w:color="auto"/>
        <w:left w:val="none" w:sz="0" w:space="0" w:color="auto"/>
        <w:bottom w:val="none" w:sz="0" w:space="0" w:color="auto"/>
        <w:right w:val="none" w:sz="0" w:space="0" w:color="auto"/>
      </w:divBdr>
      <w:divsChild>
        <w:div w:id="164593532">
          <w:marLeft w:val="0"/>
          <w:marRight w:val="0"/>
          <w:marTop w:val="0"/>
          <w:marBottom w:val="0"/>
          <w:divBdr>
            <w:top w:val="none" w:sz="0" w:space="0" w:color="auto"/>
            <w:left w:val="none" w:sz="0" w:space="0" w:color="auto"/>
            <w:bottom w:val="none" w:sz="0" w:space="0" w:color="auto"/>
            <w:right w:val="none" w:sz="0" w:space="0" w:color="auto"/>
          </w:divBdr>
          <w:divsChild>
            <w:div w:id="968514426">
              <w:marLeft w:val="0"/>
              <w:marRight w:val="0"/>
              <w:marTop w:val="0"/>
              <w:marBottom w:val="0"/>
              <w:divBdr>
                <w:top w:val="none" w:sz="0" w:space="0" w:color="auto"/>
                <w:left w:val="none" w:sz="0" w:space="0" w:color="auto"/>
                <w:bottom w:val="none" w:sz="0" w:space="0" w:color="auto"/>
                <w:right w:val="none" w:sz="0" w:space="0" w:color="auto"/>
              </w:divBdr>
              <w:divsChild>
                <w:div w:id="71921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784380">
      <w:bodyDiv w:val="1"/>
      <w:marLeft w:val="0"/>
      <w:marRight w:val="0"/>
      <w:marTop w:val="0"/>
      <w:marBottom w:val="0"/>
      <w:divBdr>
        <w:top w:val="none" w:sz="0" w:space="0" w:color="auto"/>
        <w:left w:val="none" w:sz="0" w:space="0" w:color="auto"/>
        <w:bottom w:val="none" w:sz="0" w:space="0" w:color="auto"/>
        <w:right w:val="none" w:sz="0" w:space="0" w:color="auto"/>
      </w:divBdr>
      <w:divsChild>
        <w:div w:id="1032729730">
          <w:marLeft w:val="0"/>
          <w:marRight w:val="0"/>
          <w:marTop w:val="0"/>
          <w:marBottom w:val="0"/>
          <w:divBdr>
            <w:top w:val="none" w:sz="0" w:space="0" w:color="auto"/>
            <w:left w:val="none" w:sz="0" w:space="0" w:color="auto"/>
            <w:bottom w:val="none" w:sz="0" w:space="0" w:color="auto"/>
            <w:right w:val="none" w:sz="0" w:space="0" w:color="auto"/>
          </w:divBdr>
          <w:divsChild>
            <w:div w:id="24525716">
              <w:marLeft w:val="0"/>
              <w:marRight w:val="0"/>
              <w:marTop w:val="0"/>
              <w:marBottom w:val="0"/>
              <w:divBdr>
                <w:top w:val="none" w:sz="0" w:space="0" w:color="auto"/>
                <w:left w:val="none" w:sz="0" w:space="0" w:color="auto"/>
                <w:bottom w:val="none" w:sz="0" w:space="0" w:color="auto"/>
                <w:right w:val="none" w:sz="0" w:space="0" w:color="auto"/>
              </w:divBdr>
              <w:divsChild>
                <w:div w:id="147201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398608">
      <w:bodyDiv w:val="1"/>
      <w:marLeft w:val="0"/>
      <w:marRight w:val="0"/>
      <w:marTop w:val="0"/>
      <w:marBottom w:val="0"/>
      <w:divBdr>
        <w:top w:val="none" w:sz="0" w:space="0" w:color="auto"/>
        <w:left w:val="none" w:sz="0" w:space="0" w:color="auto"/>
        <w:bottom w:val="none" w:sz="0" w:space="0" w:color="auto"/>
        <w:right w:val="none" w:sz="0" w:space="0" w:color="auto"/>
      </w:divBdr>
      <w:divsChild>
        <w:div w:id="1323969965">
          <w:marLeft w:val="0"/>
          <w:marRight w:val="0"/>
          <w:marTop w:val="0"/>
          <w:marBottom w:val="0"/>
          <w:divBdr>
            <w:top w:val="none" w:sz="0" w:space="0" w:color="auto"/>
            <w:left w:val="none" w:sz="0" w:space="0" w:color="auto"/>
            <w:bottom w:val="none" w:sz="0" w:space="0" w:color="auto"/>
            <w:right w:val="none" w:sz="0" w:space="0" w:color="auto"/>
          </w:divBdr>
          <w:divsChild>
            <w:div w:id="2079356832">
              <w:marLeft w:val="0"/>
              <w:marRight w:val="0"/>
              <w:marTop w:val="0"/>
              <w:marBottom w:val="0"/>
              <w:divBdr>
                <w:top w:val="none" w:sz="0" w:space="0" w:color="auto"/>
                <w:left w:val="none" w:sz="0" w:space="0" w:color="auto"/>
                <w:bottom w:val="none" w:sz="0" w:space="0" w:color="auto"/>
                <w:right w:val="none" w:sz="0" w:space="0" w:color="auto"/>
              </w:divBdr>
              <w:divsChild>
                <w:div w:id="181648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2709168">
      <w:bodyDiv w:val="1"/>
      <w:marLeft w:val="0"/>
      <w:marRight w:val="0"/>
      <w:marTop w:val="0"/>
      <w:marBottom w:val="0"/>
      <w:divBdr>
        <w:top w:val="none" w:sz="0" w:space="0" w:color="auto"/>
        <w:left w:val="none" w:sz="0" w:space="0" w:color="auto"/>
        <w:bottom w:val="none" w:sz="0" w:space="0" w:color="auto"/>
        <w:right w:val="none" w:sz="0" w:space="0" w:color="auto"/>
      </w:divBdr>
      <w:divsChild>
        <w:div w:id="1183394708">
          <w:marLeft w:val="0"/>
          <w:marRight w:val="0"/>
          <w:marTop w:val="0"/>
          <w:marBottom w:val="0"/>
          <w:divBdr>
            <w:top w:val="none" w:sz="0" w:space="0" w:color="auto"/>
            <w:left w:val="none" w:sz="0" w:space="0" w:color="auto"/>
            <w:bottom w:val="none" w:sz="0" w:space="0" w:color="auto"/>
            <w:right w:val="none" w:sz="0" w:space="0" w:color="auto"/>
          </w:divBdr>
          <w:divsChild>
            <w:div w:id="1610889659">
              <w:marLeft w:val="0"/>
              <w:marRight w:val="0"/>
              <w:marTop w:val="0"/>
              <w:marBottom w:val="0"/>
              <w:divBdr>
                <w:top w:val="none" w:sz="0" w:space="0" w:color="auto"/>
                <w:left w:val="none" w:sz="0" w:space="0" w:color="auto"/>
                <w:bottom w:val="none" w:sz="0" w:space="0" w:color="auto"/>
                <w:right w:val="none" w:sz="0" w:space="0" w:color="auto"/>
              </w:divBdr>
              <w:divsChild>
                <w:div w:id="157589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4326836">
      <w:bodyDiv w:val="1"/>
      <w:marLeft w:val="0"/>
      <w:marRight w:val="0"/>
      <w:marTop w:val="0"/>
      <w:marBottom w:val="0"/>
      <w:divBdr>
        <w:top w:val="none" w:sz="0" w:space="0" w:color="auto"/>
        <w:left w:val="none" w:sz="0" w:space="0" w:color="auto"/>
        <w:bottom w:val="none" w:sz="0" w:space="0" w:color="auto"/>
        <w:right w:val="none" w:sz="0" w:space="0" w:color="auto"/>
      </w:divBdr>
      <w:divsChild>
        <w:div w:id="321811513">
          <w:marLeft w:val="0"/>
          <w:marRight w:val="0"/>
          <w:marTop w:val="0"/>
          <w:marBottom w:val="0"/>
          <w:divBdr>
            <w:top w:val="none" w:sz="0" w:space="0" w:color="auto"/>
            <w:left w:val="none" w:sz="0" w:space="0" w:color="auto"/>
            <w:bottom w:val="none" w:sz="0" w:space="0" w:color="auto"/>
            <w:right w:val="none" w:sz="0" w:space="0" w:color="auto"/>
          </w:divBdr>
          <w:divsChild>
            <w:div w:id="1458062128">
              <w:marLeft w:val="0"/>
              <w:marRight w:val="0"/>
              <w:marTop w:val="0"/>
              <w:marBottom w:val="0"/>
              <w:divBdr>
                <w:top w:val="none" w:sz="0" w:space="0" w:color="auto"/>
                <w:left w:val="none" w:sz="0" w:space="0" w:color="auto"/>
                <w:bottom w:val="none" w:sz="0" w:space="0" w:color="auto"/>
                <w:right w:val="none" w:sz="0" w:space="0" w:color="auto"/>
              </w:divBdr>
              <w:divsChild>
                <w:div w:id="148728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591460">
      <w:bodyDiv w:val="1"/>
      <w:marLeft w:val="0"/>
      <w:marRight w:val="0"/>
      <w:marTop w:val="0"/>
      <w:marBottom w:val="0"/>
      <w:divBdr>
        <w:top w:val="none" w:sz="0" w:space="0" w:color="auto"/>
        <w:left w:val="none" w:sz="0" w:space="0" w:color="auto"/>
        <w:bottom w:val="none" w:sz="0" w:space="0" w:color="auto"/>
        <w:right w:val="none" w:sz="0" w:space="0" w:color="auto"/>
      </w:divBdr>
      <w:divsChild>
        <w:div w:id="1300499579">
          <w:marLeft w:val="0"/>
          <w:marRight w:val="0"/>
          <w:marTop w:val="0"/>
          <w:marBottom w:val="0"/>
          <w:divBdr>
            <w:top w:val="none" w:sz="0" w:space="0" w:color="auto"/>
            <w:left w:val="none" w:sz="0" w:space="0" w:color="auto"/>
            <w:bottom w:val="none" w:sz="0" w:space="0" w:color="auto"/>
            <w:right w:val="none" w:sz="0" w:space="0" w:color="auto"/>
          </w:divBdr>
          <w:divsChild>
            <w:div w:id="289438761">
              <w:marLeft w:val="0"/>
              <w:marRight w:val="0"/>
              <w:marTop w:val="0"/>
              <w:marBottom w:val="0"/>
              <w:divBdr>
                <w:top w:val="none" w:sz="0" w:space="0" w:color="auto"/>
                <w:left w:val="none" w:sz="0" w:space="0" w:color="auto"/>
                <w:bottom w:val="none" w:sz="0" w:space="0" w:color="auto"/>
                <w:right w:val="none" w:sz="0" w:space="0" w:color="auto"/>
              </w:divBdr>
              <w:divsChild>
                <w:div w:id="1503666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3842473">
      <w:bodyDiv w:val="1"/>
      <w:marLeft w:val="0"/>
      <w:marRight w:val="0"/>
      <w:marTop w:val="0"/>
      <w:marBottom w:val="0"/>
      <w:divBdr>
        <w:top w:val="none" w:sz="0" w:space="0" w:color="auto"/>
        <w:left w:val="none" w:sz="0" w:space="0" w:color="auto"/>
        <w:bottom w:val="none" w:sz="0" w:space="0" w:color="auto"/>
        <w:right w:val="none" w:sz="0" w:space="0" w:color="auto"/>
      </w:divBdr>
      <w:divsChild>
        <w:div w:id="2107457393">
          <w:marLeft w:val="0"/>
          <w:marRight w:val="0"/>
          <w:marTop w:val="0"/>
          <w:marBottom w:val="0"/>
          <w:divBdr>
            <w:top w:val="none" w:sz="0" w:space="0" w:color="auto"/>
            <w:left w:val="none" w:sz="0" w:space="0" w:color="auto"/>
            <w:bottom w:val="none" w:sz="0" w:space="0" w:color="auto"/>
            <w:right w:val="none" w:sz="0" w:space="0" w:color="auto"/>
          </w:divBdr>
          <w:divsChild>
            <w:div w:id="528295048">
              <w:marLeft w:val="0"/>
              <w:marRight w:val="0"/>
              <w:marTop w:val="0"/>
              <w:marBottom w:val="0"/>
              <w:divBdr>
                <w:top w:val="none" w:sz="0" w:space="0" w:color="auto"/>
                <w:left w:val="none" w:sz="0" w:space="0" w:color="auto"/>
                <w:bottom w:val="none" w:sz="0" w:space="0" w:color="auto"/>
                <w:right w:val="none" w:sz="0" w:space="0" w:color="auto"/>
              </w:divBdr>
              <w:divsChild>
                <w:div w:id="31510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229155">
      <w:bodyDiv w:val="1"/>
      <w:marLeft w:val="0"/>
      <w:marRight w:val="0"/>
      <w:marTop w:val="0"/>
      <w:marBottom w:val="0"/>
      <w:divBdr>
        <w:top w:val="none" w:sz="0" w:space="0" w:color="auto"/>
        <w:left w:val="none" w:sz="0" w:space="0" w:color="auto"/>
        <w:bottom w:val="none" w:sz="0" w:space="0" w:color="auto"/>
        <w:right w:val="none" w:sz="0" w:space="0" w:color="auto"/>
      </w:divBdr>
      <w:divsChild>
        <w:div w:id="372315654">
          <w:marLeft w:val="0"/>
          <w:marRight w:val="0"/>
          <w:marTop w:val="0"/>
          <w:marBottom w:val="0"/>
          <w:divBdr>
            <w:top w:val="none" w:sz="0" w:space="0" w:color="auto"/>
            <w:left w:val="none" w:sz="0" w:space="0" w:color="auto"/>
            <w:bottom w:val="none" w:sz="0" w:space="0" w:color="auto"/>
            <w:right w:val="none" w:sz="0" w:space="0" w:color="auto"/>
          </w:divBdr>
          <w:divsChild>
            <w:div w:id="158230959">
              <w:marLeft w:val="0"/>
              <w:marRight w:val="0"/>
              <w:marTop w:val="0"/>
              <w:marBottom w:val="0"/>
              <w:divBdr>
                <w:top w:val="none" w:sz="0" w:space="0" w:color="auto"/>
                <w:left w:val="none" w:sz="0" w:space="0" w:color="auto"/>
                <w:bottom w:val="none" w:sz="0" w:space="0" w:color="auto"/>
                <w:right w:val="none" w:sz="0" w:space="0" w:color="auto"/>
              </w:divBdr>
              <w:divsChild>
                <w:div w:id="1993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466115">
      <w:bodyDiv w:val="1"/>
      <w:marLeft w:val="0"/>
      <w:marRight w:val="0"/>
      <w:marTop w:val="0"/>
      <w:marBottom w:val="0"/>
      <w:divBdr>
        <w:top w:val="none" w:sz="0" w:space="0" w:color="auto"/>
        <w:left w:val="none" w:sz="0" w:space="0" w:color="auto"/>
        <w:bottom w:val="none" w:sz="0" w:space="0" w:color="auto"/>
        <w:right w:val="none" w:sz="0" w:space="0" w:color="auto"/>
      </w:divBdr>
      <w:divsChild>
        <w:div w:id="1774745651">
          <w:marLeft w:val="0"/>
          <w:marRight w:val="0"/>
          <w:marTop w:val="0"/>
          <w:marBottom w:val="0"/>
          <w:divBdr>
            <w:top w:val="none" w:sz="0" w:space="0" w:color="auto"/>
            <w:left w:val="none" w:sz="0" w:space="0" w:color="auto"/>
            <w:bottom w:val="none" w:sz="0" w:space="0" w:color="auto"/>
            <w:right w:val="none" w:sz="0" w:space="0" w:color="auto"/>
          </w:divBdr>
          <w:divsChild>
            <w:div w:id="1401750384">
              <w:marLeft w:val="0"/>
              <w:marRight w:val="0"/>
              <w:marTop w:val="0"/>
              <w:marBottom w:val="0"/>
              <w:divBdr>
                <w:top w:val="none" w:sz="0" w:space="0" w:color="auto"/>
                <w:left w:val="none" w:sz="0" w:space="0" w:color="auto"/>
                <w:bottom w:val="none" w:sz="0" w:space="0" w:color="auto"/>
                <w:right w:val="none" w:sz="0" w:space="0" w:color="auto"/>
              </w:divBdr>
              <w:divsChild>
                <w:div w:id="1449467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893932">
      <w:bodyDiv w:val="1"/>
      <w:marLeft w:val="0"/>
      <w:marRight w:val="0"/>
      <w:marTop w:val="0"/>
      <w:marBottom w:val="0"/>
      <w:divBdr>
        <w:top w:val="none" w:sz="0" w:space="0" w:color="auto"/>
        <w:left w:val="none" w:sz="0" w:space="0" w:color="auto"/>
        <w:bottom w:val="none" w:sz="0" w:space="0" w:color="auto"/>
        <w:right w:val="none" w:sz="0" w:space="0" w:color="auto"/>
      </w:divBdr>
      <w:divsChild>
        <w:div w:id="1067847914">
          <w:marLeft w:val="0"/>
          <w:marRight w:val="0"/>
          <w:marTop w:val="0"/>
          <w:marBottom w:val="0"/>
          <w:divBdr>
            <w:top w:val="none" w:sz="0" w:space="0" w:color="auto"/>
            <w:left w:val="none" w:sz="0" w:space="0" w:color="auto"/>
            <w:bottom w:val="none" w:sz="0" w:space="0" w:color="auto"/>
            <w:right w:val="none" w:sz="0" w:space="0" w:color="auto"/>
          </w:divBdr>
          <w:divsChild>
            <w:div w:id="888036924">
              <w:marLeft w:val="0"/>
              <w:marRight w:val="0"/>
              <w:marTop w:val="0"/>
              <w:marBottom w:val="0"/>
              <w:divBdr>
                <w:top w:val="none" w:sz="0" w:space="0" w:color="auto"/>
                <w:left w:val="none" w:sz="0" w:space="0" w:color="auto"/>
                <w:bottom w:val="none" w:sz="0" w:space="0" w:color="auto"/>
                <w:right w:val="none" w:sz="0" w:space="0" w:color="auto"/>
              </w:divBdr>
              <w:divsChild>
                <w:div w:id="146685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9387690">
      <w:bodyDiv w:val="1"/>
      <w:marLeft w:val="0"/>
      <w:marRight w:val="0"/>
      <w:marTop w:val="0"/>
      <w:marBottom w:val="0"/>
      <w:divBdr>
        <w:top w:val="none" w:sz="0" w:space="0" w:color="auto"/>
        <w:left w:val="none" w:sz="0" w:space="0" w:color="auto"/>
        <w:bottom w:val="none" w:sz="0" w:space="0" w:color="auto"/>
        <w:right w:val="none" w:sz="0" w:space="0" w:color="auto"/>
      </w:divBdr>
      <w:divsChild>
        <w:div w:id="1764569114">
          <w:marLeft w:val="0"/>
          <w:marRight w:val="0"/>
          <w:marTop w:val="0"/>
          <w:marBottom w:val="0"/>
          <w:divBdr>
            <w:top w:val="none" w:sz="0" w:space="0" w:color="auto"/>
            <w:left w:val="none" w:sz="0" w:space="0" w:color="auto"/>
            <w:bottom w:val="none" w:sz="0" w:space="0" w:color="auto"/>
            <w:right w:val="none" w:sz="0" w:space="0" w:color="auto"/>
          </w:divBdr>
          <w:divsChild>
            <w:div w:id="172771462">
              <w:marLeft w:val="0"/>
              <w:marRight w:val="0"/>
              <w:marTop w:val="0"/>
              <w:marBottom w:val="0"/>
              <w:divBdr>
                <w:top w:val="none" w:sz="0" w:space="0" w:color="auto"/>
                <w:left w:val="none" w:sz="0" w:space="0" w:color="auto"/>
                <w:bottom w:val="none" w:sz="0" w:space="0" w:color="auto"/>
                <w:right w:val="none" w:sz="0" w:space="0" w:color="auto"/>
              </w:divBdr>
              <w:divsChild>
                <w:div w:id="141126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1840382">
      <w:bodyDiv w:val="1"/>
      <w:marLeft w:val="0"/>
      <w:marRight w:val="0"/>
      <w:marTop w:val="0"/>
      <w:marBottom w:val="0"/>
      <w:divBdr>
        <w:top w:val="none" w:sz="0" w:space="0" w:color="auto"/>
        <w:left w:val="none" w:sz="0" w:space="0" w:color="auto"/>
        <w:bottom w:val="none" w:sz="0" w:space="0" w:color="auto"/>
        <w:right w:val="none" w:sz="0" w:space="0" w:color="auto"/>
      </w:divBdr>
      <w:divsChild>
        <w:div w:id="1305888893">
          <w:marLeft w:val="0"/>
          <w:marRight w:val="0"/>
          <w:marTop w:val="0"/>
          <w:marBottom w:val="0"/>
          <w:divBdr>
            <w:top w:val="none" w:sz="0" w:space="0" w:color="auto"/>
            <w:left w:val="none" w:sz="0" w:space="0" w:color="auto"/>
            <w:bottom w:val="none" w:sz="0" w:space="0" w:color="auto"/>
            <w:right w:val="none" w:sz="0" w:space="0" w:color="auto"/>
          </w:divBdr>
          <w:divsChild>
            <w:div w:id="625232943">
              <w:marLeft w:val="0"/>
              <w:marRight w:val="0"/>
              <w:marTop w:val="0"/>
              <w:marBottom w:val="0"/>
              <w:divBdr>
                <w:top w:val="none" w:sz="0" w:space="0" w:color="auto"/>
                <w:left w:val="none" w:sz="0" w:space="0" w:color="auto"/>
                <w:bottom w:val="none" w:sz="0" w:space="0" w:color="auto"/>
                <w:right w:val="none" w:sz="0" w:space="0" w:color="auto"/>
              </w:divBdr>
              <w:divsChild>
                <w:div w:id="141416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141283">
      <w:bodyDiv w:val="1"/>
      <w:marLeft w:val="0"/>
      <w:marRight w:val="0"/>
      <w:marTop w:val="0"/>
      <w:marBottom w:val="0"/>
      <w:divBdr>
        <w:top w:val="none" w:sz="0" w:space="0" w:color="auto"/>
        <w:left w:val="none" w:sz="0" w:space="0" w:color="auto"/>
        <w:bottom w:val="none" w:sz="0" w:space="0" w:color="auto"/>
        <w:right w:val="none" w:sz="0" w:space="0" w:color="auto"/>
      </w:divBdr>
      <w:divsChild>
        <w:div w:id="1456025236">
          <w:marLeft w:val="0"/>
          <w:marRight w:val="0"/>
          <w:marTop w:val="0"/>
          <w:marBottom w:val="0"/>
          <w:divBdr>
            <w:top w:val="none" w:sz="0" w:space="0" w:color="auto"/>
            <w:left w:val="none" w:sz="0" w:space="0" w:color="auto"/>
            <w:bottom w:val="none" w:sz="0" w:space="0" w:color="auto"/>
            <w:right w:val="none" w:sz="0" w:space="0" w:color="auto"/>
          </w:divBdr>
          <w:divsChild>
            <w:div w:id="949968084">
              <w:marLeft w:val="0"/>
              <w:marRight w:val="0"/>
              <w:marTop w:val="0"/>
              <w:marBottom w:val="0"/>
              <w:divBdr>
                <w:top w:val="none" w:sz="0" w:space="0" w:color="auto"/>
                <w:left w:val="none" w:sz="0" w:space="0" w:color="auto"/>
                <w:bottom w:val="none" w:sz="0" w:space="0" w:color="auto"/>
                <w:right w:val="none" w:sz="0" w:space="0" w:color="auto"/>
              </w:divBdr>
              <w:divsChild>
                <w:div w:id="80762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299320">
      <w:bodyDiv w:val="1"/>
      <w:marLeft w:val="0"/>
      <w:marRight w:val="0"/>
      <w:marTop w:val="0"/>
      <w:marBottom w:val="0"/>
      <w:divBdr>
        <w:top w:val="none" w:sz="0" w:space="0" w:color="auto"/>
        <w:left w:val="none" w:sz="0" w:space="0" w:color="auto"/>
        <w:bottom w:val="none" w:sz="0" w:space="0" w:color="auto"/>
        <w:right w:val="none" w:sz="0" w:space="0" w:color="auto"/>
      </w:divBdr>
      <w:divsChild>
        <w:div w:id="1642614609">
          <w:marLeft w:val="0"/>
          <w:marRight w:val="0"/>
          <w:marTop w:val="0"/>
          <w:marBottom w:val="0"/>
          <w:divBdr>
            <w:top w:val="none" w:sz="0" w:space="0" w:color="auto"/>
            <w:left w:val="none" w:sz="0" w:space="0" w:color="auto"/>
            <w:bottom w:val="none" w:sz="0" w:space="0" w:color="auto"/>
            <w:right w:val="none" w:sz="0" w:space="0" w:color="auto"/>
          </w:divBdr>
          <w:divsChild>
            <w:div w:id="1245454184">
              <w:marLeft w:val="0"/>
              <w:marRight w:val="0"/>
              <w:marTop w:val="0"/>
              <w:marBottom w:val="0"/>
              <w:divBdr>
                <w:top w:val="none" w:sz="0" w:space="0" w:color="auto"/>
                <w:left w:val="none" w:sz="0" w:space="0" w:color="auto"/>
                <w:bottom w:val="none" w:sz="0" w:space="0" w:color="auto"/>
                <w:right w:val="none" w:sz="0" w:space="0" w:color="auto"/>
              </w:divBdr>
              <w:divsChild>
                <w:div w:id="146920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7933234">
      <w:bodyDiv w:val="1"/>
      <w:marLeft w:val="0"/>
      <w:marRight w:val="0"/>
      <w:marTop w:val="0"/>
      <w:marBottom w:val="0"/>
      <w:divBdr>
        <w:top w:val="none" w:sz="0" w:space="0" w:color="auto"/>
        <w:left w:val="none" w:sz="0" w:space="0" w:color="auto"/>
        <w:bottom w:val="none" w:sz="0" w:space="0" w:color="auto"/>
        <w:right w:val="none" w:sz="0" w:space="0" w:color="auto"/>
      </w:divBdr>
      <w:divsChild>
        <w:div w:id="57293534">
          <w:marLeft w:val="0"/>
          <w:marRight w:val="0"/>
          <w:marTop w:val="0"/>
          <w:marBottom w:val="0"/>
          <w:divBdr>
            <w:top w:val="none" w:sz="0" w:space="0" w:color="auto"/>
            <w:left w:val="none" w:sz="0" w:space="0" w:color="auto"/>
            <w:bottom w:val="none" w:sz="0" w:space="0" w:color="auto"/>
            <w:right w:val="none" w:sz="0" w:space="0" w:color="auto"/>
          </w:divBdr>
          <w:divsChild>
            <w:div w:id="1036080251">
              <w:marLeft w:val="0"/>
              <w:marRight w:val="0"/>
              <w:marTop w:val="0"/>
              <w:marBottom w:val="0"/>
              <w:divBdr>
                <w:top w:val="none" w:sz="0" w:space="0" w:color="auto"/>
                <w:left w:val="none" w:sz="0" w:space="0" w:color="auto"/>
                <w:bottom w:val="none" w:sz="0" w:space="0" w:color="auto"/>
                <w:right w:val="none" w:sz="0" w:space="0" w:color="auto"/>
              </w:divBdr>
              <w:divsChild>
                <w:div w:id="129545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711740">
      <w:bodyDiv w:val="1"/>
      <w:marLeft w:val="0"/>
      <w:marRight w:val="0"/>
      <w:marTop w:val="0"/>
      <w:marBottom w:val="0"/>
      <w:divBdr>
        <w:top w:val="none" w:sz="0" w:space="0" w:color="auto"/>
        <w:left w:val="none" w:sz="0" w:space="0" w:color="auto"/>
        <w:bottom w:val="none" w:sz="0" w:space="0" w:color="auto"/>
        <w:right w:val="none" w:sz="0" w:space="0" w:color="auto"/>
      </w:divBdr>
      <w:divsChild>
        <w:div w:id="1398825123">
          <w:marLeft w:val="0"/>
          <w:marRight w:val="0"/>
          <w:marTop w:val="0"/>
          <w:marBottom w:val="0"/>
          <w:divBdr>
            <w:top w:val="none" w:sz="0" w:space="0" w:color="auto"/>
            <w:left w:val="none" w:sz="0" w:space="0" w:color="auto"/>
            <w:bottom w:val="none" w:sz="0" w:space="0" w:color="auto"/>
            <w:right w:val="none" w:sz="0" w:space="0" w:color="auto"/>
          </w:divBdr>
          <w:divsChild>
            <w:div w:id="1558321960">
              <w:marLeft w:val="0"/>
              <w:marRight w:val="0"/>
              <w:marTop w:val="0"/>
              <w:marBottom w:val="0"/>
              <w:divBdr>
                <w:top w:val="none" w:sz="0" w:space="0" w:color="auto"/>
                <w:left w:val="none" w:sz="0" w:space="0" w:color="auto"/>
                <w:bottom w:val="none" w:sz="0" w:space="0" w:color="auto"/>
                <w:right w:val="none" w:sz="0" w:space="0" w:color="auto"/>
              </w:divBdr>
              <w:divsChild>
                <w:div w:id="955410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914830">
      <w:bodyDiv w:val="1"/>
      <w:marLeft w:val="0"/>
      <w:marRight w:val="0"/>
      <w:marTop w:val="0"/>
      <w:marBottom w:val="0"/>
      <w:divBdr>
        <w:top w:val="none" w:sz="0" w:space="0" w:color="auto"/>
        <w:left w:val="none" w:sz="0" w:space="0" w:color="auto"/>
        <w:bottom w:val="none" w:sz="0" w:space="0" w:color="auto"/>
        <w:right w:val="none" w:sz="0" w:space="0" w:color="auto"/>
      </w:divBdr>
      <w:divsChild>
        <w:div w:id="1776706697">
          <w:marLeft w:val="0"/>
          <w:marRight w:val="0"/>
          <w:marTop w:val="0"/>
          <w:marBottom w:val="0"/>
          <w:divBdr>
            <w:top w:val="none" w:sz="0" w:space="0" w:color="auto"/>
            <w:left w:val="none" w:sz="0" w:space="0" w:color="auto"/>
            <w:bottom w:val="none" w:sz="0" w:space="0" w:color="auto"/>
            <w:right w:val="none" w:sz="0" w:space="0" w:color="auto"/>
          </w:divBdr>
          <w:divsChild>
            <w:div w:id="1621063144">
              <w:marLeft w:val="0"/>
              <w:marRight w:val="0"/>
              <w:marTop w:val="0"/>
              <w:marBottom w:val="0"/>
              <w:divBdr>
                <w:top w:val="none" w:sz="0" w:space="0" w:color="auto"/>
                <w:left w:val="none" w:sz="0" w:space="0" w:color="auto"/>
                <w:bottom w:val="none" w:sz="0" w:space="0" w:color="auto"/>
                <w:right w:val="none" w:sz="0" w:space="0" w:color="auto"/>
              </w:divBdr>
              <w:divsChild>
                <w:div w:id="11279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336769">
      <w:bodyDiv w:val="1"/>
      <w:marLeft w:val="0"/>
      <w:marRight w:val="0"/>
      <w:marTop w:val="0"/>
      <w:marBottom w:val="0"/>
      <w:divBdr>
        <w:top w:val="none" w:sz="0" w:space="0" w:color="auto"/>
        <w:left w:val="none" w:sz="0" w:space="0" w:color="auto"/>
        <w:bottom w:val="none" w:sz="0" w:space="0" w:color="auto"/>
        <w:right w:val="none" w:sz="0" w:space="0" w:color="auto"/>
      </w:divBdr>
      <w:divsChild>
        <w:div w:id="758522185">
          <w:marLeft w:val="0"/>
          <w:marRight w:val="0"/>
          <w:marTop w:val="0"/>
          <w:marBottom w:val="0"/>
          <w:divBdr>
            <w:top w:val="none" w:sz="0" w:space="0" w:color="auto"/>
            <w:left w:val="none" w:sz="0" w:space="0" w:color="auto"/>
            <w:bottom w:val="none" w:sz="0" w:space="0" w:color="auto"/>
            <w:right w:val="none" w:sz="0" w:space="0" w:color="auto"/>
          </w:divBdr>
          <w:divsChild>
            <w:div w:id="1181353061">
              <w:marLeft w:val="0"/>
              <w:marRight w:val="0"/>
              <w:marTop w:val="0"/>
              <w:marBottom w:val="0"/>
              <w:divBdr>
                <w:top w:val="none" w:sz="0" w:space="0" w:color="auto"/>
                <w:left w:val="none" w:sz="0" w:space="0" w:color="auto"/>
                <w:bottom w:val="none" w:sz="0" w:space="0" w:color="auto"/>
                <w:right w:val="none" w:sz="0" w:space="0" w:color="auto"/>
              </w:divBdr>
              <w:divsChild>
                <w:div w:id="186536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385888">
      <w:bodyDiv w:val="1"/>
      <w:marLeft w:val="0"/>
      <w:marRight w:val="0"/>
      <w:marTop w:val="0"/>
      <w:marBottom w:val="0"/>
      <w:divBdr>
        <w:top w:val="none" w:sz="0" w:space="0" w:color="auto"/>
        <w:left w:val="none" w:sz="0" w:space="0" w:color="auto"/>
        <w:bottom w:val="none" w:sz="0" w:space="0" w:color="auto"/>
        <w:right w:val="none" w:sz="0" w:space="0" w:color="auto"/>
      </w:divBdr>
      <w:divsChild>
        <w:div w:id="596452411">
          <w:marLeft w:val="0"/>
          <w:marRight w:val="0"/>
          <w:marTop w:val="0"/>
          <w:marBottom w:val="0"/>
          <w:divBdr>
            <w:top w:val="none" w:sz="0" w:space="0" w:color="auto"/>
            <w:left w:val="none" w:sz="0" w:space="0" w:color="auto"/>
            <w:bottom w:val="none" w:sz="0" w:space="0" w:color="auto"/>
            <w:right w:val="none" w:sz="0" w:space="0" w:color="auto"/>
          </w:divBdr>
          <w:divsChild>
            <w:div w:id="1861971166">
              <w:marLeft w:val="0"/>
              <w:marRight w:val="0"/>
              <w:marTop w:val="0"/>
              <w:marBottom w:val="0"/>
              <w:divBdr>
                <w:top w:val="none" w:sz="0" w:space="0" w:color="auto"/>
                <w:left w:val="none" w:sz="0" w:space="0" w:color="auto"/>
                <w:bottom w:val="none" w:sz="0" w:space="0" w:color="auto"/>
                <w:right w:val="none" w:sz="0" w:space="0" w:color="auto"/>
              </w:divBdr>
              <w:divsChild>
                <w:div w:id="214565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617997">
      <w:bodyDiv w:val="1"/>
      <w:marLeft w:val="0"/>
      <w:marRight w:val="0"/>
      <w:marTop w:val="0"/>
      <w:marBottom w:val="0"/>
      <w:divBdr>
        <w:top w:val="none" w:sz="0" w:space="0" w:color="auto"/>
        <w:left w:val="none" w:sz="0" w:space="0" w:color="auto"/>
        <w:bottom w:val="none" w:sz="0" w:space="0" w:color="auto"/>
        <w:right w:val="none" w:sz="0" w:space="0" w:color="auto"/>
      </w:divBdr>
      <w:divsChild>
        <w:div w:id="523976658">
          <w:marLeft w:val="0"/>
          <w:marRight w:val="0"/>
          <w:marTop w:val="0"/>
          <w:marBottom w:val="0"/>
          <w:divBdr>
            <w:top w:val="none" w:sz="0" w:space="0" w:color="auto"/>
            <w:left w:val="none" w:sz="0" w:space="0" w:color="auto"/>
            <w:bottom w:val="none" w:sz="0" w:space="0" w:color="auto"/>
            <w:right w:val="none" w:sz="0" w:space="0" w:color="auto"/>
          </w:divBdr>
          <w:divsChild>
            <w:div w:id="1791706748">
              <w:marLeft w:val="0"/>
              <w:marRight w:val="0"/>
              <w:marTop w:val="0"/>
              <w:marBottom w:val="0"/>
              <w:divBdr>
                <w:top w:val="none" w:sz="0" w:space="0" w:color="auto"/>
                <w:left w:val="none" w:sz="0" w:space="0" w:color="auto"/>
                <w:bottom w:val="none" w:sz="0" w:space="0" w:color="auto"/>
                <w:right w:val="none" w:sz="0" w:space="0" w:color="auto"/>
              </w:divBdr>
              <w:divsChild>
                <w:div w:id="115903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717978">
      <w:bodyDiv w:val="1"/>
      <w:marLeft w:val="0"/>
      <w:marRight w:val="0"/>
      <w:marTop w:val="0"/>
      <w:marBottom w:val="0"/>
      <w:divBdr>
        <w:top w:val="none" w:sz="0" w:space="0" w:color="auto"/>
        <w:left w:val="none" w:sz="0" w:space="0" w:color="auto"/>
        <w:bottom w:val="none" w:sz="0" w:space="0" w:color="auto"/>
        <w:right w:val="none" w:sz="0" w:space="0" w:color="auto"/>
      </w:divBdr>
      <w:divsChild>
        <w:div w:id="1086613531">
          <w:marLeft w:val="0"/>
          <w:marRight w:val="0"/>
          <w:marTop w:val="0"/>
          <w:marBottom w:val="0"/>
          <w:divBdr>
            <w:top w:val="none" w:sz="0" w:space="0" w:color="auto"/>
            <w:left w:val="none" w:sz="0" w:space="0" w:color="auto"/>
            <w:bottom w:val="none" w:sz="0" w:space="0" w:color="auto"/>
            <w:right w:val="none" w:sz="0" w:space="0" w:color="auto"/>
          </w:divBdr>
          <w:divsChild>
            <w:div w:id="1839300532">
              <w:marLeft w:val="0"/>
              <w:marRight w:val="0"/>
              <w:marTop w:val="0"/>
              <w:marBottom w:val="0"/>
              <w:divBdr>
                <w:top w:val="none" w:sz="0" w:space="0" w:color="auto"/>
                <w:left w:val="none" w:sz="0" w:space="0" w:color="auto"/>
                <w:bottom w:val="none" w:sz="0" w:space="0" w:color="auto"/>
                <w:right w:val="none" w:sz="0" w:space="0" w:color="auto"/>
              </w:divBdr>
              <w:divsChild>
                <w:div w:id="35842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839449">
      <w:bodyDiv w:val="1"/>
      <w:marLeft w:val="0"/>
      <w:marRight w:val="0"/>
      <w:marTop w:val="0"/>
      <w:marBottom w:val="0"/>
      <w:divBdr>
        <w:top w:val="none" w:sz="0" w:space="0" w:color="auto"/>
        <w:left w:val="none" w:sz="0" w:space="0" w:color="auto"/>
        <w:bottom w:val="none" w:sz="0" w:space="0" w:color="auto"/>
        <w:right w:val="none" w:sz="0" w:space="0" w:color="auto"/>
      </w:divBdr>
      <w:divsChild>
        <w:div w:id="451218426">
          <w:marLeft w:val="0"/>
          <w:marRight w:val="0"/>
          <w:marTop w:val="0"/>
          <w:marBottom w:val="0"/>
          <w:divBdr>
            <w:top w:val="none" w:sz="0" w:space="0" w:color="auto"/>
            <w:left w:val="none" w:sz="0" w:space="0" w:color="auto"/>
            <w:bottom w:val="none" w:sz="0" w:space="0" w:color="auto"/>
            <w:right w:val="none" w:sz="0" w:space="0" w:color="auto"/>
          </w:divBdr>
          <w:divsChild>
            <w:div w:id="1276061356">
              <w:marLeft w:val="0"/>
              <w:marRight w:val="0"/>
              <w:marTop w:val="0"/>
              <w:marBottom w:val="0"/>
              <w:divBdr>
                <w:top w:val="none" w:sz="0" w:space="0" w:color="auto"/>
                <w:left w:val="none" w:sz="0" w:space="0" w:color="auto"/>
                <w:bottom w:val="none" w:sz="0" w:space="0" w:color="auto"/>
                <w:right w:val="none" w:sz="0" w:space="0" w:color="auto"/>
              </w:divBdr>
              <w:divsChild>
                <w:div w:id="202462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876433">
      <w:bodyDiv w:val="1"/>
      <w:marLeft w:val="0"/>
      <w:marRight w:val="0"/>
      <w:marTop w:val="0"/>
      <w:marBottom w:val="0"/>
      <w:divBdr>
        <w:top w:val="none" w:sz="0" w:space="0" w:color="auto"/>
        <w:left w:val="none" w:sz="0" w:space="0" w:color="auto"/>
        <w:bottom w:val="none" w:sz="0" w:space="0" w:color="auto"/>
        <w:right w:val="none" w:sz="0" w:space="0" w:color="auto"/>
      </w:divBdr>
      <w:divsChild>
        <w:div w:id="613249035">
          <w:marLeft w:val="0"/>
          <w:marRight w:val="0"/>
          <w:marTop w:val="0"/>
          <w:marBottom w:val="0"/>
          <w:divBdr>
            <w:top w:val="none" w:sz="0" w:space="0" w:color="auto"/>
            <w:left w:val="none" w:sz="0" w:space="0" w:color="auto"/>
            <w:bottom w:val="none" w:sz="0" w:space="0" w:color="auto"/>
            <w:right w:val="none" w:sz="0" w:space="0" w:color="auto"/>
          </w:divBdr>
          <w:divsChild>
            <w:div w:id="1227181342">
              <w:marLeft w:val="0"/>
              <w:marRight w:val="0"/>
              <w:marTop w:val="0"/>
              <w:marBottom w:val="0"/>
              <w:divBdr>
                <w:top w:val="none" w:sz="0" w:space="0" w:color="auto"/>
                <w:left w:val="none" w:sz="0" w:space="0" w:color="auto"/>
                <w:bottom w:val="none" w:sz="0" w:space="0" w:color="auto"/>
                <w:right w:val="none" w:sz="0" w:space="0" w:color="auto"/>
              </w:divBdr>
              <w:divsChild>
                <w:div w:id="145478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969892">
      <w:bodyDiv w:val="1"/>
      <w:marLeft w:val="0"/>
      <w:marRight w:val="0"/>
      <w:marTop w:val="0"/>
      <w:marBottom w:val="0"/>
      <w:divBdr>
        <w:top w:val="none" w:sz="0" w:space="0" w:color="auto"/>
        <w:left w:val="none" w:sz="0" w:space="0" w:color="auto"/>
        <w:bottom w:val="none" w:sz="0" w:space="0" w:color="auto"/>
        <w:right w:val="none" w:sz="0" w:space="0" w:color="auto"/>
      </w:divBdr>
      <w:divsChild>
        <w:div w:id="1425540493">
          <w:marLeft w:val="0"/>
          <w:marRight w:val="0"/>
          <w:marTop w:val="0"/>
          <w:marBottom w:val="0"/>
          <w:divBdr>
            <w:top w:val="none" w:sz="0" w:space="0" w:color="auto"/>
            <w:left w:val="none" w:sz="0" w:space="0" w:color="auto"/>
            <w:bottom w:val="none" w:sz="0" w:space="0" w:color="auto"/>
            <w:right w:val="none" w:sz="0" w:space="0" w:color="auto"/>
          </w:divBdr>
          <w:divsChild>
            <w:div w:id="60324818">
              <w:marLeft w:val="0"/>
              <w:marRight w:val="0"/>
              <w:marTop w:val="0"/>
              <w:marBottom w:val="0"/>
              <w:divBdr>
                <w:top w:val="none" w:sz="0" w:space="0" w:color="auto"/>
                <w:left w:val="none" w:sz="0" w:space="0" w:color="auto"/>
                <w:bottom w:val="none" w:sz="0" w:space="0" w:color="auto"/>
                <w:right w:val="none" w:sz="0" w:space="0" w:color="auto"/>
              </w:divBdr>
              <w:divsChild>
                <w:div w:id="149803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318638">
      <w:bodyDiv w:val="1"/>
      <w:marLeft w:val="0"/>
      <w:marRight w:val="0"/>
      <w:marTop w:val="0"/>
      <w:marBottom w:val="0"/>
      <w:divBdr>
        <w:top w:val="none" w:sz="0" w:space="0" w:color="auto"/>
        <w:left w:val="none" w:sz="0" w:space="0" w:color="auto"/>
        <w:bottom w:val="none" w:sz="0" w:space="0" w:color="auto"/>
        <w:right w:val="none" w:sz="0" w:space="0" w:color="auto"/>
      </w:divBdr>
      <w:divsChild>
        <w:div w:id="1476146710">
          <w:marLeft w:val="0"/>
          <w:marRight w:val="0"/>
          <w:marTop w:val="0"/>
          <w:marBottom w:val="0"/>
          <w:divBdr>
            <w:top w:val="none" w:sz="0" w:space="0" w:color="auto"/>
            <w:left w:val="none" w:sz="0" w:space="0" w:color="auto"/>
            <w:bottom w:val="none" w:sz="0" w:space="0" w:color="auto"/>
            <w:right w:val="none" w:sz="0" w:space="0" w:color="auto"/>
          </w:divBdr>
          <w:divsChild>
            <w:div w:id="673457330">
              <w:marLeft w:val="0"/>
              <w:marRight w:val="0"/>
              <w:marTop w:val="0"/>
              <w:marBottom w:val="0"/>
              <w:divBdr>
                <w:top w:val="none" w:sz="0" w:space="0" w:color="auto"/>
                <w:left w:val="none" w:sz="0" w:space="0" w:color="auto"/>
                <w:bottom w:val="none" w:sz="0" w:space="0" w:color="auto"/>
                <w:right w:val="none" w:sz="0" w:space="0" w:color="auto"/>
              </w:divBdr>
              <w:divsChild>
                <w:div w:id="73793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590674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eanders/county_hurricane_exposure" TargetMode="External"/><Relationship Id="rId13" Type="http://schemas.openxmlformats.org/officeDocument/2006/relationships/hyperlink" Target="https://www.ncdc.noaa.gov/stormevent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geanders/county_hurricane_exposure" TargetMode="External"/><Relationship Id="rId12" Type="http://schemas.openxmlformats.org/officeDocument/2006/relationships/hyperlink" Target="https://CRAN.R-project.org/package=countyfloods" TargetMode="External"/><Relationship Id="rId17" Type="http://schemas.openxmlformats.org/officeDocument/2006/relationships/hyperlink" Target="https://waterdata.usgs.gov/nwis" TargetMode="External"/><Relationship Id="rId2" Type="http://schemas.openxmlformats.org/officeDocument/2006/relationships/numbering" Target="numbering.xml"/><Relationship Id="rId16" Type="http://schemas.openxmlformats.org/officeDocument/2006/relationships/hyperlink" Target="http://wonder.cdc.gov/wonder/help/Precipitation.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mailto:brooke.anderson@colostate.edu" TargetMode="External"/><Relationship Id="rId11" Type="http://schemas.openxmlformats.org/officeDocument/2006/relationships/hyperlink" Target="https://pubs.usgs.gov/tm/04/a10/" TargetMode="External"/><Relationship Id="rId5" Type="http://schemas.openxmlformats.org/officeDocument/2006/relationships/webSettings" Target="webSettings.xml"/><Relationship Id="rId15" Type="http://schemas.openxmlformats.org/officeDocument/2006/relationships/hyperlink" Target="https://www.census.gov/geographies/reference-files/2010/geo/2010-centers-population.html" TargetMode="External"/><Relationship Id="rId10" Type="http://schemas.openxmlformats.org/officeDocument/2006/relationships/hyperlink" Target="https://cran.r-project.org/package=noaastormevents" TargetMode="Externa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https://github.com/geanders/county_hurricane_exposure" TargetMode="External"/><Relationship Id="rId14" Type="http://schemas.openxmlformats.org/officeDocument/2006/relationships/hyperlink" Target="https://cran.r-project.org/package=countyweath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65A8A7-C667-ED47-8184-130CAA5C6B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53</Pages>
  <Words>12641</Words>
  <Characters>72060</Characters>
  <Application>Microsoft Office Word</Application>
  <DocSecurity>0</DocSecurity>
  <Lines>600</Lines>
  <Paragraphs>169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gbanders</dc:creator>
  <cp:keywords/>
  <dc:description/>
  <cp:lastModifiedBy>Anderson,Brooke</cp:lastModifiedBy>
  <cp:revision>1</cp:revision>
  <cp:lastPrinted>2020-02-24T16:05:00Z</cp:lastPrinted>
  <dcterms:created xsi:type="dcterms:W3CDTF">2020-02-24T18:15:00Z</dcterms:created>
  <dcterms:modified xsi:type="dcterms:W3CDTF">2020-09-22T23:36:00Z</dcterms:modified>
</cp:coreProperties>
</file>